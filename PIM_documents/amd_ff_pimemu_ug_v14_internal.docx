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42E" w:rsidRPr="008C642E" w:rsidRDefault="00AA5427" w:rsidP="008C642E">
      <w:pPr>
        <w:jc w:val="center"/>
        <w:rPr>
          <w:rFonts w:ascii="Times New Roman" w:hAnsi="Times New Roman" w:cs="Times New Roman"/>
          <w:b/>
          <w:bCs/>
          <w:sz w:val="40"/>
          <w:szCs w:val="40"/>
        </w:rPr>
      </w:pPr>
      <w:del w:id="0" w:author="Nuwan Jayasena" w:date="2013-06-18T09:18:00Z">
        <w:r w:rsidDel="001D40BB">
          <w:rPr>
            <w:rFonts w:ascii="Times New Roman" w:hAnsi="Times New Roman" w:cs="Times New Roman"/>
            <w:b/>
            <w:bCs/>
            <w:sz w:val="40"/>
            <w:szCs w:val="40"/>
          </w:rPr>
          <w:delText xml:space="preserve">FastForward Milestone </w:delText>
        </w:r>
        <w:r w:rsidR="00011706" w:rsidDel="001D40BB">
          <w:rPr>
            <w:rFonts w:ascii="Times New Roman" w:hAnsi="Times New Roman" w:cs="Times New Roman"/>
            <w:b/>
            <w:bCs/>
            <w:sz w:val="40"/>
            <w:szCs w:val="40"/>
          </w:rPr>
          <w:delText>M1</w:delText>
        </w:r>
        <w:r w:rsidR="00177B55" w:rsidRPr="00177B55" w:rsidDel="001D40BB">
          <w:rPr>
            <w:rFonts w:ascii="Times New Roman" w:hAnsi="Times New Roman" w:cs="Times New Roman"/>
            <w:b/>
            <w:bCs/>
            <w:sz w:val="40"/>
            <w:szCs w:val="40"/>
          </w:rPr>
          <w:delText xml:space="preserve">: </w:delText>
        </w:r>
      </w:del>
      <w:r w:rsidR="00011706">
        <w:rPr>
          <w:rFonts w:ascii="Times New Roman" w:hAnsi="Times New Roman" w:cs="Times New Roman"/>
          <w:b/>
          <w:bCs/>
          <w:sz w:val="40"/>
          <w:szCs w:val="40"/>
        </w:rPr>
        <w:t>Processing-In-Memory</w:t>
      </w:r>
      <w:r w:rsidR="00011706" w:rsidRPr="008C642E">
        <w:rPr>
          <w:rFonts w:ascii="Times New Roman" w:hAnsi="Times New Roman" w:cs="Times New Roman"/>
          <w:b/>
          <w:bCs/>
          <w:sz w:val="40"/>
          <w:szCs w:val="40"/>
        </w:rPr>
        <w:t xml:space="preserve"> </w:t>
      </w:r>
      <w:r w:rsidR="004F12A7">
        <w:rPr>
          <w:rFonts w:ascii="Times New Roman" w:hAnsi="Times New Roman" w:cs="Times New Roman"/>
          <w:b/>
          <w:bCs/>
          <w:sz w:val="40"/>
          <w:szCs w:val="40"/>
        </w:rPr>
        <w:t>Emulator Software Usage Guide</w:t>
      </w:r>
    </w:p>
    <w:p w:rsidR="008C642E" w:rsidRPr="008C642E" w:rsidRDefault="008C642E" w:rsidP="00503ABF">
      <w:pPr>
        <w:rPr>
          <w:rFonts w:ascii="Times New Roman" w:hAnsi="Times New Roman" w:cs="Times New Roman"/>
          <w:b/>
          <w:bCs/>
          <w:sz w:val="40"/>
          <w:szCs w:val="40"/>
        </w:rPr>
      </w:pPr>
    </w:p>
    <w:p w:rsidR="008C642E" w:rsidRPr="008C642E" w:rsidRDefault="008C642E" w:rsidP="008C642E">
      <w:pPr>
        <w:rPr>
          <w:sz w:val="40"/>
          <w:szCs w:val="40"/>
        </w:rPr>
      </w:pPr>
    </w:p>
    <w:p w:rsidR="008C642E" w:rsidRDefault="00B84FC8" w:rsidP="001B01D8">
      <w:pPr>
        <w:jc w:val="center"/>
        <w:rPr>
          <w:rFonts w:ascii="Times New Roman" w:hAnsi="Times New Roman" w:cs="Times New Roman"/>
          <w:b/>
          <w:sz w:val="40"/>
          <w:szCs w:val="40"/>
        </w:rPr>
      </w:pPr>
      <w:r>
        <w:rPr>
          <w:rFonts w:cstheme="minorHAnsi"/>
          <w:sz w:val="36"/>
          <w:szCs w:val="28"/>
        </w:rPr>
        <w:fldChar w:fldCharType="begin"/>
      </w:r>
      <w:r w:rsidR="001B01D8">
        <w:rPr>
          <w:rFonts w:cstheme="minorHAnsi"/>
          <w:sz w:val="36"/>
          <w:szCs w:val="28"/>
        </w:rPr>
        <w:instrText xml:space="preserve"> DATE \@ "MMMM d, yyyy" </w:instrText>
      </w:r>
      <w:r>
        <w:rPr>
          <w:rFonts w:cstheme="minorHAnsi"/>
          <w:sz w:val="36"/>
          <w:szCs w:val="28"/>
        </w:rPr>
        <w:fldChar w:fldCharType="separate"/>
      </w:r>
      <w:ins w:id="1" w:author="Nuwan Jayasena" w:date="2013-06-18T09:18:00Z">
        <w:r w:rsidR="001D40BB">
          <w:rPr>
            <w:rFonts w:cstheme="minorHAnsi"/>
            <w:noProof/>
            <w:sz w:val="36"/>
            <w:szCs w:val="28"/>
          </w:rPr>
          <w:t>June 18, 2013</w:t>
        </w:r>
      </w:ins>
      <w:ins w:id="2" w:author="Mark Nutter" w:date="2013-05-30T13:35:00Z">
        <w:del w:id="3" w:author="Nuwan Jayasena" w:date="2013-06-18T09:09:00Z">
          <w:r w:rsidR="00F30C76" w:rsidDel="00D37E0F">
            <w:rPr>
              <w:rFonts w:cstheme="minorHAnsi"/>
              <w:noProof/>
              <w:sz w:val="36"/>
              <w:szCs w:val="28"/>
            </w:rPr>
            <w:delText>May 30, 2013</w:delText>
          </w:r>
        </w:del>
      </w:ins>
      <w:del w:id="4" w:author="Nuwan Jayasena" w:date="2013-06-18T09:09:00Z">
        <w:r w:rsidR="00FD6539" w:rsidDel="00D37E0F">
          <w:rPr>
            <w:rFonts w:cstheme="minorHAnsi"/>
            <w:noProof/>
            <w:sz w:val="36"/>
            <w:szCs w:val="28"/>
          </w:rPr>
          <w:delText>May 28, 2013</w:delText>
        </w:r>
      </w:del>
      <w:r>
        <w:rPr>
          <w:rFonts w:cstheme="minorHAnsi"/>
          <w:sz w:val="36"/>
          <w:szCs w:val="28"/>
        </w:rPr>
        <w:fldChar w:fldCharType="end"/>
      </w:r>
    </w:p>
    <w:p w:rsidR="001437EA" w:rsidRDefault="001437EA" w:rsidP="00421754">
      <w:pPr>
        <w:rPr>
          <w:rFonts w:ascii="Times New Roman" w:hAnsi="Times New Roman" w:cs="Times New Roman"/>
          <w:b/>
          <w:sz w:val="40"/>
          <w:szCs w:val="40"/>
        </w:rPr>
      </w:pPr>
    </w:p>
    <w:p w:rsidR="009760B5" w:rsidRPr="00A60AE5" w:rsidDel="001D40BB" w:rsidRDefault="009760B5" w:rsidP="009760B5">
      <w:pPr>
        <w:spacing w:after="200" w:line="276" w:lineRule="auto"/>
        <w:rPr>
          <w:del w:id="5" w:author="Nuwan Jayasena" w:date="2013-06-18T09:18:00Z"/>
          <w:rFonts w:ascii="Calibri" w:eastAsia="Times New Roman" w:hAnsi="Calibri" w:cs="Calibri"/>
          <w:lang w:eastAsia="en-US"/>
        </w:rPr>
      </w:pPr>
      <w:del w:id="6" w:author="Nuwan Jayasena" w:date="2013-06-18T09:18:00Z">
        <w:r w:rsidRPr="00A60AE5" w:rsidDel="001D40BB">
          <w:rPr>
            <w:rFonts w:ascii="Calibri" w:eastAsia="Times New Roman" w:hAnsi="Calibri" w:cs="Calibri"/>
            <w:lang w:eastAsia="en-US"/>
          </w:rPr>
          <w:delText>These data are submitted with limited rights under Government Contract No. DE-AC52-8MA27344 and subcontract B600716 from Advanced Micro Devices, Inc. on behalf of AMD Advanced Research LLC. These data may be reproduced and used by the Department of Energy on a need-to-know basis, with the express limitation that they will not, without written permission of the AMD Advanced Research LLC, be used for purposes of manufacture nor disclosed outside the Government.</w:delText>
        </w:r>
      </w:del>
    </w:p>
    <w:p w:rsidR="009760B5" w:rsidRPr="00A60AE5" w:rsidDel="001D40BB" w:rsidRDefault="009760B5" w:rsidP="009760B5">
      <w:pPr>
        <w:spacing w:after="200" w:line="276" w:lineRule="auto"/>
        <w:rPr>
          <w:del w:id="7" w:author="Nuwan Jayasena" w:date="2013-06-18T09:18:00Z"/>
          <w:rFonts w:ascii="Calibri" w:eastAsia="Times New Roman" w:hAnsi="Calibri" w:cs="Calibri"/>
          <w:lang w:eastAsia="en-US"/>
        </w:rPr>
      </w:pPr>
      <w:del w:id="8" w:author="Nuwan Jayasena" w:date="2013-06-18T09:18:00Z">
        <w:r w:rsidRPr="00A60AE5" w:rsidDel="001D40BB">
          <w:rPr>
            <w:rFonts w:ascii="Calibri" w:eastAsia="Times New Roman" w:hAnsi="Calibri" w:cs="Calibri"/>
            <w:lang w:eastAsia="en-US"/>
          </w:rPr>
          <w:delText>The foregoing notice shall be marked on any reproduction of these data, in whole or in part.</w:delText>
        </w:r>
      </w:del>
    </w:p>
    <w:p w:rsidR="009760B5" w:rsidRPr="00A60AE5" w:rsidDel="001D40BB" w:rsidRDefault="009760B5" w:rsidP="009760B5">
      <w:pPr>
        <w:spacing w:after="200"/>
        <w:rPr>
          <w:del w:id="9" w:author="Nuwan Jayasena" w:date="2013-06-18T09:18:00Z"/>
          <w:rFonts w:ascii="Calibri" w:eastAsia="Times New Roman" w:hAnsi="Calibri" w:cs="Calibri"/>
          <w:lang w:eastAsia="en-US"/>
        </w:rPr>
      </w:pPr>
      <w:del w:id="10" w:author="Nuwan Jayasena" w:date="2013-06-18T09:18:00Z">
        <w:r w:rsidRPr="00A60AE5" w:rsidDel="001D40BB">
          <w:rPr>
            <w:rFonts w:ascii="Calibri" w:eastAsia="Times New Roman" w:hAnsi="Calibri" w:cs="Calibri"/>
            <w:lang w:eastAsia="en-US"/>
          </w:rPr>
          <w:delText xml:space="preserve">This report contains, such as suggestions for future areas of investigation, which are outside the scope of this project or contract.  Each such sentence in this report is marked with ‘ </w:delText>
        </w:r>
        <w:r w:rsidRPr="00A60AE5" w:rsidDel="001D40BB">
          <w:rPr>
            <w:rFonts w:ascii="Calibri" w:eastAsia="Times New Roman" w:hAnsi="Calibri" w:cs="Calibri"/>
            <w:b/>
            <w:color w:val="C00000"/>
            <w:vertAlign w:val="superscript"/>
            <w:lang w:eastAsia="en-US"/>
          </w:rPr>
          <w:delText xml:space="preserve">[*] </w:delText>
        </w:r>
        <w:r w:rsidRPr="00A60AE5" w:rsidDel="001D40BB">
          <w:rPr>
            <w:rFonts w:ascii="Calibri" w:eastAsia="Times New Roman" w:hAnsi="Calibri" w:cs="Calibri"/>
            <w:lang w:eastAsia="en-US"/>
          </w:rPr>
          <w:delText xml:space="preserve">’immediately after the sentence.  In some cases, whole sections or sub-sections of this report are forward looking or outside the scope of this project or contract.  Each such section or sub-section is marked with </w:delText>
        </w:r>
        <w:r w:rsidRPr="00A60AE5" w:rsidDel="001D40BB">
          <w:rPr>
            <w:rFonts w:ascii="Calibri" w:eastAsia="Times New Roman" w:hAnsi="Calibri" w:cs="Calibri"/>
            <w:b/>
            <w:color w:val="C00000"/>
            <w:vertAlign w:val="superscript"/>
            <w:lang w:eastAsia="en-US"/>
          </w:rPr>
          <w:delText xml:space="preserve"> [*]</w:delText>
        </w:r>
        <w:r w:rsidRPr="00A60AE5" w:rsidDel="001D40BB">
          <w:rPr>
            <w:rFonts w:ascii="Calibri" w:eastAsia="Times New Roman" w:hAnsi="Calibri" w:cs="Calibri"/>
            <w:lang w:eastAsia="en-US"/>
          </w:rPr>
          <w:delText xml:space="preserve">  in the section or sub-section header.</w:delText>
        </w:r>
      </w:del>
    </w:p>
    <w:p w:rsidR="009760B5" w:rsidRPr="00A60AE5" w:rsidDel="001D40BB" w:rsidRDefault="009760B5" w:rsidP="009760B5">
      <w:pPr>
        <w:spacing w:after="200" w:line="276" w:lineRule="auto"/>
        <w:rPr>
          <w:del w:id="11" w:author="Nuwan Jayasena" w:date="2013-06-18T09:18:00Z"/>
          <w:rFonts w:ascii="Calibri" w:eastAsia="Times New Roman" w:hAnsi="Calibri" w:cs="Calibri"/>
          <w:lang w:eastAsia="en-US"/>
        </w:rPr>
      </w:pPr>
      <w:del w:id="12" w:author="Nuwan Jayasena" w:date="2013-06-18T09:18:00Z">
        <w:r w:rsidRPr="00A60AE5" w:rsidDel="001D40BB">
          <w:rPr>
            <w:rFonts w:ascii="Calibri" w:eastAsia="Times New Roman" w:hAnsi="Calibri" w:cs="Calibri"/>
            <w:lang w:eastAsia="en-US"/>
          </w:rPr>
          <w:delText>Any forward looking statements contained in this report are subject to further negotiation between AMD Advanced Research LLC and Lawrence Livermore National Security LLC., and are outside the scope of this project and contract.</w:delText>
        </w:r>
      </w:del>
    </w:p>
    <w:p w:rsidR="008C221B" w:rsidRDefault="001B01D8">
      <w:pPr>
        <w:jc w:val="left"/>
        <w:rPr>
          <w:rFonts w:ascii="Times New Roman" w:hAnsi="Times New Roman" w:cs="Times New Roman"/>
          <w:b/>
          <w:bCs/>
        </w:rPr>
      </w:pPr>
      <w:r>
        <w:rPr>
          <w:rFonts w:ascii="Times New Roman" w:hAnsi="Times New Roman" w:cs="Times New Roman"/>
          <w:b/>
          <w:bCs/>
        </w:rPr>
        <w:br w:type="page"/>
      </w:r>
      <w:r w:rsidR="008C221B">
        <w:rPr>
          <w:rFonts w:ascii="Times New Roman" w:hAnsi="Times New Roman" w:cs="Times New Roman"/>
          <w:b/>
          <w:bCs/>
        </w:rPr>
        <w:lastRenderedPageBreak/>
        <w:br w:type="page"/>
      </w:r>
    </w:p>
    <w:p w:rsidR="001B01D8" w:rsidRDefault="001B01D8">
      <w:pPr>
        <w:rPr>
          <w:rFonts w:ascii="Times New Roman" w:hAnsi="Times New Roman" w:cs="Times New Roman"/>
          <w:b/>
          <w:bCs/>
        </w:rPr>
      </w:pPr>
    </w:p>
    <w:p w:rsidR="001B01D8" w:rsidRDefault="001B01D8" w:rsidP="001B01D8">
      <w:pPr>
        <w:jc w:val="center"/>
        <w:rPr>
          <w:rFonts w:cstheme="minorHAnsi"/>
          <w:sz w:val="48"/>
          <w:szCs w:val="48"/>
        </w:rPr>
      </w:pPr>
      <w:r>
        <w:rPr>
          <w:rFonts w:cstheme="minorHAnsi"/>
          <w:sz w:val="48"/>
          <w:szCs w:val="48"/>
        </w:rPr>
        <w:t>Executive Summary</w:t>
      </w:r>
    </w:p>
    <w:p w:rsidR="004F12A7" w:rsidRDefault="004F12A7" w:rsidP="001B01D8">
      <w:pPr>
        <w:jc w:val="center"/>
        <w:rPr>
          <w:rFonts w:cstheme="minorHAnsi"/>
          <w:sz w:val="48"/>
          <w:szCs w:val="48"/>
        </w:rPr>
      </w:pPr>
    </w:p>
    <w:p w:rsidR="009B353B" w:rsidRDefault="009B353B" w:rsidP="009B353B">
      <w:r>
        <w:t>Processing-in-memory (PIM), which moves computation closer to where the data resides, has long been recognized as having the potential to improve both the performance and energy costs associated with memory access.  Previous research in this area focused on implementing processing capabilities directly on DRAM memory chips.  This has yielded poor results due to incompatibilities between the CMOS processes for DRAM and high performance processors logic.   With the advent of 3D stacking, it has become possible to implement processors in high performance CMOS as one layer in a larger 3D memory stack.</w:t>
      </w:r>
    </w:p>
    <w:p w:rsidR="009B353B" w:rsidRDefault="009B353B" w:rsidP="00C9402B"/>
    <w:p w:rsidR="009B353B" w:rsidRDefault="009B353B" w:rsidP="009B353B">
      <w:r>
        <w:t>Rather than focus on details of a hardware design proposal, our PIM research takes a programmability-centric view.   We believe that rational choices about future hardware implementations for PIM first require a more thorough understanding of the programmability requirements, coupled with research into what features of a PIM device lead to the most cost effective improvements in performance and energy efficie</w:t>
      </w:r>
      <w:r w:rsidR="00894A5D">
        <w:t>ncy for targeted applications.</w:t>
      </w:r>
      <w:r w:rsidR="00F0421D">
        <w:t xml:space="preserve">  In support of </w:t>
      </w:r>
      <w:r w:rsidR="009C3881">
        <w:t>our research</w:t>
      </w:r>
      <w:r w:rsidR="00F0421D">
        <w:t>, we have developed a PIM user-level application programming interface (API) and a PIM emulator software package.</w:t>
      </w:r>
    </w:p>
    <w:p w:rsidR="008C3027" w:rsidRDefault="008C3027" w:rsidP="009B353B"/>
    <w:p w:rsidR="00F21674" w:rsidRDefault="00894A5D" w:rsidP="00C9402B">
      <w:r>
        <w:t xml:space="preserve">This report describes the operation and internal functioning of the </w:t>
      </w:r>
      <w:r w:rsidR="00403D17">
        <w:t>PIM</w:t>
      </w:r>
      <w:r w:rsidR="00F21674">
        <w:t xml:space="preserve"> emulator software</w:t>
      </w:r>
      <w:r w:rsidR="00BE746E">
        <w:t>, which has</w:t>
      </w:r>
      <w:r w:rsidR="00F21674">
        <w:t xml:space="preserve"> the following high level objectives: Allow applications that use the PIM user-level API described in </w:t>
      </w:r>
      <w:proofErr w:type="spellStart"/>
      <w:r w:rsidR="00F21674" w:rsidRPr="006A2754">
        <w:rPr>
          <w:i/>
        </w:rPr>
        <w:t>FastForward</w:t>
      </w:r>
      <w:proofErr w:type="spellEnd"/>
      <w:r w:rsidR="00F21674" w:rsidRPr="006A2754">
        <w:rPr>
          <w:i/>
        </w:rPr>
        <w:t xml:space="preserve"> Milestone M1: Processing-in-Memory Baseline Architecture and API Report</w:t>
      </w:r>
      <w:r w:rsidR="00F21674">
        <w:t xml:space="preserve"> to run correctly; Present an emulated machine with PIMs for </w:t>
      </w:r>
      <w:r w:rsidR="00DE10DD">
        <w:t>application analysis</w:t>
      </w:r>
      <w:r w:rsidR="00F21674">
        <w:t xml:space="preserve">; Run these applications as fast as possible, for quick turnaround; Gather useful performance </w:t>
      </w:r>
      <w:r w:rsidR="00DE10DD">
        <w:t xml:space="preserve">and power </w:t>
      </w:r>
      <w:r w:rsidR="00F21674">
        <w:t>information as the applications run; Use the information to scale performance and power information to future PIM architectures.</w:t>
      </w:r>
    </w:p>
    <w:p w:rsidR="008C3027" w:rsidRDefault="008C3027" w:rsidP="00C9402B"/>
    <w:p w:rsidR="008C221B" w:rsidRDefault="008C3027" w:rsidP="00C9402B">
      <w:r>
        <w:t xml:space="preserve">This report is provided in partial fulfillment of the M1 milestone described in the </w:t>
      </w:r>
      <w:r w:rsidRPr="00E760D7">
        <w:rPr>
          <w:i/>
        </w:rPr>
        <w:t>Extreme-Scale Computing Memory Research and Development Statement of Work</w:t>
      </w:r>
      <w:r>
        <w:t>.  To complete the fulfillments of the M1 milestone, a PIM emulator software package and</w:t>
      </w:r>
      <w:r w:rsidR="00DE10DD">
        <w:t xml:space="preserve"> a PIM</w:t>
      </w:r>
      <w:r>
        <w:t xml:space="preserve"> baseline architecture and API report are provided separately.  </w:t>
      </w:r>
    </w:p>
    <w:p w:rsidR="008C221B" w:rsidRDefault="008C221B" w:rsidP="00C9402B"/>
    <w:p w:rsidR="008C221B" w:rsidRDefault="008C221B">
      <w:pPr>
        <w:jc w:val="left"/>
      </w:pPr>
      <w:r>
        <w:br w:type="page"/>
      </w:r>
    </w:p>
    <w:p w:rsidR="008C3027" w:rsidRDefault="008C3027" w:rsidP="00C9402B">
      <w:r>
        <w:lastRenderedPageBreak/>
        <w:t xml:space="preserve"> </w:t>
      </w:r>
    </w:p>
    <w:sdt>
      <w:sdtPr>
        <w:rPr>
          <w:rFonts w:ascii="Times New Roman" w:eastAsiaTheme="minorEastAsia" w:hAnsi="Times New Roman" w:cs="Times New Roman"/>
          <w:b w:val="0"/>
          <w:bCs w:val="0"/>
          <w:color w:val="000000" w:themeColor="text1"/>
          <w:sz w:val="20"/>
          <w:szCs w:val="20"/>
          <w:lang w:eastAsia="ja-JP"/>
        </w:rPr>
        <w:id w:val="-1747801258"/>
        <w:docPartObj>
          <w:docPartGallery w:val="Table of Contents"/>
          <w:docPartUnique/>
        </w:docPartObj>
      </w:sdtPr>
      <w:sdtEndPr>
        <w:rPr>
          <w:noProof/>
        </w:rPr>
      </w:sdtEndPr>
      <w:sdtContent>
        <w:p w:rsidR="00105DB2" w:rsidRPr="00DE6EAD" w:rsidRDefault="00444B2B" w:rsidP="00DE6EAD">
          <w:pPr>
            <w:pStyle w:val="TOCHeading"/>
            <w:spacing w:before="120" w:after="120"/>
            <w:rPr>
              <w:rFonts w:ascii="Times New Roman" w:hAnsi="Times New Roman" w:cs="Times New Roman"/>
              <w:color w:val="000000" w:themeColor="text1"/>
            </w:rPr>
          </w:pPr>
          <w:r w:rsidRPr="00DE6EAD">
            <w:rPr>
              <w:rFonts w:ascii="Times New Roman" w:hAnsi="Times New Roman" w:cs="Times New Roman"/>
              <w:color w:val="000000" w:themeColor="text1"/>
            </w:rPr>
            <w:t>Table of Contents</w:t>
          </w:r>
        </w:p>
        <w:p w:rsidR="00352B31" w:rsidRDefault="00B84FC8">
          <w:pPr>
            <w:pStyle w:val="TOC1"/>
            <w:tabs>
              <w:tab w:val="left" w:pos="382"/>
              <w:tab w:val="right" w:leader="dot" w:pos="9350"/>
            </w:tabs>
            <w:rPr>
              <w:ins w:id="13" w:author="Mark Nutter" w:date="2013-05-30T14:01:00Z"/>
              <w:b w:val="0"/>
              <w:noProof/>
            </w:rPr>
          </w:pPr>
          <w:r w:rsidRPr="00B84FC8">
            <w:rPr>
              <w:rFonts w:ascii="Times New Roman" w:hAnsi="Times New Roman" w:cs="Times New Roman"/>
              <w:b w:val="0"/>
              <w:color w:val="000000" w:themeColor="text1"/>
              <w:sz w:val="20"/>
              <w:szCs w:val="20"/>
            </w:rPr>
            <w:fldChar w:fldCharType="begin"/>
          </w:r>
          <w:r w:rsidR="00444B2B" w:rsidRPr="00DE6EAD">
            <w:rPr>
              <w:rFonts w:ascii="Times New Roman" w:hAnsi="Times New Roman" w:cs="Times New Roman"/>
              <w:color w:val="000000" w:themeColor="text1"/>
              <w:sz w:val="20"/>
              <w:szCs w:val="20"/>
            </w:rPr>
            <w:instrText xml:space="preserve"> TOC \o "1-3" \h \z \u </w:instrText>
          </w:r>
          <w:r w:rsidRPr="00B84FC8">
            <w:rPr>
              <w:rFonts w:ascii="Times New Roman" w:hAnsi="Times New Roman" w:cs="Times New Roman"/>
              <w:b w:val="0"/>
              <w:color w:val="000000" w:themeColor="text1"/>
              <w:sz w:val="20"/>
              <w:szCs w:val="20"/>
            </w:rPr>
            <w:fldChar w:fldCharType="separate"/>
          </w:r>
          <w:ins w:id="14" w:author="Mark Nutter" w:date="2013-05-30T14:01:00Z">
            <w:r w:rsidR="00352B31">
              <w:rPr>
                <w:noProof/>
              </w:rPr>
              <w:t>1</w:t>
            </w:r>
            <w:r w:rsidR="00352B31">
              <w:rPr>
                <w:b w:val="0"/>
                <w:noProof/>
              </w:rPr>
              <w:tab/>
            </w:r>
            <w:r w:rsidR="00352B31">
              <w:rPr>
                <w:noProof/>
              </w:rPr>
              <w:t>Introduction</w:t>
            </w:r>
            <w:r w:rsidR="00352B31">
              <w:rPr>
                <w:noProof/>
              </w:rPr>
              <w:tab/>
            </w:r>
            <w:r>
              <w:rPr>
                <w:noProof/>
              </w:rPr>
              <w:fldChar w:fldCharType="begin"/>
            </w:r>
            <w:r w:rsidR="00352B31">
              <w:rPr>
                <w:noProof/>
              </w:rPr>
              <w:instrText xml:space="preserve"> PAGEREF _Toc231541802 \h </w:instrText>
            </w:r>
          </w:ins>
          <w:r>
            <w:rPr>
              <w:noProof/>
            </w:rPr>
          </w:r>
          <w:r>
            <w:rPr>
              <w:noProof/>
            </w:rPr>
            <w:fldChar w:fldCharType="separate"/>
          </w:r>
          <w:ins w:id="15" w:author="Mark Nutter" w:date="2013-05-30T14:01:00Z">
            <w:r w:rsidR="00352B31">
              <w:rPr>
                <w:noProof/>
              </w:rPr>
              <w:t>1</w:t>
            </w:r>
            <w:r>
              <w:rPr>
                <w:noProof/>
              </w:rPr>
              <w:fldChar w:fldCharType="end"/>
            </w:r>
          </w:ins>
        </w:p>
        <w:p w:rsidR="00352B31" w:rsidRDefault="00352B31">
          <w:pPr>
            <w:pStyle w:val="TOC2"/>
            <w:tabs>
              <w:tab w:val="left" w:pos="792"/>
              <w:tab w:val="right" w:leader="dot" w:pos="9350"/>
            </w:tabs>
            <w:rPr>
              <w:ins w:id="16" w:author="Mark Nutter" w:date="2013-05-30T14:01:00Z"/>
              <w:b w:val="0"/>
              <w:noProof/>
              <w:sz w:val="24"/>
              <w:szCs w:val="24"/>
            </w:rPr>
          </w:pPr>
          <w:ins w:id="17" w:author="Mark Nutter" w:date="2013-05-30T14:01:00Z">
            <w:r>
              <w:rPr>
                <w:noProof/>
              </w:rPr>
              <w:t>1.1</w:t>
            </w:r>
            <w:r>
              <w:rPr>
                <w:b w:val="0"/>
                <w:noProof/>
                <w:sz w:val="24"/>
                <w:szCs w:val="24"/>
              </w:rPr>
              <w:tab/>
            </w:r>
            <w:r>
              <w:rPr>
                <w:noProof/>
              </w:rPr>
              <w:t>Objectives</w:t>
            </w:r>
            <w:r>
              <w:rPr>
                <w:noProof/>
              </w:rPr>
              <w:tab/>
            </w:r>
            <w:r w:rsidR="00B84FC8">
              <w:rPr>
                <w:noProof/>
              </w:rPr>
              <w:fldChar w:fldCharType="begin"/>
            </w:r>
            <w:r>
              <w:rPr>
                <w:noProof/>
              </w:rPr>
              <w:instrText xml:space="preserve"> PAGEREF _Toc231541803 \h </w:instrText>
            </w:r>
          </w:ins>
          <w:r w:rsidR="00B84FC8">
            <w:rPr>
              <w:noProof/>
            </w:rPr>
          </w:r>
          <w:r w:rsidR="00B84FC8">
            <w:rPr>
              <w:noProof/>
            </w:rPr>
            <w:fldChar w:fldCharType="separate"/>
          </w:r>
          <w:ins w:id="18" w:author="Mark Nutter" w:date="2013-05-30T14:01:00Z">
            <w:r>
              <w:rPr>
                <w:noProof/>
              </w:rPr>
              <w:t>2</w:t>
            </w:r>
            <w:r w:rsidR="00B84FC8">
              <w:rPr>
                <w:noProof/>
              </w:rPr>
              <w:fldChar w:fldCharType="end"/>
            </w:r>
          </w:ins>
        </w:p>
        <w:p w:rsidR="00352B31" w:rsidRDefault="00352B31">
          <w:pPr>
            <w:pStyle w:val="TOC2"/>
            <w:tabs>
              <w:tab w:val="left" w:pos="792"/>
              <w:tab w:val="right" w:leader="dot" w:pos="9350"/>
            </w:tabs>
            <w:rPr>
              <w:ins w:id="19" w:author="Mark Nutter" w:date="2013-05-30T14:01:00Z"/>
              <w:b w:val="0"/>
              <w:noProof/>
              <w:sz w:val="24"/>
              <w:szCs w:val="24"/>
            </w:rPr>
          </w:pPr>
          <w:ins w:id="20" w:author="Mark Nutter" w:date="2013-05-30T14:01:00Z">
            <w:r>
              <w:rPr>
                <w:noProof/>
              </w:rPr>
              <w:t>1.2</w:t>
            </w:r>
            <w:r>
              <w:rPr>
                <w:b w:val="0"/>
                <w:noProof/>
                <w:sz w:val="24"/>
                <w:szCs w:val="24"/>
              </w:rPr>
              <w:tab/>
            </w:r>
            <w:r>
              <w:rPr>
                <w:noProof/>
              </w:rPr>
              <w:t>Methodology</w:t>
            </w:r>
            <w:r>
              <w:rPr>
                <w:noProof/>
              </w:rPr>
              <w:tab/>
            </w:r>
            <w:r w:rsidR="00B84FC8">
              <w:rPr>
                <w:noProof/>
              </w:rPr>
              <w:fldChar w:fldCharType="begin"/>
            </w:r>
            <w:r>
              <w:rPr>
                <w:noProof/>
              </w:rPr>
              <w:instrText xml:space="preserve"> PAGEREF _Toc231541804 \h </w:instrText>
            </w:r>
          </w:ins>
          <w:r w:rsidR="00B84FC8">
            <w:rPr>
              <w:noProof/>
            </w:rPr>
          </w:r>
          <w:r w:rsidR="00B84FC8">
            <w:rPr>
              <w:noProof/>
            </w:rPr>
            <w:fldChar w:fldCharType="separate"/>
          </w:r>
          <w:ins w:id="21" w:author="Mark Nutter" w:date="2013-05-30T14:01:00Z">
            <w:r>
              <w:rPr>
                <w:noProof/>
              </w:rPr>
              <w:t>2</w:t>
            </w:r>
            <w:r w:rsidR="00B84FC8">
              <w:rPr>
                <w:noProof/>
              </w:rPr>
              <w:fldChar w:fldCharType="end"/>
            </w:r>
          </w:ins>
        </w:p>
        <w:p w:rsidR="00352B31" w:rsidRDefault="00352B31">
          <w:pPr>
            <w:pStyle w:val="TOC2"/>
            <w:tabs>
              <w:tab w:val="left" w:pos="792"/>
              <w:tab w:val="right" w:leader="dot" w:pos="9350"/>
            </w:tabs>
            <w:rPr>
              <w:ins w:id="22" w:author="Mark Nutter" w:date="2013-05-30T14:01:00Z"/>
              <w:b w:val="0"/>
              <w:noProof/>
              <w:sz w:val="24"/>
              <w:szCs w:val="24"/>
            </w:rPr>
          </w:pPr>
          <w:ins w:id="23" w:author="Mark Nutter" w:date="2013-05-30T14:01:00Z">
            <w:r>
              <w:rPr>
                <w:noProof/>
              </w:rPr>
              <w:t>1.3</w:t>
            </w:r>
            <w:r>
              <w:rPr>
                <w:b w:val="0"/>
                <w:noProof/>
                <w:sz w:val="24"/>
                <w:szCs w:val="24"/>
              </w:rPr>
              <w:tab/>
            </w:r>
            <w:r>
              <w:rPr>
                <w:noProof/>
              </w:rPr>
              <w:t>Conventions</w:t>
            </w:r>
            <w:r>
              <w:rPr>
                <w:noProof/>
              </w:rPr>
              <w:tab/>
            </w:r>
            <w:r w:rsidR="00B84FC8">
              <w:rPr>
                <w:noProof/>
              </w:rPr>
              <w:fldChar w:fldCharType="begin"/>
            </w:r>
            <w:r>
              <w:rPr>
                <w:noProof/>
              </w:rPr>
              <w:instrText xml:space="preserve"> PAGEREF _Toc231541805 \h </w:instrText>
            </w:r>
          </w:ins>
          <w:r w:rsidR="00B84FC8">
            <w:rPr>
              <w:noProof/>
            </w:rPr>
          </w:r>
          <w:r w:rsidR="00B84FC8">
            <w:rPr>
              <w:noProof/>
            </w:rPr>
            <w:fldChar w:fldCharType="separate"/>
          </w:r>
          <w:ins w:id="24" w:author="Mark Nutter" w:date="2013-05-30T14:01:00Z">
            <w:r>
              <w:rPr>
                <w:noProof/>
              </w:rPr>
              <w:t>3</w:t>
            </w:r>
            <w:r w:rsidR="00B84FC8">
              <w:rPr>
                <w:noProof/>
              </w:rPr>
              <w:fldChar w:fldCharType="end"/>
            </w:r>
          </w:ins>
        </w:p>
        <w:p w:rsidR="00352B31" w:rsidRDefault="00352B31">
          <w:pPr>
            <w:pStyle w:val="TOC1"/>
            <w:tabs>
              <w:tab w:val="left" w:pos="382"/>
              <w:tab w:val="right" w:leader="dot" w:pos="9350"/>
            </w:tabs>
            <w:rPr>
              <w:ins w:id="25" w:author="Mark Nutter" w:date="2013-05-30T14:01:00Z"/>
              <w:b w:val="0"/>
              <w:noProof/>
            </w:rPr>
          </w:pPr>
          <w:ins w:id="26" w:author="Mark Nutter" w:date="2013-05-30T14:01:00Z">
            <w:r>
              <w:rPr>
                <w:noProof/>
              </w:rPr>
              <w:t>2</w:t>
            </w:r>
            <w:r>
              <w:rPr>
                <w:b w:val="0"/>
                <w:noProof/>
              </w:rPr>
              <w:tab/>
            </w:r>
            <w:r>
              <w:rPr>
                <w:noProof/>
              </w:rPr>
              <w:t>Platform</w:t>
            </w:r>
            <w:r>
              <w:rPr>
                <w:noProof/>
              </w:rPr>
              <w:tab/>
            </w:r>
            <w:r w:rsidR="00B84FC8">
              <w:rPr>
                <w:noProof/>
              </w:rPr>
              <w:fldChar w:fldCharType="begin"/>
            </w:r>
            <w:r>
              <w:rPr>
                <w:noProof/>
              </w:rPr>
              <w:instrText xml:space="preserve"> PAGEREF _Toc231541806 \h </w:instrText>
            </w:r>
          </w:ins>
          <w:r w:rsidR="00B84FC8">
            <w:rPr>
              <w:noProof/>
            </w:rPr>
          </w:r>
          <w:r w:rsidR="00B84FC8">
            <w:rPr>
              <w:noProof/>
            </w:rPr>
            <w:fldChar w:fldCharType="separate"/>
          </w:r>
          <w:ins w:id="27" w:author="Mark Nutter" w:date="2013-05-30T14:01:00Z">
            <w:r>
              <w:rPr>
                <w:noProof/>
              </w:rPr>
              <w:t>4</w:t>
            </w:r>
            <w:r w:rsidR="00B84FC8">
              <w:rPr>
                <w:noProof/>
              </w:rPr>
              <w:fldChar w:fldCharType="end"/>
            </w:r>
          </w:ins>
        </w:p>
        <w:p w:rsidR="00352B31" w:rsidRDefault="00352B31">
          <w:pPr>
            <w:pStyle w:val="TOC2"/>
            <w:tabs>
              <w:tab w:val="left" w:pos="792"/>
              <w:tab w:val="right" w:leader="dot" w:pos="9350"/>
            </w:tabs>
            <w:rPr>
              <w:ins w:id="28" w:author="Mark Nutter" w:date="2013-05-30T14:01:00Z"/>
              <w:b w:val="0"/>
              <w:noProof/>
              <w:sz w:val="24"/>
              <w:szCs w:val="24"/>
            </w:rPr>
          </w:pPr>
          <w:ins w:id="29" w:author="Mark Nutter" w:date="2013-05-30T14:01:00Z">
            <w:r>
              <w:rPr>
                <w:noProof/>
              </w:rPr>
              <w:t>2.1</w:t>
            </w:r>
            <w:r>
              <w:rPr>
                <w:b w:val="0"/>
                <w:noProof/>
                <w:sz w:val="24"/>
                <w:szCs w:val="24"/>
              </w:rPr>
              <w:tab/>
            </w:r>
            <w:r>
              <w:rPr>
                <w:noProof/>
              </w:rPr>
              <w:t>Hardware Configuration</w:t>
            </w:r>
            <w:r>
              <w:rPr>
                <w:noProof/>
              </w:rPr>
              <w:tab/>
            </w:r>
            <w:r w:rsidR="00B84FC8">
              <w:rPr>
                <w:noProof/>
              </w:rPr>
              <w:fldChar w:fldCharType="begin"/>
            </w:r>
            <w:r>
              <w:rPr>
                <w:noProof/>
              </w:rPr>
              <w:instrText xml:space="preserve"> PAGEREF _Toc231541807 \h </w:instrText>
            </w:r>
          </w:ins>
          <w:r w:rsidR="00B84FC8">
            <w:rPr>
              <w:noProof/>
            </w:rPr>
          </w:r>
          <w:r w:rsidR="00B84FC8">
            <w:rPr>
              <w:noProof/>
            </w:rPr>
            <w:fldChar w:fldCharType="separate"/>
          </w:r>
          <w:ins w:id="30" w:author="Mark Nutter" w:date="2013-05-30T14:01:00Z">
            <w:r>
              <w:rPr>
                <w:noProof/>
              </w:rPr>
              <w:t>4</w:t>
            </w:r>
            <w:r w:rsidR="00B84FC8">
              <w:rPr>
                <w:noProof/>
              </w:rPr>
              <w:fldChar w:fldCharType="end"/>
            </w:r>
          </w:ins>
        </w:p>
        <w:p w:rsidR="00352B31" w:rsidRDefault="00352B31">
          <w:pPr>
            <w:pStyle w:val="TOC2"/>
            <w:tabs>
              <w:tab w:val="left" w:pos="792"/>
              <w:tab w:val="right" w:leader="dot" w:pos="9350"/>
            </w:tabs>
            <w:rPr>
              <w:ins w:id="31" w:author="Mark Nutter" w:date="2013-05-30T14:01:00Z"/>
              <w:b w:val="0"/>
              <w:noProof/>
              <w:sz w:val="24"/>
              <w:szCs w:val="24"/>
            </w:rPr>
          </w:pPr>
          <w:ins w:id="32" w:author="Mark Nutter" w:date="2013-05-30T14:01:00Z">
            <w:r>
              <w:rPr>
                <w:noProof/>
              </w:rPr>
              <w:t>2.2</w:t>
            </w:r>
            <w:r>
              <w:rPr>
                <w:b w:val="0"/>
                <w:noProof/>
                <w:sz w:val="24"/>
                <w:szCs w:val="24"/>
              </w:rPr>
              <w:tab/>
            </w:r>
            <w:r>
              <w:rPr>
                <w:noProof/>
              </w:rPr>
              <w:t>Operating System, Compilers, and OpenCL Runtime</w:t>
            </w:r>
            <w:r>
              <w:rPr>
                <w:noProof/>
              </w:rPr>
              <w:tab/>
            </w:r>
            <w:r w:rsidR="00B84FC8">
              <w:rPr>
                <w:noProof/>
              </w:rPr>
              <w:fldChar w:fldCharType="begin"/>
            </w:r>
            <w:r>
              <w:rPr>
                <w:noProof/>
              </w:rPr>
              <w:instrText xml:space="preserve"> PAGEREF _Toc231541808 \h </w:instrText>
            </w:r>
          </w:ins>
          <w:r w:rsidR="00B84FC8">
            <w:rPr>
              <w:noProof/>
            </w:rPr>
          </w:r>
          <w:r w:rsidR="00B84FC8">
            <w:rPr>
              <w:noProof/>
            </w:rPr>
            <w:fldChar w:fldCharType="separate"/>
          </w:r>
          <w:ins w:id="33" w:author="Mark Nutter" w:date="2013-05-30T14:01:00Z">
            <w:r>
              <w:rPr>
                <w:noProof/>
              </w:rPr>
              <w:t>5</w:t>
            </w:r>
            <w:r w:rsidR="00B84FC8">
              <w:rPr>
                <w:noProof/>
              </w:rPr>
              <w:fldChar w:fldCharType="end"/>
            </w:r>
          </w:ins>
        </w:p>
        <w:p w:rsidR="00352B31" w:rsidRDefault="00352B31">
          <w:pPr>
            <w:pStyle w:val="TOC2"/>
            <w:tabs>
              <w:tab w:val="left" w:pos="792"/>
              <w:tab w:val="right" w:leader="dot" w:pos="9350"/>
            </w:tabs>
            <w:rPr>
              <w:ins w:id="34" w:author="Mark Nutter" w:date="2013-05-30T14:01:00Z"/>
              <w:b w:val="0"/>
              <w:noProof/>
              <w:sz w:val="24"/>
              <w:szCs w:val="24"/>
            </w:rPr>
          </w:pPr>
          <w:ins w:id="35" w:author="Mark Nutter" w:date="2013-05-30T14:01:00Z">
            <w:r>
              <w:rPr>
                <w:noProof/>
              </w:rPr>
              <w:t>2.3</w:t>
            </w:r>
            <w:r>
              <w:rPr>
                <w:b w:val="0"/>
                <w:noProof/>
                <w:sz w:val="24"/>
                <w:szCs w:val="24"/>
              </w:rPr>
              <w:tab/>
            </w:r>
            <w:r>
              <w:rPr>
                <w:noProof/>
              </w:rPr>
              <w:t>Profiling Tools</w:t>
            </w:r>
            <w:r>
              <w:rPr>
                <w:noProof/>
              </w:rPr>
              <w:tab/>
            </w:r>
            <w:r w:rsidR="00B84FC8">
              <w:rPr>
                <w:noProof/>
              </w:rPr>
              <w:fldChar w:fldCharType="begin"/>
            </w:r>
            <w:r>
              <w:rPr>
                <w:noProof/>
              </w:rPr>
              <w:instrText xml:space="preserve"> PAGEREF _Toc231541809 \h </w:instrText>
            </w:r>
          </w:ins>
          <w:r w:rsidR="00B84FC8">
            <w:rPr>
              <w:noProof/>
            </w:rPr>
          </w:r>
          <w:r w:rsidR="00B84FC8">
            <w:rPr>
              <w:noProof/>
            </w:rPr>
            <w:fldChar w:fldCharType="separate"/>
          </w:r>
          <w:ins w:id="36" w:author="Mark Nutter" w:date="2013-05-30T14:01:00Z">
            <w:r>
              <w:rPr>
                <w:noProof/>
              </w:rPr>
              <w:t>5</w:t>
            </w:r>
            <w:r w:rsidR="00B84FC8">
              <w:rPr>
                <w:noProof/>
              </w:rPr>
              <w:fldChar w:fldCharType="end"/>
            </w:r>
          </w:ins>
        </w:p>
        <w:p w:rsidR="00352B31" w:rsidRDefault="00352B31">
          <w:pPr>
            <w:pStyle w:val="TOC2"/>
            <w:tabs>
              <w:tab w:val="left" w:pos="792"/>
              <w:tab w:val="right" w:leader="dot" w:pos="9350"/>
            </w:tabs>
            <w:rPr>
              <w:ins w:id="37" w:author="Mark Nutter" w:date="2013-05-30T14:01:00Z"/>
              <w:b w:val="0"/>
              <w:noProof/>
              <w:sz w:val="24"/>
              <w:szCs w:val="24"/>
            </w:rPr>
          </w:pPr>
          <w:ins w:id="38" w:author="Mark Nutter" w:date="2013-05-30T14:01:00Z">
            <w:r>
              <w:rPr>
                <w:noProof/>
              </w:rPr>
              <w:t>2.4</w:t>
            </w:r>
            <w:r>
              <w:rPr>
                <w:b w:val="0"/>
                <w:noProof/>
                <w:sz w:val="24"/>
                <w:szCs w:val="24"/>
              </w:rPr>
              <w:tab/>
            </w:r>
            <w:r>
              <w:rPr>
                <w:noProof/>
              </w:rPr>
              <w:t>CPU Frequency</w:t>
            </w:r>
            <w:r>
              <w:rPr>
                <w:noProof/>
              </w:rPr>
              <w:tab/>
            </w:r>
            <w:r w:rsidR="00B84FC8">
              <w:rPr>
                <w:noProof/>
              </w:rPr>
              <w:fldChar w:fldCharType="begin"/>
            </w:r>
            <w:r>
              <w:rPr>
                <w:noProof/>
              </w:rPr>
              <w:instrText xml:space="preserve"> PAGEREF _Toc231541810 \h </w:instrText>
            </w:r>
          </w:ins>
          <w:r w:rsidR="00B84FC8">
            <w:rPr>
              <w:noProof/>
            </w:rPr>
          </w:r>
          <w:r w:rsidR="00B84FC8">
            <w:rPr>
              <w:noProof/>
            </w:rPr>
            <w:fldChar w:fldCharType="separate"/>
          </w:r>
          <w:ins w:id="39" w:author="Mark Nutter" w:date="2013-05-30T14:01:00Z">
            <w:r>
              <w:rPr>
                <w:noProof/>
              </w:rPr>
              <w:t>5</w:t>
            </w:r>
            <w:r w:rsidR="00B84FC8">
              <w:rPr>
                <w:noProof/>
              </w:rPr>
              <w:fldChar w:fldCharType="end"/>
            </w:r>
          </w:ins>
        </w:p>
        <w:p w:rsidR="00352B31" w:rsidRDefault="00352B31">
          <w:pPr>
            <w:pStyle w:val="TOC1"/>
            <w:tabs>
              <w:tab w:val="left" w:pos="382"/>
              <w:tab w:val="right" w:leader="dot" w:pos="9350"/>
            </w:tabs>
            <w:rPr>
              <w:ins w:id="40" w:author="Mark Nutter" w:date="2013-05-30T14:01:00Z"/>
              <w:b w:val="0"/>
              <w:noProof/>
            </w:rPr>
          </w:pPr>
          <w:ins w:id="41" w:author="Mark Nutter" w:date="2013-05-30T14:01:00Z">
            <w:r>
              <w:rPr>
                <w:noProof/>
              </w:rPr>
              <w:t>3</w:t>
            </w:r>
            <w:r>
              <w:rPr>
                <w:b w:val="0"/>
                <w:noProof/>
              </w:rPr>
              <w:tab/>
            </w:r>
            <w:r>
              <w:rPr>
                <w:noProof/>
              </w:rPr>
              <w:t>Getting Started</w:t>
            </w:r>
            <w:r>
              <w:rPr>
                <w:noProof/>
              </w:rPr>
              <w:tab/>
            </w:r>
            <w:r w:rsidR="00B84FC8">
              <w:rPr>
                <w:noProof/>
              </w:rPr>
              <w:fldChar w:fldCharType="begin"/>
            </w:r>
            <w:r>
              <w:rPr>
                <w:noProof/>
              </w:rPr>
              <w:instrText xml:space="preserve"> PAGEREF _Toc231541811 \h </w:instrText>
            </w:r>
          </w:ins>
          <w:r w:rsidR="00B84FC8">
            <w:rPr>
              <w:noProof/>
            </w:rPr>
          </w:r>
          <w:r w:rsidR="00B84FC8">
            <w:rPr>
              <w:noProof/>
            </w:rPr>
            <w:fldChar w:fldCharType="separate"/>
          </w:r>
          <w:ins w:id="42" w:author="Mark Nutter" w:date="2013-05-30T14:01:00Z">
            <w:r>
              <w:rPr>
                <w:noProof/>
              </w:rPr>
              <w:t>7</w:t>
            </w:r>
            <w:r w:rsidR="00B84FC8">
              <w:rPr>
                <w:noProof/>
              </w:rPr>
              <w:fldChar w:fldCharType="end"/>
            </w:r>
          </w:ins>
        </w:p>
        <w:p w:rsidR="00352B31" w:rsidRDefault="00352B31">
          <w:pPr>
            <w:pStyle w:val="TOC2"/>
            <w:tabs>
              <w:tab w:val="left" w:pos="792"/>
              <w:tab w:val="right" w:leader="dot" w:pos="9350"/>
            </w:tabs>
            <w:rPr>
              <w:ins w:id="43" w:author="Mark Nutter" w:date="2013-05-30T14:01:00Z"/>
              <w:b w:val="0"/>
              <w:noProof/>
              <w:sz w:val="24"/>
              <w:szCs w:val="24"/>
            </w:rPr>
          </w:pPr>
          <w:ins w:id="44" w:author="Mark Nutter" w:date="2013-05-30T14:01:00Z">
            <w:r>
              <w:rPr>
                <w:noProof/>
              </w:rPr>
              <w:t>3.1</w:t>
            </w:r>
            <w:r>
              <w:rPr>
                <w:b w:val="0"/>
                <w:noProof/>
                <w:sz w:val="24"/>
                <w:szCs w:val="24"/>
              </w:rPr>
              <w:tab/>
            </w:r>
            <w:r>
              <w:rPr>
                <w:noProof/>
              </w:rPr>
              <w:t>Source Package</w:t>
            </w:r>
            <w:r>
              <w:rPr>
                <w:noProof/>
              </w:rPr>
              <w:tab/>
            </w:r>
            <w:r w:rsidR="00B84FC8">
              <w:rPr>
                <w:noProof/>
              </w:rPr>
              <w:fldChar w:fldCharType="begin"/>
            </w:r>
            <w:r>
              <w:rPr>
                <w:noProof/>
              </w:rPr>
              <w:instrText xml:space="preserve"> PAGEREF _Toc231541812 \h </w:instrText>
            </w:r>
          </w:ins>
          <w:r w:rsidR="00B84FC8">
            <w:rPr>
              <w:noProof/>
            </w:rPr>
          </w:r>
          <w:r w:rsidR="00B84FC8">
            <w:rPr>
              <w:noProof/>
            </w:rPr>
            <w:fldChar w:fldCharType="separate"/>
          </w:r>
          <w:ins w:id="45" w:author="Mark Nutter" w:date="2013-05-30T14:01:00Z">
            <w:r>
              <w:rPr>
                <w:noProof/>
              </w:rPr>
              <w:t>7</w:t>
            </w:r>
            <w:r w:rsidR="00B84FC8">
              <w:rPr>
                <w:noProof/>
              </w:rPr>
              <w:fldChar w:fldCharType="end"/>
            </w:r>
          </w:ins>
        </w:p>
        <w:p w:rsidR="00352B31" w:rsidRDefault="00352B31">
          <w:pPr>
            <w:pStyle w:val="TOC2"/>
            <w:tabs>
              <w:tab w:val="left" w:pos="792"/>
              <w:tab w:val="right" w:leader="dot" w:pos="9350"/>
            </w:tabs>
            <w:rPr>
              <w:ins w:id="46" w:author="Mark Nutter" w:date="2013-05-30T14:01:00Z"/>
              <w:b w:val="0"/>
              <w:noProof/>
              <w:sz w:val="24"/>
              <w:szCs w:val="24"/>
            </w:rPr>
          </w:pPr>
          <w:ins w:id="47" w:author="Mark Nutter" w:date="2013-05-30T14:01:00Z">
            <w:r>
              <w:rPr>
                <w:noProof/>
              </w:rPr>
              <w:t>3.2</w:t>
            </w:r>
            <w:r>
              <w:rPr>
                <w:b w:val="0"/>
                <w:noProof/>
                <w:sz w:val="24"/>
                <w:szCs w:val="24"/>
              </w:rPr>
              <w:tab/>
            </w:r>
            <w:r>
              <w:rPr>
                <w:noProof/>
              </w:rPr>
              <w:t>Contents</w:t>
            </w:r>
            <w:r>
              <w:rPr>
                <w:noProof/>
              </w:rPr>
              <w:tab/>
            </w:r>
            <w:r w:rsidR="00B84FC8">
              <w:rPr>
                <w:noProof/>
              </w:rPr>
              <w:fldChar w:fldCharType="begin"/>
            </w:r>
            <w:r>
              <w:rPr>
                <w:noProof/>
              </w:rPr>
              <w:instrText xml:space="preserve"> PAGEREF _Toc231541813 \h </w:instrText>
            </w:r>
          </w:ins>
          <w:r w:rsidR="00B84FC8">
            <w:rPr>
              <w:noProof/>
            </w:rPr>
          </w:r>
          <w:r w:rsidR="00B84FC8">
            <w:rPr>
              <w:noProof/>
            </w:rPr>
            <w:fldChar w:fldCharType="separate"/>
          </w:r>
          <w:ins w:id="48" w:author="Mark Nutter" w:date="2013-05-30T14:01:00Z">
            <w:r>
              <w:rPr>
                <w:noProof/>
              </w:rPr>
              <w:t>8</w:t>
            </w:r>
            <w:r w:rsidR="00B84FC8">
              <w:rPr>
                <w:noProof/>
              </w:rPr>
              <w:fldChar w:fldCharType="end"/>
            </w:r>
          </w:ins>
        </w:p>
        <w:p w:rsidR="00352B31" w:rsidRDefault="00352B31">
          <w:pPr>
            <w:pStyle w:val="TOC2"/>
            <w:tabs>
              <w:tab w:val="left" w:pos="792"/>
              <w:tab w:val="right" w:leader="dot" w:pos="9350"/>
            </w:tabs>
            <w:rPr>
              <w:ins w:id="49" w:author="Mark Nutter" w:date="2013-05-30T14:01:00Z"/>
              <w:b w:val="0"/>
              <w:noProof/>
              <w:sz w:val="24"/>
              <w:szCs w:val="24"/>
            </w:rPr>
          </w:pPr>
          <w:ins w:id="50" w:author="Mark Nutter" w:date="2013-05-30T14:01:00Z">
            <w:r>
              <w:rPr>
                <w:noProof/>
              </w:rPr>
              <w:t>3.3</w:t>
            </w:r>
            <w:r>
              <w:rPr>
                <w:b w:val="0"/>
                <w:noProof/>
                <w:sz w:val="24"/>
                <w:szCs w:val="24"/>
              </w:rPr>
              <w:tab/>
            </w:r>
            <w:r>
              <w:rPr>
                <w:noProof/>
              </w:rPr>
              <w:t>Prerequisites</w:t>
            </w:r>
            <w:r>
              <w:rPr>
                <w:noProof/>
              </w:rPr>
              <w:tab/>
            </w:r>
            <w:r w:rsidR="00B84FC8">
              <w:rPr>
                <w:noProof/>
              </w:rPr>
              <w:fldChar w:fldCharType="begin"/>
            </w:r>
            <w:r>
              <w:rPr>
                <w:noProof/>
              </w:rPr>
              <w:instrText xml:space="preserve"> PAGEREF _Toc231541814 \h </w:instrText>
            </w:r>
          </w:ins>
          <w:r w:rsidR="00B84FC8">
            <w:rPr>
              <w:noProof/>
            </w:rPr>
          </w:r>
          <w:r w:rsidR="00B84FC8">
            <w:rPr>
              <w:noProof/>
            </w:rPr>
            <w:fldChar w:fldCharType="separate"/>
          </w:r>
          <w:ins w:id="51" w:author="Mark Nutter" w:date="2013-05-30T14:01:00Z">
            <w:r>
              <w:rPr>
                <w:noProof/>
              </w:rPr>
              <w:t>8</w:t>
            </w:r>
            <w:r w:rsidR="00B84FC8">
              <w:rPr>
                <w:noProof/>
              </w:rPr>
              <w:fldChar w:fldCharType="end"/>
            </w:r>
          </w:ins>
        </w:p>
        <w:p w:rsidR="00352B31" w:rsidRDefault="00352B31">
          <w:pPr>
            <w:pStyle w:val="TOC2"/>
            <w:tabs>
              <w:tab w:val="left" w:pos="792"/>
              <w:tab w:val="right" w:leader="dot" w:pos="9350"/>
            </w:tabs>
            <w:rPr>
              <w:ins w:id="52" w:author="Mark Nutter" w:date="2013-05-30T14:01:00Z"/>
              <w:b w:val="0"/>
              <w:noProof/>
              <w:sz w:val="24"/>
              <w:szCs w:val="24"/>
            </w:rPr>
          </w:pPr>
          <w:ins w:id="53" w:author="Mark Nutter" w:date="2013-05-30T14:01:00Z">
            <w:r>
              <w:rPr>
                <w:noProof/>
              </w:rPr>
              <w:t>3.4</w:t>
            </w:r>
            <w:r>
              <w:rPr>
                <w:b w:val="0"/>
                <w:noProof/>
                <w:sz w:val="24"/>
                <w:szCs w:val="24"/>
              </w:rPr>
              <w:tab/>
            </w:r>
            <w:r>
              <w:rPr>
                <w:noProof/>
              </w:rPr>
              <w:t>Compilation</w:t>
            </w:r>
            <w:r>
              <w:rPr>
                <w:noProof/>
              </w:rPr>
              <w:tab/>
            </w:r>
            <w:r w:rsidR="00B84FC8">
              <w:rPr>
                <w:noProof/>
              </w:rPr>
              <w:fldChar w:fldCharType="begin"/>
            </w:r>
            <w:r>
              <w:rPr>
                <w:noProof/>
              </w:rPr>
              <w:instrText xml:space="preserve"> PAGEREF _Toc231541815 \h </w:instrText>
            </w:r>
          </w:ins>
          <w:r w:rsidR="00B84FC8">
            <w:rPr>
              <w:noProof/>
            </w:rPr>
          </w:r>
          <w:r w:rsidR="00B84FC8">
            <w:rPr>
              <w:noProof/>
            </w:rPr>
            <w:fldChar w:fldCharType="separate"/>
          </w:r>
          <w:ins w:id="54" w:author="Mark Nutter" w:date="2013-05-30T14:01:00Z">
            <w:r>
              <w:rPr>
                <w:noProof/>
              </w:rPr>
              <w:t>8</w:t>
            </w:r>
            <w:r w:rsidR="00B84FC8">
              <w:rPr>
                <w:noProof/>
              </w:rPr>
              <w:fldChar w:fldCharType="end"/>
            </w:r>
          </w:ins>
        </w:p>
        <w:p w:rsidR="00352B31" w:rsidRDefault="00352B31">
          <w:pPr>
            <w:pStyle w:val="TOC3"/>
            <w:tabs>
              <w:tab w:val="left" w:pos="1176"/>
              <w:tab w:val="right" w:leader="dot" w:pos="9350"/>
            </w:tabs>
            <w:rPr>
              <w:ins w:id="55" w:author="Mark Nutter" w:date="2013-05-30T14:01:00Z"/>
              <w:noProof/>
              <w:sz w:val="24"/>
              <w:szCs w:val="24"/>
            </w:rPr>
          </w:pPr>
          <w:ins w:id="56" w:author="Mark Nutter" w:date="2013-05-30T14:01:00Z">
            <w:r>
              <w:rPr>
                <w:noProof/>
              </w:rPr>
              <w:t>3.4.1</w:t>
            </w:r>
            <w:r>
              <w:rPr>
                <w:noProof/>
                <w:sz w:val="24"/>
                <w:szCs w:val="24"/>
              </w:rPr>
              <w:tab/>
            </w:r>
            <w:r>
              <w:rPr>
                <w:noProof/>
              </w:rPr>
              <w:t>Linkage</w:t>
            </w:r>
            <w:r>
              <w:rPr>
                <w:noProof/>
              </w:rPr>
              <w:tab/>
            </w:r>
            <w:r w:rsidR="00B84FC8">
              <w:rPr>
                <w:noProof/>
              </w:rPr>
              <w:fldChar w:fldCharType="begin"/>
            </w:r>
            <w:r>
              <w:rPr>
                <w:noProof/>
              </w:rPr>
              <w:instrText xml:space="preserve"> PAGEREF _Toc231541816 \h </w:instrText>
            </w:r>
          </w:ins>
          <w:r w:rsidR="00B84FC8">
            <w:rPr>
              <w:noProof/>
            </w:rPr>
          </w:r>
          <w:r w:rsidR="00B84FC8">
            <w:rPr>
              <w:noProof/>
            </w:rPr>
            <w:fldChar w:fldCharType="separate"/>
          </w:r>
          <w:ins w:id="57" w:author="Mark Nutter" w:date="2013-05-30T14:01:00Z">
            <w:r>
              <w:rPr>
                <w:noProof/>
              </w:rPr>
              <w:t>9</w:t>
            </w:r>
            <w:r w:rsidR="00B84FC8">
              <w:rPr>
                <w:noProof/>
              </w:rPr>
              <w:fldChar w:fldCharType="end"/>
            </w:r>
          </w:ins>
        </w:p>
        <w:p w:rsidR="00352B31" w:rsidRDefault="00352B31">
          <w:pPr>
            <w:pStyle w:val="TOC2"/>
            <w:tabs>
              <w:tab w:val="left" w:pos="792"/>
              <w:tab w:val="right" w:leader="dot" w:pos="9350"/>
            </w:tabs>
            <w:rPr>
              <w:ins w:id="58" w:author="Mark Nutter" w:date="2013-05-30T14:01:00Z"/>
              <w:b w:val="0"/>
              <w:noProof/>
              <w:sz w:val="24"/>
              <w:szCs w:val="24"/>
            </w:rPr>
          </w:pPr>
          <w:ins w:id="59" w:author="Mark Nutter" w:date="2013-05-30T14:01:00Z">
            <w:r>
              <w:rPr>
                <w:noProof/>
              </w:rPr>
              <w:t>3.5</w:t>
            </w:r>
            <w:r>
              <w:rPr>
                <w:b w:val="0"/>
                <w:noProof/>
                <w:sz w:val="24"/>
                <w:szCs w:val="24"/>
              </w:rPr>
              <w:tab/>
            </w:r>
            <w:r>
              <w:rPr>
                <w:noProof/>
              </w:rPr>
              <w:t>Installation</w:t>
            </w:r>
            <w:r>
              <w:rPr>
                <w:noProof/>
              </w:rPr>
              <w:tab/>
            </w:r>
            <w:r w:rsidR="00B84FC8">
              <w:rPr>
                <w:noProof/>
              </w:rPr>
              <w:fldChar w:fldCharType="begin"/>
            </w:r>
            <w:r>
              <w:rPr>
                <w:noProof/>
              </w:rPr>
              <w:instrText xml:space="preserve"> PAGEREF _Toc231541817 \h </w:instrText>
            </w:r>
          </w:ins>
          <w:r w:rsidR="00B84FC8">
            <w:rPr>
              <w:noProof/>
            </w:rPr>
          </w:r>
          <w:r w:rsidR="00B84FC8">
            <w:rPr>
              <w:noProof/>
            </w:rPr>
            <w:fldChar w:fldCharType="separate"/>
          </w:r>
          <w:ins w:id="60" w:author="Mark Nutter" w:date="2013-05-30T14:01:00Z">
            <w:r>
              <w:rPr>
                <w:noProof/>
              </w:rPr>
              <w:t>9</w:t>
            </w:r>
            <w:r w:rsidR="00B84FC8">
              <w:rPr>
                <w:noProof/>
              </w:rPr>
              <w:fldChar w:fldCharType="end"/>
            </w:r>
          </w:ins>
        </w:p>
        <w:p w:rsidR="00352B31" w:rsidRDefault="00352B31">
          <w:pPr>
            <w:pStyle w:val="TOC2"/>
            <w:tabs>
              <w:tab w:val="left" w:pos="792"/>
              <w:tab w:val="right" w:leader="dot" w:pos="9350"/>
            </w:tabs>
            <w:rPr>
              <w:ins w:id="61" w:author="Mark Nutter" w:date="2013-05-30T14:01:00Z"/>
              <w:b w:val="0"/>
              <w:noProof/>
              <w:sz w:val="24"/>
              <w:szCs w:val="24"/>
            </w:rPr>
          </w:pPr>
          <w:ins w:id="62" w:author="Mark Nutter" w:date="2013-05-30T14:01:00Z">
            <w:r>
              <w:rPr>
                <w:noProof/>
              </w:rPr>
              <w:t>3.6</w:t>
            </w:r>
            <w:r>
              <w:rPr>
                <w:b w:val="0"/>
                <w:noProof/>
                <w:sz w:val="24"/>
                <w:szCs w:val="24"/>
              </w:rPr>
              <w:tab/>
            </w:r>
            <w:r>
              <w:rPr>
                <w:noProof/>
              </w:rPr>
              <w:t>Execution</w:t>
            </w:r>
            <w:r>
              <w:rPr>
                <w:noProof/>
              </w:rPr>
              <w:tab/>
            </w:r>
            <w:r w:rsidR="00B84FC8">
              <w:rPr>
                <w:noProof/>
              </w:rPr>
              <w:fldChar w:fldCharType="begin"/>
            </w:r>
            <w:r>
              <w:rPr>
                <w:noProof/>
              </w:rPr>
              <w:instrText xml:space="preserve"> PAGEREF _Toc231541818 \h </w:instrText>
            </w:r>
          </w:ins>
          <w:r w:rsidR="00B84FC8">
            <w:rPr>
              <w:noProof/>
            </w:rPr>
          </w:r>
          <w:r w:rsidR="00B84FC8">
            <w:rPr>
              <w:noProof/>
            </w:rPr>
            <w:fldChar w:fldCharType="separate"/>
          </w:r>
          <w:ins w:id="63" w:author="Mark Nutter" w:date="2013-05-30T14:01:00Z">
            <w:r>
              <w:rPr>
                <w:noProof/>
              </w:rPr>
              <w:t>10</w:t>
            </w:r>
            <w:r w:rsidR="00B84FC8">
              <w:rPr>
                <w:noProof/>
              </w:rPr>
              <w:fldChar w:fldCharType="end"/>
            </w:r>
          </w:ins>
        </w:p>
        <w:p w:rsidR="00352B31" w:rsidRDefault="00352B31">
          <w:pPr>
            <w:pStyle w:val="TOC3"/>
            <w:tabs>
              <w:tab w:val="left" w:pos="1176"/>
              <w:tab w:val="right" w:leader="dot" w:pos="9350"/>
            </w:tabs>
            <w:rPr>
              <w:ins w:id="64" w:author="Mark Nutter" w:date="2013-05-30T14:01:00Z"/>
              <w:noProof/>
              <w:sz w:val="24"/>
              <w:szCs w:val="24"/>
            </w:rPr>
          </w:pPr>
          <w:ins w:id="65" w:author="Mark Nutter" w:date="2013-05-30T14:01:00Z">
            <w:r>
              <w:rPr>
                <w:noProof/>
              </w:rPr>
              <w:t>3.6.1</w:t>
            </w:r>
            <w:r>
              <w:rPr>
                <w:noProof/>
                <w:sz w:val="24"/>
                <w:szCs w:val="24"/>
              </w:rPr>
              <w:tab/>
            </w:r>
            <w:r>
              <w:rPr>
                <w:noProof/>
              </w:rPr>
              <w:t>Run Script</w:t>
            </w:r>
            <w:r>
              <w:rPr>
                <w:noProof/>
              </w:rPr>
              <w:tab/>
            </w:r>
            <w:r w:rsidR="00B84FC8">
              <w:rPr>
                <w:noProof/>
              </w:rPr>
              <w:fldChar w:fldCharType="begin"/>
            </w:r>
            <w:r>
              <w:rPr>
                <w:noProof/>
              </w:rPr>
              <w:instrText xml:space="preserve"> PAGEREF _Toc231541819 \h </w:instrText>
            </w:r>
          </w:ins>
          <w:r w:rsidR="00B84FC8">
            <w:rPr>
              <w:noProof/>
            </w:rPr>
          </w:r>
          <w:r w:rsidR="00B84FC8">
            <w:rPr>
              <w:noProof/>
            </w:rPr>
            <w:fldChar w:fldCharType="separate"/>
          </w:r>
          <w:ins w:id="66" w:author="Mark Nutter" w:date="2013-05-30T14:01:00Z">
            <w:r>
              <w:rPr>
                <w:noProof/>
              </w:rPr>
              <w:t>10</w:t>
            </w:r>
            <w:r w:rsidR="00B84FC8">
              <w:rPr>
                <w:noProof/>
              </w:rPr>
              <w:fldChar w:fldCharType="end"/>
            </w:r>
          </w:ins>
        </w:p>
        <w:p w:rsidR="00352B31" w:rsidRDefault="00352B31">
          <w:pPr>
            <w:pStyle w:val="TOC3"/>
            <w:tabs>
              <w:tab w:val="left" w:pos="1176"/>
              <w:tab w:val="right" w:leader="dot" w:pos="9350"/>
            </w:tabs>
            <w:rPr>
              <w:ins w:id="67" w:author="Mark Nutter" w:date="2013-05-30T14:01:00Z"/>
              <w:noProof/>
              <w:sz w:val="24"/>
              <w:szCs w:val="24"/>
            </w:rPr>
          </w:pPr>
          <w:ins w:id="68" w:author="Mark Nutter" w:date="2013-05-30T14:01:00Z">
            <w:r>
              <w:rPr>
                <w:noProof/>
              </w:rPr>
              <w:t>3.6.2</w:t>
            </w:r>
            <w:r>
              <w:rPr>
                <w:noProof/>
                <w:sz w:val="24"/>
                <w:szCs w:val="24"/>
              </w:rPr>
              <w:tab/>
            </w:r>
            <w:r>
              <w:rPr>
                <w:noProof/>
              </w:rPr>
              <w:t>Test Setup</w:t>
            </w:r>
            <w:r>
              <w:rPr>
                <w:noProof/>
              </w:rPr>
              <w:tab/>
            </w:r>
            <w:r w:rsidR="00B84FC8">
              <w:rPr>
                <w:noProof/>
              </w:rPr>
              <w:fldChar w:fldCharType="begin"/>
            </w:r>
            <w:r>
              <w:rPr>
                <w:noProof/>
              </w:rPr>
              <w:instrText xml:space="preserve"> PAGEREF _Toc231541820 \h </w:instrText>
            </w:r>
          </w:ins>
          <w:r w:rsidR="00B84FC8">
            <w:rPr>
              <w:noProof/>
            </w:rPr>
          </w:r>
          <w:r w:rsidR="00B84FC8">
            <w:rPr>
              <w:noProof/>
            </w:rPr>
            <w:fldChar w:fldCharType="separate"/>
          </w:r>
          <w:ins w:id="69" w:author="Mark Nutter" w:date="2013-05-30T14:01:00Z">
            <w:r>
              <w:rPr>
                <w:noProof/>
              </w:rPr>
              <w:t>11</w:t>
            </w:r>
            <w:r w:rsidR="00B84FC8">
              <w:rPr>
                <w:noProof/>
              </w:rPr>
              <w:fldChar w:fldCharType="end"/>
            </w:r>
          </w:ins>
        </w:p>
        <w:p w:rsidR="00352B31" w:rsidRDefault="00352B31">
          <w:pPr>
            <w:pStyle w:val="TOC3"/>
            <w:tabs>
              <w:tab w:val="left" w:pos="1176"/>
              <w:tab w:val="right" w:leader="dot" w:pos="9350"/>
            </w:tabs>
            <w:rPr>
              <w:ins w:id="70" w:author="Mark Nutter" w:date="2013-05-30T14:01:00Z"/>
              <w:noProof/>
              <w:sz w:val="24"/>
              <w:szCs w:val="24"/>
            </w:rPr>
          </w:pPr>
          <w:ins w:id="71" w:author="Mark Nutter" w:date="2013-05-30T14:01:00Z">
            <w:r>
              <w:rPr>
                <w:noProof/>
              </w:rPr>
              <w:t>3.6.3</w:t>
            </w:r>
            <w:r>
              <w:rPr>
                <w:noProof/>
                <w:sz w:val="24"/>
                <w:szCs w:val="24"/>
              </w:rPr>
              <w:tab/>
            </w:r>
            <w:r>
              <w:rPr>
                <w:noProof/>
              </w:rPr>
              <w:t>CPU Test</w:t>
            </w:r>
            <w:r>
              <w:rPr>
                <w:noProof/>
              </w:rPr>
              <w:tab/>
            </w:r>
            <w:r w:rsidR="00B84FC8">
              <w:rPr>
                <w:noProof/>
              </w:rPr>
              <w:fldChar w:fldCharType="begin"/>
            </w:r>
            <w:r>
              <w:rPr>
                <w:noProof/>
              </w:rPr>
              <w:instrText xml:space="preserve"> PAGEREF _Toc231541821 \h </w:instrText>
            </w:r>
          </w:ins>
          <w:r w:rsidR="00B84FC8">
            <w:rPr>
              <w:noProof/>
            </w:rPr>
          </w:r>
          <w:r w:rsidR="00B84FC8">
            <w:rPr>
              <w:noProof/>
            </w:rPr>
            <w:fldChar w:fldCharType="separate"/>
          </w:r>
          <w:ins w:id="72" w:author="Mark Nutter" w:date="2013-05-30T14:01:00Z">
            <w:r>
              <w:rPr>
                <w:noProof/>
              </w:rPr>
              <w:t>13</w:t>
            </w:r>
            <w:r w:rsidR="00B84FC8">
              <w:rPr>
                <w:noProof/>
              </w:rPr>
              <w:fldChar w:fldCharType="end"/>
            </w:r>
          </w:ins>
        </w:p>
        <w:p w:rsidR="00352B31" w:rsidRDefault="00352B31">
          <w:pPr>
            <w:pStyle w:val="TOC3"/>
            <w:tabs>
              <w:tab w:val="left" w:pos="1176"/>
              <w:tab w:val="right" w:leader="dot" w:pos="9350"/>
            </w:tabs>
            <w:rPr>
              <w:ins w:id="73" w:author="Mark Nutter" w:date="2013-05-30T14:01:00Z"/>
              <w:noProof/>
              <w:sz w:val="24"/>
              <w:szCs w:val="24"/>
            </w:rPr>
          </w:pPr>
          <w:ins w:id="74" w:author="Mark Nutter" w:date="2013-05-30T14:01:00Z">
            <w:r>
              <w:rPr>
                <w:noProof/>
              </w:rPr>
              <w:t>3.6.4</w:t>
            </w:r>
            <w:r>
              <w:rPr>
                <w:noProof/>
                <w:sz w:val="24"/>
                <w:szCs w:val="24"/>
              </w:rPr>
              <w:tab/>
            </w:r>
            <w:r>
              <w:rPr>
                <w:noProof/>
              </w:rPr>
              <w:t>GPU Test</w:t>
            </w:r>
            <w:r>
              <w:rPr>
                <w:noProof/>
              </w:rPr>
              <w:tab/>
            </w:r>
            <w:r w:rsidR="00B84FC8">
              <w:rPr>
                <w:noProof/>
              </w:rPr>
              <w:fldChar w:fldCharType="begin"/>
            </w:r>
            <w:r>
              <w:rPr>
                <w:noProof/>
              </w:rPr>
              <w:instrText xml:space="preserve"> PAGEREF _Toc231541822 \h </w:instrText>
            </w:r>
          </w:ins>
          <w:r w:rsidR="00B84FC8">
            <w:rPr>
              <w:noProof/>
            </w:rPr>
          </w:r>
          <w:r w:rsidR="00B84FC8">
            <w:rPr>
              <w:noProof/>
            </w:rPr>
            <w:fldChar w:fldCharType="separate"/>
          </w:r>
          <w:ins w:id="75" w:author="Mark Nutter" w:date="2013-05-30T14:01:00Z">
            <w:r>
              <w:rPr>
                <w:noProof/>
              </w:rPr>
              <w:t>15</w:t>
            </w:r>
            <w:r w:rsidR="00B84FC8">
              <w:rPr>
                <w:noProof/>
              </w:rPr>
              <w:fldChar w:fldCharType="end"/>
            </w:r>
          </w:ins>
        </w:p>
        <w:p w:rsidR="00352B31" w:rsidRDefault="00352B31">
          <w:pPr>
            <w:pStyle w:val="TOC3"/>
            <w:tabs>
              <w:tab w:val="left" w:pos="1176"/>
              <w:tab w:val="right" w:leader="dot" w:pos="9350"/>
            </w:tabs>
            <w:rPr>
              <w:ins w:id="76" w:author="Mark Nutter" w:date="2013-05-30T14:01:00Z"/>
              <w:noProof/>
              <w:sz w:val="24"/>
              <w:szCs w:val="24"/>
            </w:rPr>
          </w:pPr>
          <w:ins w:id="77" w:author="Mark Nutter" w:date="2013-05-30T14:01:00Z">
            <w:r>
              <w:rPr>
                <w:noProof/>
              </w:rPr>
              <w:t>3.6.5</w:t>
            </w:r>
            <w:r>
              <w:rPr>
                <w:noProof/>
                <w:sz w:val="24"/>
                <w:szCs w:val="24"/>
              </w:rPr>
              <w:tab/>
            </w:r>
            <w:r>
              <w:rPr>
                <w:noProof/>
              </w:rPr>
              <w:t>Combined CPU+GPU</w:t>
            </w:r>
            <w:r>
              <w:rPr>
                <w:noProof/>
              </w:rPr>
              <w:tab/>
            </w:r>
            <w:r w:rsidR="00B84FC8">
              <w:rPr>
                <w:noProof/>
              </w:rPr>
              <w:fldChar w:fldCharType="begin"/>
            </w:r>
            <w:r>
              <w:rPr>
                <w:noProof/>
              </w:rPr>
              <w:instrText xml:space="preserve"> PAGEREF _Toc231541823 \h </w:instrText>
            </w:r>
          </w:ins>
          <w:r w:rsidR="00B84FC8">
            <w:rPr>
              <w:noProof/>
            </w:rPr>
          </w:r>
          <w:r w:rsidR="00B84FC8">
            <w:rPr>
              <w:noProof/>
            </w:rPr>
            <w:fldChar w:fldCharType="separate"/>
          </w:r>
          <w:ins w:id="78" w:author="Mark Nutter" w:date="2013-05-30T14:01:00Z">
            <w:r>
              <w:rPr>
                <w:noProof/>
              </w:rPr>
              <w:t>18</w:t>
            </w:r>
            <w:r w:rsidR="00B84FC8">
              <w:rPr>
                <w:noProof/>
              </w:rPr>
              <w:fldChar w:fldCharType="end"/>
            </w:r>
          </w:ins>
        </w:p>
        <w:p w:rsidR="00352B31" w:rsidRDefault="00352B31">
          <w:pPr>
            <w:pStyle w:val="TOC1"/>
            <w:tabs>
              <w:tab w:val="left" w:pos="382"/>
              <w:tab w:val="right" w:leader="dot" w:pos="9350"/>
            </w:tabs>
            <w:rPr>
              <w:ins w:id="79" w:author="Mark Nutter" w:date="2013-05-30T14:01:00Z"/>
              <w:b w:val="0"/>
              <w:noProof/>
            </w:rPr>
          </w:pPr>
          <w:ins w:id="80" w:author="Mark Nutter" w:date="2013-05-30T14:01:00Z">
            <w:r>
              <w:rPr>
                <w:noProof/>
              </w:rPr>
              <w:t>4</w:t>
            </w:r>
            <w:r>
              <w:rPr>
                <w:b w:val="0"/>
                <w:noProof/>
              </w:rPr>
              <w:tab/>
            </w:r>
            <w:r>
              <w:rPr>
                <w:noProof/>
              </w:rPr>
              <w:t>Internal Function</w:t>
            </w:r>
            <w:r>
              <w:rPr>
                <w:noProof/>
              </w:rPr>
              <w:tab/>
            </w:r>
            <w:r w:rsidR="00B84FC8">
              <w:rPr>
                <w:noProof/>
              </w:rPr>
              <w:fldChar w:fldCharType="begin"/>
            </w:r>
            <w:r>
              <w:rPr>
                <w:noProof/>
              </w:rPr>
              <w:instrText xml:space="preserve"> PAGEREF _Toc231541824 \h </w:instrText>
            </w:r>
          </w:ins>
          <w:r w:rsidR="00B84FC8">
            <w:rPr>
              <w:noProof/>
            </w:rPr>
          </w:r>
          <w:r w:rsidR="00B84FC8">
            <w:rPr>
              <w:noProof/>
            </w:rPr>
            <w:fldChar w:fldCharType="separate"/>
          </w:r>
          <w:ins w:id="81" w:author="Mark Nutter" w:date="2013-05-30T14:01:00Z">
            <w:r>
              <w:rPr>
                <w:noProof/>
              </w:rPr>
              <w:t>20</w:t>
            </w:r>
            <w:r w:rsidR="00B84FC8">
              <w:rPr>
                <w:noProof/>
              </w:rPr>
              <w:fldChar w:fldCharType="end"/>
            </w:r>
          </w:ins>
        </w:p>
        <w:p w:rsidR="00352B31" w:rsidRDefault="00352B31">
          <w:pPr>
            <w:pStyle w:val="TOC2"/>
            <w:tabs>
              <w:tab w:val="left" w:pos="792"/>
              <w:tab w:val="right" w:leader="dot" w:pos="9350"/>
            </w:tabs>
            <w:rPr>
              <w:ins w:id="82" w:author="Mark Nutter" w:date="2013-05-30T14:01:00Z"/>
              <w:b w:val="0"/>
              <w:noProof/>
              <w:sz w:val="24"/>
              <w:szCs w:val="24"/>
            </w:rPr>
          </w:pPr>
          <w:ins w:id="83" w:author="Mark Nutter" w:date="2013-05-30T14:01:00Z">
            <w:r>
              <w:rPr>
                <w:noProof/>
              </w:rPr>
              <w:t>4.1</w:t>
            </w:r>
            <w:r>
              <w:rPr>
                <w:b w:val="0"/>
                <w:noProof/>
                <w:sz w:val="24"/>
                <w:szCs w:val="24"/>
              </w:rPr>
              <w:tab/>
            </w:r>
            <w:r>
              <w:rPr>
                <w:noProof/>
              </w:rPr>
              <w:t>API Emulator and Runtime</w:t>
            </w:r>
            <w:r>
              <w:rPr>
                <w:noProof/>
              </w:rPr>
              <w:tab/>
            </w:r>
            <w:r w:rsidR="00B84FC8">
              <w:rPr>
                <w:noProof/>
              </w:rPr>
              <w:fldChar w:fldCharType="begin"/>
            </w:r>
            <w:r>
              <w:rPr>
                <w:noProof/>
              </w:rPr>
              <w:instrText xml:space="preserve"> PAGEREF _Toc231541825 \h </w:instrText>
            </w:r>
          </w:ins>
          <w:r w:rsidR="00B84FC8">
            <w:rPr>
              <w:noProof/>
            </w:rPr>
          </w:r>
          <w:r w:rsidR="00B84FC8">
            <w:rPr>
              <w:noProof/>
            </w:rPr>
            <w:fldChar w:fldCharType="separate"/>
          </w:r>
          <w:ins w:id="84" w:author="Mark Nutter" w:date="2013-05-30T14:01:00Z">
            <w:r>
              <w:rPr>
                <w:noProof/>
              </w:rPr>
              <w:t>20</w:t>
            </w:r>
            <w:r w:rsidR="00B84FC8">
              <w:rPr>
                <w:noProof/>
              </w:rPr>
              <w:fldChar w:fldCharType="end"/>
            </w:r>
          </w:ins>
        </w:p>
        <w:p w:rsidR="00352B31" w:rsidRDefault="00352B31">
          <w:pPr>
            <w:pStyle w:val="TOC3"/>
            <w:tabs>
              <w:tab w:val="left" w:pos="1176"/>
              <w:tab w:val="right" w:leader="dot" w:pos="9350"/>
            </w:tabs>
            <w:rPr>
              <w:ins w:id="85" w:author="Mark Nutter" w:date="2013-05-30T14:01:00Z"/>
              <w:noProof/>
              <w:sz w:val="24"/>
              <w:szCs w:val="24"/>
            </w:rPr>
          </w:pPr>
          <w:ins w:id="86" w:author="Mark Nutter" w:date="2013-05-30T14:01:00Z">
            <w:r>
              <w:rPr>
                <w:noProof/>
              </w:rPr>
              <w:t>4.1.1</w:t>
            </w:r>
            <w:r>
              <w:rPr>
                <w:noProof/>
                <w:sz w:val="24"/>
                <w:szCs w:val="24"/>
              </w:rPr>
              <w:tab/>
            </w:r>
            <w:r>
              <w:rPr>
                <w:noProof/>
              </w:rPr>
              <w:t>Performance Monitor Data</w:t>
            </w:r>
            <w:r>
              <w:rPr>
                <w:noProof/>
              </w:rPr>
              <w:tab/>
            </w:r>
            <w:r w:rsidR="00B84FC8">
              <w:rPr>
                <w:noProof/>
              </w:rPr>
              <w:fldChar w:fldCharType="begin"/>
            </w:r>
            <w:r>
              <w:rPr>
                <w:noProof/>
              </w:rPr>
              <w:instrText xml:space="preserve"> PAGEREF _Toc231541826 \h </w:instrText>
            </w:r>
          </w:ins>
          <w:r w:rsidR="00B84FC8">
            <w:rPr>
              <w:noProof/>
            </w:rPr>
          </w:r>
          <w:r w:rsidR="00B84FC8">
            <w:rPr>
              <w:noProof/>
            </w:rPr>
            <w:fldChar w:fldCharType="separate"/>
          </w:r>
          <w:ins w:id="87" w:author="Mark Nutter" w:date="2013-05-30T14:01:00Z">
            <w:r>
              <w:rPr>
                <w:noProof/>
              </w:rPr>
              <w:t>21</w:t>
            </w:r>
            <w:r w:rsidR="00B84FC8">
              <w:rPr>
                <w:noProof/>
              </w:rPr>
              <w:fldChar w:fldCharType="end"/>
            </w:r>
          </w:ins>
        </w:p>
        <w:p w:rsidR="00352B31" w:rsidRDefault="00352B31">
          <w:pPr>
            <w:pStyle w:val="TOC3"/>
            <w:tabs>
              <w:tab w:val="left" w:pos="1176"/>
              <w:tab w:val="right" w:leader="dot" w:pos="9350"/>
            </w:tabs>
            <w:rPr>
              <w:ins w:id="88" w:author="Mark Nutter" w:date="2013-05-30T14:01:00Z"/>
              <w:noProof/>
              <w:sz w:val="24"/>
              <w:szCs w:val="24"/>
            </w:rPr>
          </w:pPr>
          <w:ins w:id="89" w:author="Mark Nutter" w:date="2013-05-30T14:01:00Z">
            <w:r>
              <w:rPr>
                <w:noProof/>
              </w:rPr>
              <w:t>4.1.2</w:t>
            </w:r>
            <w:r>
              <w:rPr>
                <w:noProof/>
                <w:sz w:val="24"/>
                <w:szCs w:val="24"/>
              </w:rPr>
              <w:tab/>
            </w:r>
            <w:r>
              <w:rPr>
                <w:noProof/>
              </w:rPr>
              <w:t>Trace Ordering Information</w:t>
            </w:r>
            <w:r>
              <w:rPr>
                <w:noProof/>
              </w:rPr>
              <w:tab/>
            </w:r>
            <w:r w:rsidR="00B84FC8">
              <w:rPr>
                <w:noProof/>
              </w:rPr>
              <w:fldChar w:fldCharType="begin"/>
            </w:r>
            <w:r>
              <w:rPr>
                <w:noProof/>
              </w:rPr>
              <w:instrText xml:space="preserve"> PAGEREF _Toc231541827 \h </w:instrText>
            </w:r>
          </w:ins>
          <w:r w:rsidR="00B84FC8">
            <w:rPr>
              <w:noProof/>
            </w:rPr>
          </w:r>
          <w:r w:rsidR="00B84FC8">
            <w:rPr>
              <w:noProof/>
            </w:rPr>
            <w:fldChar w:fldCharType="separate"/>
          </w:r>
          <w:ins w:id="90" w:author="Mark Nutter" w:date="2013-05-30T14:01:00Z">
            <w:r>
              <w:rPr>
                <w:noProof/>
              </w:rPr>
              <w:t>21</w:t>
            </w:r>
            <w:r w:rsidR="00B84FC8">
              <w:rPr>
                <w:noProof/>
              </w:rPr>
              <w:fldChar w:fldCharType="end"/>
            </w:r>
          </w:ins>
        </w:p>
        <w:p w:rsidR="00352B31" w:rsidRDefault="00352B31">
          <w:pPr>
            <w:pStyle w:val="TOC2"/>
            <w:tabs>
              <w:tab w:val="left" w:pos="792"/>
              <w:tab w:val="right" w:leader="dot" w:pos="9350"/>
            </w:tabs>
            <w:rPr>
              <w:ins w:id="91" w:author="Mark Nutter" w:date="2013-05-30T14:01:00Z"/>
              <w:b w:val="0"/>
              <w:noProof/>
              <w:sz w:val="24"/>
              <w:szCs w:val="24"/>
            </w:rPr>
          </w:pPr>
          <w:ins w:id="92" w:author="Mark Nutter" w:date="2013-05-30T14:01:00Z">
            <w:r>
              <w:rPr>
                <w:noProof/>
              </w:rPr>
              <w:t>4.2</w:t>
            </w:r>
            <w:r>
              <w:rPr>
                <w:b w:val="0"/>
                <w:noProof/>
                <w:sz w:val="24"/>
                <w:szCs w:val="24"/>
              </w:rPr>
              <w:tab/>
            </w:r>
            <w:r>
              <w:rPr>
                <w:noProof/>
              </w:rPr>
              <w:t>PIM Analytic Model</w:t>
            </w:r>
            <w:r>
              <w:rPr>
                <w:noProof/>
              </w:rPr>
              <w:tab/>
            </w:r>
            <w:r w:rsidR="00B84FC8">
              <w:rPr>
                <w:noProof/>
              </w:rPr>
              <w:fldChar w:fldCharType="begin"/>
            </w:r>
            <w:r>
              <w:rPr>
                <w:noProof/>
              </w:rPr>
              <w:instrText xml:space="preserve"> PAGEREF _Toc231541828 \h </w:instrText>
            </w:r>
          </w:ins>
          <w:r w:rsidR="00B84FC8">
            <w:rPr>
              <w:noProof/>
            </w:rPr>
          </w:r>
          <w:r w:rsidR="00B84FC8">
            <w:rPr>
              <w:noProof/>
            </w:rPr>
            <w:fldChar w:fldCharType="separate"/>
          </w:r>
          <w:ins w:id="93" w:author="Mark Nutter" w:date="2013-05-30T14:01:00Z">
            <w:r>
              <w:rPr>
                <w:noProof/>
              </w:rPr>
              <w:t>25</w:t>
            </w:r>
            <w:r w:rsidR="00B84FC8">
              <w:rPr>
                <w:noProof/>
              </w:rPr>
              <w:fldChar w:fldCharType="end"/>
            </w:r>
          </w:ins>
        </w:p>
        <w:p w:rsidR="00352B31" w:rsidRDefault="00352B31">
          <w:pPr>
            <w:pStyle w:val="TOC3"/>
            <w:tabs>
              <w:tab w:val="left" w:pos="1176"/>
              <w:tab w:val="right" w:leader="dot" w:pos="9350"/>
            </w:tabs>
            <w:rPr>
              <w:ins w:id="94" w:author="Mark Nutter" w:date="2013-05-30T14:01:00Z"/>
              <w:noProof/>
              <w:sz w:val="24"/>
              <w:szCs w:val="24"/>
            </w:rPr>
          </w:pPr>
          <w:ins w:id="95" w:author="Mark Nutter" w:date="2013-05-30T14:01:00Z">
            <w:r>
              <w:rPr>
                <w:noProof/>
              </w:rPr>
              <w:t>4.2.1</w:t>
            </w:r>
            <w:r>
              <w:rPr>
                <w:noProof/>
                <w:sz w:val="24"/>
                <w:szCs w:val="24"/>
              </w:rPr>
              <w:tab/>
            </w:r>
            <w:r>
              <w:rPr>
                <w:noProof/>
              </w:rPr>
              <w:t>Performance Scaling</w:t>
            </w:r>
            <w:r>
              <w:rPr>
                <w:noProof/>
              </w:rPr>
              <w:tab/>
            </w:r>
            <w:r w:rsidR="00B84FC8">
              <w:rPr>
                <w:noProof/>
              </w:rPr>
              <w:fldChar w:fldCharType="begin"/>
            </w:r>
            <w:r>
              <w:rPr>
                <w:noProof/>
              </w:rPr>
              <w:instrText xml:space="preserve"> PAGEREF _Toc231541829 \h </w:instrText>
            </w:r>
          </w:ins>
          <w:r w:rsidR="00B84FC8">
            <w:rPr>
              <w:noProof/>
            </w:rPr>
          </w:r>
          <w:r w:rsidR="00B84FC8">
            <w:rPr>
              <w:noProof/>
            </w:rPr>
            <w:fldChar w:fldCharType="separate"/>
          </w:r>
          <w:ins w:id="96" w:author="Mark Nutter" w:date="2013-05-30T14:01:00Z">
            <w:r>
              <w:rPr>
                <w:noProof/>
              </w:rPr>
              <w:t>26</w:t>
            </w:r>
            <w:r w:rsidR="00B84FC8">
              <w:rPr>
                <w:noProof/>
              </w:rPr>
              <w:fldChar w:fldCharType="end"/>
            </w:r>
          </w:ins>
        </w:p>
        <w:p w:rsidR="00352B31" w:rsidRDefault="00352B31">
          <w:pPr>
            <w:pStyle w:val="TOC3"/>
            <w:tabs>
              <w:tab w:val="left" w:pos="1176"/>
              <w:tab w:val="right" w:leader="dot" w:pos="9350"/>
            </w:tabs>
            <w:rPr>
              <w:ins w:id="97" w:author="Mark Nutter" w:date="2013-05-30T14:01:00Z"/>
              <w:noProof/>
              <w:sz w:val="24"/>
              <w:szCs w:val="24"/>
            </w:rPr>
          </w:pPr>
          <w:ins w:id="98" w:author="Mark Nutter" w:date="2013-05-30T14:01:00Z">
            <w:r>
              <w:rPr>
                <w:noProof/>
              </w:rPr>
              <w:t>4.2.2</w:t>
            </w:r>
            <w:r>
              <w:rPr>
                <w:noProof/>
                <w:sz w:val="24"/>
                <w:szCs w:val="24"/>
              </w:rPr>
              <w:tab/>
            </w:r>
            <w:r>
              <w:rPr>
                <w:noProof/>
              </w:rPr>
              <w:t>Trace Finalizer</w:t>
            </w:r>
            <w:r>
              <w:rPr>
                <w:noProof/>
              </w:rPr>
              <w:tab/>
            </w:r>
            <w:r w:rsidR="00B84FC8">
              <w:rPr>
                <w:noProof/>
              </w:rPr>
              <w:fldChar w:fldCharType="begin"/>
            </w:r>
            <w:r>
              <w:rPr>
                <w:noProof/>
              </w:rPr>
              <w:instrText xml:space="preserve"> PAGEREF _Toc231541830 \h </w:instrText>
            </w:r>
          </w:ins>
          <w:r w:rsidR="00B84FC8">
            <w:rPr>
              <w:noProof/>
            </w:rPr>
          </w:r>
          <w:r w:rsidR="00B84FC8">
            <w:rPr>
              <w:noProof/>
            </w:rPr>
            <w:fldChar w:fldCharType="separate"/>
          </w:r>
          <w:ins w:id="99" w:author="Mark Nutter" w:date="2013-05-30T14:01:00Z">
            <w:r>
              <w:rPr>
                <w:noProof/>
              </w:rPr>
              <w:t>26</w:t>
            </w:r>
            <w:r w:rsidR="00B84FC8">
              <w:rPr>
                <w:noProof/>
              </w:rPr>
              <w:fldChar w:fldCharType="end"/>
            </w:r>
          </w:ins>
        </w:p>
        <w:p w:rsidR="00352B31" w:rsidRDefault="00352B31">
          <w:pPr>
            <w:pStyle w:val="TOC2"/>
            <w:tabs>
              <w:tab w:val="left" w:pos="792"/>
              <w:tab w:val="right" w:leader="dot" w:pos="9350"/>
            </w:tabs>
            <w:rPr>
              <w:ins w:id="100" w:author="Mark Nutter" w:date="2013-05-30T14:01:00Z"/>
              <w:b w:val="0"/>
              <w:noProof/>
              <w:sz w:val="24"/>
              <w:szCs w:val="24"/>
            </w:rPr>
          </w:pPr>
          <w:ins w:id="101" w:author="Mark Nutter" w:date="2013-05-30T14:01:00Z">
            <w:r>
              <w:rPr>
                <w:noProof/>
              </w:rPr>
              <w:t>4.3</w:t>
            </w:r>
            <w:r>
              <w:rPr>
                <w:b w:val="0"/>
                <w:noProof/>
                <w:sz w:val="24"/>
                <w:szCs w:val="24"/>
              </w:rPr>
              <w:tab/>
            </w:r>
            <w:r>
              <w:rPr>
                <w:noProof/>
              </w:rPr>
              <w:t>Model Description Files</w:t>
            </w:r>
            <w:r>
              <w:rPr>
                <w:noProof/>
              </w:rPr>
              <w:tab/>
            </w:r>
            <w:r w:rsidR="00B84FC8">
              <w:rPr>
                <w:noProof/>
              </w:rPr>
              <w:fldChar w:fldCharType="begin"/>
            </w:r>
            <w:r>
              <w:rPr>
                <w:noProof/>
              </w:rPr>
              <w:instrText xml:space="preserve"> PAGEREF _Toc231541831 \h </w:instrText>
            </w:r>
          </w:ins>
          <w:r w:rsidR="00B84FC8">
            <w:rPr>
              <w:noProof/>
            </w:rPr>
          </w:r>
          <w:r w:rsidR="00B84FC8">
            <w:rPr>
              <w:noProof/>
            </w:rPr>
            <w:fldChar w:fldCharType="separate"/>
          </w:r>
          <w:ins w:id="102" w:author="Mark Nutter" w:date="2013-05-30T14:01:00Z">
            <w:r>
              <w:rPr>
                <w:noProof/>
              </w:rPr>
              <w:t>27</w:t>
            </w:r>
            <w:r w:rsidR="00B84FC8">
              <w:rPr>
                <w:noProof/>
              </w:rPr>
              <w:fldChar w:fldCharType="end"/>
            </w:r>
          </w:ins>
        </w:p>
        <w:p w:rsidR="00352B31" w:rsidRDefault="00352B31">
          <w:pPr>
            <w:pStyle w:val="TOC3"/>
            <w:tabs>
              <w:tab w:val="left" w:pos="1176"/>
              <w:tab w:val="right" w:leader="dot" w:pos="9350"/>
            </w:tabs>
            <w:rPr>
              <w:ins w:id="103" w:author="Mark Nutter" w:date="2013-05-30T14:01:00Z"/>
              <w:noProof/>
              <w:sz w:val="24"/>
              <w:szCs w:val="24"/>
            </w:rPr>
          </w:pPr>
          <w:ins w:id="104" w:author="Mark Nutter" w:date="2013-05-30T14:01:00Z">
            <w:r>
              <w:rPr>
                <w:noProof/>
              </w:rPr>
              <w:t>4.3.1</w:t>
            </w:r>
            <w:r>
              <w:rPr>
                <w:noProof/>
                <w:sz w:val="24"/>
                <w:szCs w:val="24"/>
              </w:rPr>
              <w:tab/>
            </w:r>
            <w:r>
              <w:rPr>
                <w:noProof/>
              </w:rPr>
              <w:t>Format</w:t>
            </w:r>
            <w:r>
              <w:rPr>
                <w:noProof/>
              </w:rPr>
              <w:tab/>
            </w:r>
            <w:r w:rsidR="00B84FC8">
              <w:rPr>
                <w:noProof/>
              </w:rPr>
              <w:fldChar w:fldCharType="begin"/>
            </w:r>
            <w:r>
              <w:rPr>
                <w:noProof/>
              </w:rPr>
              <w:instrText xml:space="preserve"> PAGEREF _Toc231541832 \h </w:instrText>
            </w:r>
          </w:ins>
          <w:r w:rsidR="00B84FC8">
            <w:rPr>
              <w:noProof/>
            </w:rPr>
          </w:r>
          <w:r w:rsidR="00B84FC8">
            <w:rPr>
              <w:noProof/>
            </w:rPr>
            <w:fldChar w:fldCharType="separate"/>
          </w:r>
          <w:ins w:id="105" w:author="Mark Nutter" w:date="2013-05-30T14:01:00Z">
            <w:r>
              <w:rPr>
                <w:noProof/>
              </w:rPr>
              <w:t>28</w:t>
            </w:r>
            <w:r w:rsidR="00B84FC8">
              <w:rPr>
                <w:noProof/>
              </w:rPr>
              <w:fldChar w:fldCharType="end"/>
            </w:r>
          </w:ins>
        </w:p>
        <w:p w:rsidR="00352B31" w:rsidRDefault="00352B31">
          <w:pPr>
            <w:pStyle w:val="TOC3"/>
            <w:tabs>
              <w:tab w:val="left" w:pos="1176"/>
              <w:tab w:val="right" w:leader="dot" w:pos="9350"/>
            </w:tabs>
            <w:rPr>
              <w:ins w:id="106" w:author="Mark Nutter" w:date="2013-05-30T14:01:00Z"/>
              <w:noProof/>
              <w:sz w:val="24"/>
              <w:szCs w:val="24"/>
            </w:rPr>
          </w:pPr>
          <w:ins w:id="107" w:author="Mark Nutter" w:date="2013-05-30T14:01:00Z">
            <w:r>
              <w:rPr>
                <w:noProof/>
              </w:rPr>
              <w:t>4.3.2</w:t>
            </w:r>
            <w:r>
              <w:rPr>
                <w:noProof/>
                <w:sz w:val="24"/>
                <w:szCs w:val="24"/>
              </w:rPr>
              <w:tab/>
            </w:r>
            <w:r>
              <w:rPr>
                <w:noProof/>
              </w:rPr>
              <w:t>Examples</w:t>
            </w:r>
            <w:r>
              <w:rPr>
                <w:noProof/>
              </w:rPr>
              <w:tab/>
            </w:r>
            <w:r w:rsidR="00B84FC8">
              <w:rPr>
                <w:noProof/>
              </w:rPr>
              <w:fldChar w:fldCharType="begin"/>
            </w:r>
            <w:r>
              <w:rPr>
                <w:noProof/>
              </w:rPr>
              <w:instrText xml:space="preserve"> PAGEREF _Toc231541833 \h </w:instrText>
            </w:r>
          </w:ins>
          <w:r w:rsidR="00B84FC8">
            <w:rPr>
              <w:noProof/>
            </w:rPr>
          </w:r>
          <w:r w:rsidR="00B84FC8">
            <w:rPr>
              <w:noProof/>
            </w:rPr>
            <w:fldChar w:fldCharType="separate"/>
          </w:r>
          <w:ins w:id="108" w:author="Mark Nutter" w:date="2013-05-30T14:01:00Z">
            <w:r>
              <w:rPr>
                <w:noProof/>
              </w:rPr>
              <w:t>30</w:t>
            </w:r>
            <w:r w:rsidR="00B84FC8">
              <w:rPr>
                <w:noProof/>
              </w:rPr>
              <w:fldChar w:fldCharType="end"/>
            </w:r>
          </w:ins>
        </w:p>
        <w:p w:rsidR="00352B31" w:rsidRDefault="00352B31">
          <w:pPr>
            <w:pStyle w:val="TOC1"/>
            <w:tabs>
              <w:tab w:val="left" w:pos="382"/>
              <w:tab w:val="right" w:leader="dot" w:pos="9350"/>
            </w:tabs>
            <w:rPr>
              <w:ins w:id="109" w:author="Mark Nutter" w:date="2013-05-30T14:01:00Z"/>
              <w:b w:val="0"/>
              <w:noProof/>
            </w:rPr>
          </w:pPr>
          <w:ins w:id="110" w:author="Mark Nutter" w:date="2013-05-30T14:01:00Z">
            <w:r>
              <w:rPr>
                <w:noProof/>
              </w:rPr>
              <w:t>5</w:t>
            </w:r>
            <w:r>
              <w:rPr>
                <w:b w:val="0"/>
                <w:noProof/>
              </w:rPr>
              <w:tab/>
            </w:r>
            <w:r>
              <w:rPr>
                <w:noProof/>
              </w:rPr>
              <w:t>PIM Emulator-Specific User API</w:t>
            </w:r>
            <w:r>
              <w:rPr>
                <w:noProof/>
              </w:rPr>
              <w:tab/>
            </w:r>
            <w:r w:rsidR="00B84FC8">
              <w:rPr>
                <w:noProof/>
              </w:rPr>
              <w:fldChar w:fldCharType="begin"/>
            </w:r>
            <w:r>
              <w:rPr>
                <w:noProof/>
              </w:rPr>
              <w:instrText xml:space="preserve"> PAGEREF _Toc231541834 \h </w:instrText>
            </w:r>
          </w:ins>
          <w:r w:rsidR="00B84FC8">
            <w:rPr>
              <w:noProof/>
            </w:rPr>
          </w:r>
          <w:r w:rsidR="00B84FC8">
            <w:rPr>
              <w:noProof/>
            </w:rPr>
            <w:fldChar w:fldCharType="separate"/>
          </w:r>
          <w:ins w:id="111" w:author="Mark Nutter" w:date="2013-05-30T14:01:00Z">
            <w:r>
              <w:rPr>
                <w:noProof/>
              </w:rPr>
              <w:t>33</w:t>
            </w:r>
            <w:r w:rsidR="00B84FC8">
              <w:rPr>
                <w:noProof/>
              </w:rPr>
              <w:fldChar w:fldCharType="end"/>
            </w:r>
          </w:ins>
        </w:p>
        <w:p w:rsidR="00352B31" w:rsidRDefault="00352B31">
          <w:pPr>
            <w:pStyle w:val="TOC2"/>
            <w:tabs>
              <w:tab w:val="left" w:pos="792"/>
              <w:tab w:val="right" w:leader="dot" w:pos="9350"/>
            </w:tabs>
            <w:rPr>
              <w:ins w:id="112" w:author="Mark Nutter" w:date="2013-05-30T14:01:00Z"/>
              <w:b w:val="0"/>
              <w:noProof/>
              <w:sz w:val="24"/>
              <w:szCs w:val="24"/>
            </w:rPr>
          </w:pPr>
          <w:ins w:id="113" w:author="Mark Nutter" w:date="2013-05-30T14:01:00Z">
            <w:r>
              <w:rPr>
                <w:noProof/>
              </w:rPr>
              <w:t>5.1</w:t>
            </w:r>
            <w:r>
              <w:rPr>
                <w:b w:val="0"/>
                <w:noProof/>
                <w:sz w:val="24"/>
                <w:szCs w:val="24"/>
              </w:rPr>
              <w:tab/>
            </w:r>
            <w:r>
              <w:rPr>
                <w:noProof/>
              </w:rPr>
              <w:t>Motivation</w:t>
            </w:r>
            <w:r>
              <w:rPr>
                <w:noProof/>
              </w:rPr>
              <w:tab/>
            </w:r>
            <w:r w:rsidR="00B84FC8">
              <w:rPr>
                <w:noProof/>
              </w:rPr>
              <w:fldChar w:fldCharType="begin"/>
            </w:r>
            <w:r>
              <w:rPr>
                <w:noProof/>
              </w:rPr>
              <w:instrText xml:space="preserve"> PAGEREF _Toc231541835 \h </w:instrText>
            </w:r>
          </w:ins>
          <w:r w:rsidR="00B84FC8">
            <w:rPr>
              <w:noProof/>
            </w:rPr>
          </w:r>
          <w:r w:rsidR="00B84FC8">
            <w:rPr>
              <w:noProof/>
            </w:rPr>
            <w:fldChar w:fldCharType="separate"/>
          </w:r>
          <w:ins w:id="114" w:author="Mark Nutter" w:date="2013-05-30T14:01:00Z">
            <w:r>
              <w:rPr>
                <w:noProof/>
              </w:rPr>
              <w:t>33</w:t>
            </w:r>
            <w:r w:rsidR="00B84FC8">
              <w:rPr>
                <w:noProof/>
              </w:rPr>
              <w:fldChar w:fldCharType="end"/>
            </w:r>
          </w:ins>
        </w:p>
        <w:p w:rsidR="00352B31" w:rsidRDefault="00352B31">
          <w:pPr>
            <w:pStyle w:val="TOC2"/>
            <w:tabs>
              <w:tab w:val="left" w:pos="792"/>
              <w:tab w:val="right" w:leader="dot" w:pos="9350"/>
            </w:tabs>
            <w:rPr>
              <w:ins w:id="115" w:author="Mark Nutter" w:date="2013-05-30T14:01:00Z"/>
              <w:b w:val="0"/>
              <w:noProof/>
              <w:sz w:val="24"/>
              <w:szCs w:val="24"/>
            </w:rPr>
          </w:pPr>
          <w:ins w:id="116" w:author="Mark Nutter" w:date="2013-05-30T14:01:00Z">
            <w:r>
              <w:rPr>
                <w:noProof/>
              </w:rPr>
              <w:t>5.2</w:t>
            </w:r>
            <w:r>
              <w:rPr>
                <w:b w:val="0"/>
                <w:noProof/>
                <w:sz w:val="24"/>
                <w:szCs w:val="24"/>
              </w:rPr>
              <w:tab/>
            </w:r>
            <w:r>
              <w:rPr>
                <w:noProof/>
              </w:rPr>
              <w:t>API Specification</w:t>
            </w:r>
            <w:r>
              <w:rPr>
                <w:noProof/>
              </w:rPr>
              <w:tab/>
            </w:r>
            <w:r w:rsidR="00B84FC8">
              <w:rPr>
                <w:noProof/>
              </w:rPr>
              <w:fldChar w:fldCharType="begin"/>
            </w:r>
            <w:r>
              <w:rPr>
                <w:noProof/>
              </w:rPr>
              <w:instrText xml:space="preserve"> PAGEREF _Toc231541836 \h </w:instrText>
            </w:r>
          </w:ins>
          <w:r w:rsidR="00B84FC8">
            <w:rPr>
              <w:noProof/>
            </w:rPr>
          </w:r>
          <w:r w:rsidR="00B84FC8">
            <w:rPr>
              <w:noProof/>
            </w:rPr>
            <w:fldChar w:fldCharType="separate"/>
          </w:r>
          <w:ins w:id="117" w:author="Mark Nutter" w:date="2013-05-30T14:01:00Z">
            <w:r>
              <w:rPr>
                <w:noProof/>
              </w:rPr>
              <w:t>33</w:t>
            </w:r>
            <w:r w:rsidR="00B84FC8">
              <w:rPr>
                <w:noProof/>
              </w:rPr>
              <w:fldChar w:fldCharType="end"/>
            </w:r>
          </w:ins>
        </w:p>
        <w:p w:rsidR="00352B31" w:rsidRDefault="00352B31">
          <w:pPr>
            <w:pStyle w:val="TOC3"/>
            <w:tabs>
              <w:tab w:val="left" w:pos="1176"/>
              <w:tab w:val="right" w:leader="dot" w:pos="9350"/>
            </w:tabs>
            <w:rPr>
              <w:ins w:id="118" w:author="Mark Nutter" w:date="2013-05-30T14:01:00Z"/>
              <w:noProof/>
              <w:sz w:val="24"/>
              <w:szCs w:val="24"/>
            </w:rPr>
          </w:pPr>
          <w:ins w:id="119" w:author="Mark Nutter" w:date="2013-05-30T14:01:00Z">
            <w:r>
              <w:rPr>
                <w:noProof/>
              </w:rPr>
              <w:t>5.2.1</w:t>
            </w:r>
            <w:r>
              <w:rPr>
                <w:noProof/>
                <w:sz w:val="24"/>
                <w:szCs w:val="24"/>
              </w:rPr>
              <w:tab/>
            </w:r>
            <w:r>
              <w:rPr>
                <w:noProof/>
              </w:rPr>
              <w:t>pim_emu_begin</w:t>
            </w:r>
            <w:r>
              <w:rPr>
                <w:noProof/>
              </w:rPr>
              <w:tab/>
            </w:r>
            <w:r w:rsidR="00B84FC8">
              <w:rPr>
                <w:noProof/>
              </w:rPr>
              <w:fldChar w:fldCharType="begin"/>
            </w:r>
            <w:r>
              <w:rPr>
                <w:noProof/>
              </w:rPr>
              <w:instrText xml:space="preserve"> PAGEREF _Toc231541837 \h </w:instrText>
            </w:r>
          </w:ins>
          <w:r w:rsidR="00B84FC8">
            <w:rPr>
              <w:noProof/>
            </w:rPr>
          </w:r>
          <w:r w:rsidR="00B84FC8">
            <w:rPr>
              <w:noProof/>
            </w:rPr>
            <w:fldChar w:fldCharType="separate"/>
          </w:r>
          <w:ins w:id="120" w:author="Mark Nutter" w:date="2013-05-30T14:01:00Z">
            <w:r>
              <w:rPr>
                <w:noProof/>
              </w:rPr>
              <w:t>33</w:t>
            </w:r>
            <w:r w:rsidR="00B84FC8">
              <w:rPr>
                <w:noProof/>
              </w:rPr>
              <w:fldChar w:fldCharType="end"/>
            </w:r>
          </w:ins>
        </w:p>
        <w:p w:rsidR="00352B31" w:rsidRDefault="00352B31">
          <w:pPr>
            <w:pStyle w:val="TOC3"/>
            <w:tabs>
              <w:tab w:val="left" w:pos="1176"/>
              <w:tab w:val="right" w:leader="dot" w:pos="9350"/>
            </w:tabs>
            <w:rPr>
              <w:ins w:id="121" w:author="Mark Nutter" w:date="2013-05-30T14:01:00Z"/>
              <w:noProof/>
              <w:sz w:val="24"/>
              <w:szCs w:val="24"/>
            </w:rPr>
          </w:pPr>
          <w:ins w:id="122" w:author="Mark Nutter" w:date="2013-05-30T14:01:00Z">
            <w:r>
              <w:rPr>
                <w:noProof/>
              </w:rPr>
              <w:t>5.2.2</w:t>
            </w:r>
            <w:r>
              <w:rPr>
                <w:noProof/>
                <w:sz w:val="24"/>
                <w:szCs w:val="24"/>
              </w:rPr>
              <w:tab/>
            </w:r>
            <w:r>
              <w:rPr>
                <w:noProof/>
              </w:rPr>
              <w:t>pim_emu_end</w:t>
            </w:r>
            <w:r>
              <w:rPr>
                <w:noProof/>
              </w:rPr>
              <w:tab/>
            </w:r>
            <w:r w:rsidR="00B84FC8">
              <w:rPr>
                <w:noProof/>
              </w:rPr>
              <w:fldChar w:fldCharType="begin"/>
            </w:r>
            <w:r>
              <w:rPr>
                <w:noProof/>
              </w:rPr>
              <w:instrText xml:space="preserve"> PAGEREF _Toc231541838 \h </w:instrText>
            </w:r>
          </w:ins>
          <w:r w:rsidR="00B84FC8">
            <w:rPr>
              <w:noProof/>
            </w:rPr>
          </w:r>
          <w:r w:rsidR="00B84FC8">
            <w:rPr>
              <w:noProof/>
            </w:rPr>
            <w:fldChar w:fldCharType="separate"/>
          </w:r>
          <w:ins w:id="123" w:author="Mark Nutter" w:date="2013-05-30T14:01:00Z">
            <w:r>
              <w:rPr>
                <w:noProof/>
              </w:rPr>
              <w:t>34</w:t>
            </w:r>
            <w:r w:rsidR="00B84FC8">
              <w:rPr>
                <w:noProof/>
              </w:rPr>
              <w:fldChar w:fldCharType="end"/>
            </w:r>
          </w:ins>
        </w:p>
        <w:p w:rsidR="00352B31" w:rsidRDefault="00352B31">
          <w:pPr>
            <w:pStyle w:val="TOC3"/>
            <w:tabs>
              <w:tab w:val="left" w:pos="1176"/>
              <w:tab w:val="right" w:leader="dot" w:pos="9350"/>
            </w:tabs>
            <w:rPr>
              <w:ins w:id="124" w:author="Mark Nutter" w:date="2013-05-30T14:01:00Z"/>
              <w:noProof/>
              <w:sz w:val="24"/>
              <w:szCs w:val="24"/>
            </w:rPr>
          </w:pPr>
          <w:ins w:id="125" w:author="Mark Nutter" w:date="2013-05-30T14:01:00Z">
            <w:r>
              <w:rPr>
                <w:noProof/>
              </w:rPr>
              <w:t>5.2.3</w:t>
            </w:r>
            <w:r>
              <w:rPr>
                <w:noProof/>
                <w:sz w:val="24"/>
                <w:szCs w:val="24"/>
              </w:rPr>
              <w:tab/>
            </w:r>
            <w:r>
              <w:rPr>
                <w:noProof/>
              </w:rPr>
              <w:t>PIMEMUENV</w:t>
            </w:r>
            <w:r>
              <w:rPr>
                <w:noProof/>
              </w:rPr>
              <w:tab/>
            </w:r>
            <w:r w:rsidR="00B84FC8">
              <w:rPr>
                <w:noProof/>
              </w:rPr>
              <w:fldChar w:fldCharType="begin"/>
            </w:r>
            <w:r>
              <w:rPr>
                <w:noProof/>
              </w:rPr>
              <w:instrText xml:space="preserve"> PAGEREF _Toc231541839 \h </w:instrText>
            </w:r>
          </w:ins>
          <w:r w:rsidR="00B84FC8">
            <w:rPr>
              <w:noProof/>
            </w:rPr>
          </w:r>
          <w:r w:rsidR="00B84FC8">
            <w:rPr>
              <w:noProof/>
            </w:rPr>
            <w:fldChar w:fldCharType="separate"/>
          </w:r>
          <w:ins w:id="126" w:author="Mark Nutter" w:date="2013-05-30T14:01:00Z">
            <w:r>
              <w:rPr>
                <w:noProof/>
              </w:rPr>
              <w:t>36</w:t>
            </w:r>
            <w:r w:rsidR="00B84FC8">
              <w:rPr>
                <w:noProof/>
              </w:rPr>
              <w:fldChar w:fldCharType="end"/>
            </w:r>
          </w:ins>
        </w:p>
        <w:p w:rsidR="00352B31" w:rsidRDefault="00352B31">
          <w:pPr>
            <w:pStyle w:val="TOC1"/>
            <w:tabs>
              <w:tab w:val="left" w:pos="382"/>
              <w:tab w:val="right" w:leader="dot" w:pos="9350"/>
            </w:tabs>
            <w:rPr>
              <w:ins w:id="127" w:author="Mark Nutter" w:date="2013-05-30T14:01:00Z"/>
              <w:b w:val="0"/>
              <w:noProof/>
            </w:rPr>
          </w:pPr>
          <w:ins w:id="128" w:author="Mark Nutter" w:date="2013-05-30T14:01:00Z">
            <w:r>
              <w:rPr>
                <w:noProof/>
              </w:rPr>
              <w:t>6</w:t>
            </w:r>
            <w:r>
              <w:rPr>
                <w:b w:val="0"/>
                <w:noProof/>
              </w:rPr>
              <w:tab/>
            </w:r>
            <w:r>
              <w:rPr>
                <w:noProof/>
              </w:rPr>
              <w:t>Limitations</w:t>
            </w:r>
            <w:r>
              <w:rPr>
                <w:noProof/>
              </w:rPr>
              <w:tab/>
            </w:r>
            <w:r w:rsidR="00B84FC8">
              <w:rPr>
                <w:noProof/>
              </w:rPr>
              <w:fldChar w:fldCharType="begin"/>
            </w:r>
            <w:r>
              <w:rPr>
                <w:noProof/>
              </w:rPr>
              <w:instrText xml:space="preserve"> PAGEREF _Toc231541840 \h </w:instrText>
            </w:r>
          </w:ins>
          <w:r w:rsidR="00B84FC8">
            <w:rPr>
              <w:noProof/>
            </w:rPr>
          </w:r>
          <w:r w:rsidR="00B84FC8">
            <w:rPr>
              <w:noProof/>
            </w:rPr>
            <w:fldChar w:fldCharType="separate"/>
          </w:r>
          <w:ins w:id="129" w:author="Mark Nutter" w:date="2013-05-30T14:01:00Z">
            <w:r>
              <w:rPr>
                <w:noProof/>
              </w:rPr>
              <w:t>37</w:t>
            </w:r>
            <w:r w:rsidR="00B84FC8">
              <w:rPr>
                <w:noProof/>
              </w:rPr>
              <w:fldChar w:fldCharType="end"/>
            </w:r>
          </w:ins>
        </w:p>
        <w:p w:rsidR="00352B31" w:rsidRDefault="00352B31">
          <w:pPr>
            <w:pStyle w:val="TOC1"/>
            <w:tabs>
              <w:tab w:val="left" w:pos="382"/>
              <w:tab w:val="right" w:leader="dot" w:pos="9350"/>
            </w:tabs>
            <w:rPr>
              <w:ins w:id="130" w:author="Mark Nutter" w:date="2013-05-30T14:01:00Z"/>
              <w:b w:val="0"/>
              <w:noProof/>
            </w:rPr>
          </w:pPr>
          <w:ins w:id="131" w:author="Mark Nutter" w:date="2013-05-30T14:01:00Z">
            <w:r>
              <w:rPr>
                <w:noProof/>
              </w:rPr>
              <w:t>7</w:t>
            </w:r>
            <w:r>
              <w:rPr>
                <w:b w:val="0"/>
                <w:noProof/>
              </w:rPr>
              <w:tab/>
            </w:r>
            <w:r>
              <w:rPr>
                <w:noProof/>
              </w:rPr>
              <w:t>References</w:t>
            </w:r>
            <w:r>
              <w:rPr>
                <w:noProof/>
              </w:rPr>
              <w:tab/>
            </w:r>
            <w:r w:rsidR="00B84FC8">
              <w:rPr>
                <w:noProof/>
              </w:rPr>
              <w:fldChar w:fldCharType="begin"/>
            </w:r>
            <w:r>
              <w:rPr>
                <w:noProof/>
              </w:rPr>
              <w:instrText xml:space="preserve"> PAGEREF _Toc231541841 \h </w:instrText>
            </w:r>
          </w:ins>
          <w:r w:rsidR="00B84FC8">
            <w:rPr>
              <w:noProof/>
            </w:rPr>
          </w:r>
          <w:r w:rsidR="00B84FC8">
            <w:rPr>
              <w:noProof/>
            </w:rPr>
            <w:fldChar w:fldCharType="separate"/>
          </w:r>
          <w:ins w:id="132" w:author="Mark Nutter" w:date="2013-05-30T14:01:00Z">
            <w:r>
              <w:rPr>
                <w:noProof/>
              </w:rPr>
              <w:t>39</w:t>
            </w:r>
            <w:r w:rsidR="00B84FC8">
              <w:rPr>
                <w:noProof/>
              </w:rPr>
              <w:fldChar w:fldCharType="end"/>
            </w:r>
          </w:ins>
        </w:p>
        <w:p w:rsidR="00380E1B" w:rsidDel="00FD6539" w:rsidRDefault="00380E1B">
          <w:pPr>
            <w:pStyle w:val="TOC1"/>
            <w:tabs>
              <w:tab w:val="left" w:pos="382"/>
              <w:tab w:val="right" w:leader="dot" w:pos="9350"/>
            </w:tabs>
            <w:rPr>
              <w:del w:id="133" w:author="Mark Nutter" w:date="2013-05-28T11:33:00Z"/>
              <w:b w:val="0"/>
              <w:noProof/>
            </w:rPr>
          </w:pPr>
          <w:del w:id="134" w:author="Mark Nutter" w:date="2013-05-28T11:33:00Z">
            <w:r w:rsidDel="00FD6539">
              <w:rPr>
                <w:noProof/>
              </w:rPr>
              <w:delText>1</w:delText>
            </w:r>
            <w:r w:rsidDel="00FD6539">
              <w:rPr>
                <w:b w:val="0"/>
                <w:noProof/>
              </w:rPr>
              <w:tab/>
            </w:r>
            <w:r w:rsidDel="00FD6539">
              <w:rPr>
                <w:noProof/>
              </w:rPr>
              <w:delText>Introduction</w:delText>
            </w:r>
            <w:r w:rsidDel="00FD6539">
              <w:rPr>
                <w:noProof/>
              </w:rPr>
              <w:tab/>
              <w:delText>1</w:delText>
            </w:r>
          </w:del>
        </w:p>
        <w:p w:rsidR="00380E1B" w:rsidDel="00FD6539" w:rsidRDefault="00380E1B">
          <w:pPr>
            <w:pStyle w:val="TOC2"/>
            <w:tabs>
              <w:tab w:val="left" w:pos="792"/>
              <w:tab w:val="right" w:leader="dot" w:pos="9350"/>
            </w:tabs>
            <w:rPr>
              <w:del w:id="135" w:author="Mark Nutter" w:date="2013-05-28T11:33:00Z"/>
              <w:b w:val="0"/>
              <w:noProof/>
              <w:sz w:val="24"/>
              <w:szCs w:val="24"/>
            </w:rPr>
          </w:pPr>
          <w:del w:id="136" w:author="Mark Nutter" w:date="2013-05-28T11:33:00Z">
            <w:r w:rsidDel="00FD6539">
              <w:rPr>
                <w:noProof/>
              </w:rPr>
              <w:delText>1.1</w:delText>
            </w:r>
            <w:r w:rsidDel="00FD6539">
              <w:rPr>
                <w:b w:val="0"/>
                <w:noProof/>
                <w:sz w:val="24"/>
                <w:szCs w:val="24"/>
              </w:rPr>
              <w:tab/>
            </w:r>
            <w:r w:rsidDel="00FD6539">
              <w:rPr>
                <w:noProof/>
              </w:rPr>
              <w:delText>Objectives</w:delText>
            </w:r>
            <w:r w:rsidDel="00FD6539">
              <w:rPr>
                <w:noProof/>
              </w:rPr>
              <w:tab/>
              <w:delText>2</w:delText>
            </w:r>
          </w:del>
        </w:p>
        <w:p w:rsidR="00380E1B" w:rsidDel="00FD6539" w:rsidRDefault="00380E1B">
          <w:pPr>
            <w:pStyle w:val="TOC2"/>
            <w:tabs>
              <w:tab w:val="left" w:pos="792"/>
              <w:tab w:val="right" w:leader="dot" w:pos="9350"/>
            </w:tabs>
            <w:rPr>
              <w:del w:id="137" w:author="Mark Nutter" w:date="2013-05-28T11:33:00Z"/>
              <w:b w:val="0"/>
              <w:noProof/>
              <w:sz w:val="24"/>
              <w:szCs w:val="24"/>
            </w:rPr>
          </w:pPr>
          <w:del w:id="138" w:author="Mark Nutter" w:date="2013-05-28T11:33:00Z">
            <w:r w:rsidDel="00FD6539">
              <w:rPr>
                <w:noProof/>
              </w:rPr>
              <w:delText>1.2</w:delText>
            </w:r>
            <w:r w:rsidDel="00FD6539">
              <w:rPr>
                <w:b w:val="0"/>
                <w:noProof/>
                <w:sz w:val="24"/>
                <w:szCs w:val="24"/>
              </w:rPr>
              <w:tab/>
            </w:r>
            <w:r w:rsidDel="00FD6539">
              <w:rPr>
                <w:noProof/>
              </w:rPr>
              <w:delText>Methodology</w:delText>
            </w:r>
            <w:r w:rsidDel="00FD6539">
              <w:rPr>
                <w:noProof/>
              </w:rPr>
              <w:tab/>
              <w:delText>2</w:delText>
            </w:r>
          </w:del>
        </w:p>
        <w:p w:rsidR="00380E1B" w:rsidDel="00FD6539" w:rsidRDefault="00380E1B">
          <w:pPr>
            <w:pStyle w:val="TOC2"/>
            <w:tabs>
              <w:tab w:val="left" w:pos="792"/>
              <w:tab w:val="right" w:leader="dot" w:pos="9350"/>
            </w:tabs>
            <w:rPr>
              <w:del w:id="139" w:author="Mark Nutter" w:date="2013-05-28T11:33:00Z"/>
              <w:b w:val="0"/>
              <w:noProof/>
              <w:sz w:val="24"/>
              <w:szCs w:val="24"/>
            </w:rPr>
          </w:pPr>
          <w:del w:id="140" w:author="Mark Nutter" w:date="2013-05-28T11:33:00Z">
            <w:r w:rsidDel="00FD6539">
              <w:rPr>
                <w:noProof/>
              </w:rPr>
              <w:delText>1.3</w:delText>
            </w:r>
            <w:r w:rsidDel="00FD6539">
              <w:rPr>
                <w:b w:val="0"/>
                <w:noProof/>
                <w:sz w:val="24"/>
                <w:szCs w:val="24"/>
              </w:rPr>
              <w:tab/>
            </w:r>
            <w:r w:rsidDel="00FD6539">
              <w:rPr>
                <w:noProof/>
              </w:rPr>
              <w:delText>Conventions</w:delText>
            </w:r>
            <w:r w:rsidDel="00FD6539">
              <w:rPr>
                <w:noProof/>
              </w:rPr>
              <w:tab/>
              <w:delText>3</w:delText>
            </w:r>
          </w:del>
        </w:p>
        <w:p w:rsidR="00380E1B" w:rsidDel="00FD6539" w:rsidRDefault="00380E1B">
          <w:pPr>
            <w:pStyle w:val="TOC1"/>
            <w:tabs>
              <w:tab w:val="left" w:pos="382"/>
              <w:tab w:val="right" w:leader="dot" w:pos="9350"/>
            </w:tabs>
            <w:rPr>
              <w:del w:id="141" w:author="Mark Nutter" w:date="2013-05-28T11:33:00Z"/>
              <w:b w:val="0"/>
              <w:noProof/>
            </w:rPr>
          </w:pPr>
          <w:del w:id="142" w:author="Mark Nutter" w:date="2013-05-28T11:33:00Z">
            <w:r w:rsidDel="00FD6539">
              <w:rPr>
                <w:noProof/>
              </w:rPr>
              <w:delText>2</w:delText>
            </w:r>
            <w:r w:rsidDel="00FD6539">
              <w:rPr>
                <w:b w:val="0"/>
                <w:noProof/>
              </w:rPr>
              <w:tab/>
            </w:r>
            <w:r w:rsidDel="00FD6539">
              <w:rPr>
                <w:noProof/>
              </w:rPr>
              <w:delText>Platform</w:delText>
            </w:r>
            <w:r w:rsidDel="00FD6539">
              <w:rPr>
                <w:noProof/>
              </w:rPr>
              <w:tab/>
              <w:delText>4</w:delText>
            </w:r>
          </w:del>
        </w:p>
        <w:p w:rsidR="00380E1B" w:rsidDel="00FD6539" w:rsidRDefault="00380E1B">
          <w:pPr>
            <w:pStyle w:val="TOC2"/>
            <w:tabs>
              <w:tab w:val="left" w:pos="792"/>
              <w:tab w:val="right" w:leader="dot" w:pos="9350"/>
            </w:tabs>
            <w:rPr>
              <w:del w:id="143" w:author="Mark Nutter" w:date="2013-05-28T11:33:00Z"/>
              <w:b w:val="0"/>
              <w:noProof/>
              <w:sz w:val="24"/>
              <w:szCs w:val="24"/>
            </w:rPr>
          </w:pPr>
          <w:del w:id="144" w:author="Mark Nutter" w:date="2013-05-28T11:33:00Z">
            <w:r w:rsidDel="00FD6539">
              <w:rPr>
                <w:noProof/>
              </w:rPr>
              <w:delText>2.1</w:delText>
            </w:r>
            <w:r w:rsidDel="00FD6539">
              <w:rPr>
                <w:b w:val="0"/>
                <w:noProof/>
                <w:sz w:val="24"/>
                <w:szCs w:val="24"/>
              </w:rPr>
              <w:tab/>
            </w:r>
            <w:r w:rsidDel="00FD6539">
              <w:rPr>
                <w:noProof/>
              </w:rPr>
              <w:delText>Hardware Configuration</w:delText>
            </w:r>
            <w:r w:rsidDel="00FD6539">
              <w:rPr>
                <w:noProof/>
              </w:rPr>
              <w:tab/>
              <w:delText>4</w:delText>
            </w:r>
          </w:del>
        </w:p>
        <w:p w:rsidR="00380E1B" w:rsidDel="00FD6539" w:rsidRDefault="00380E1B">
          <w:pPr>
            <w:pStyle w:val="TOC2"/>
            <w:tabs>
              <w:tab w:val="left" w:pos="792"/>
              <w:tab w:val="right" w:leader="dot" w:pos="9350"/>
            </w:tabs>
            <w:rPr>
              <w:del w:id="145" w:author="Mark Nutter" w:date="2013-05-28T11:33:00Z"/>
              <w:b w:val="0"/>
              <w:noProof/>
              <w:sz w:val="24"/>
              <w:szCs w:val="24"/>
            </w:rPr>
          </w:pPr>
          <w:del w:id="146" w:author="Mark Nutter" w:date="2013-05-28T11:33:00Z">
            <w:r w:rsidDel="00FD6539">
              <w:rPr>
                <w:noProof/>
              </w:rPr>
              <w:delText>2.2</w:delText>
            </w:r>
            <w:r w:rsidDel="00FD6539">
              <w:rPr>
                <w:b w:val="0"/>
                <w:noProof/>
                <w:sz w:val="24"/>
                <w:szCs w:val="24"/>
              </w:rPr>
              <w:tab/>
            </w:r>
            <w:r w:rsidDel="00FD6539">
              <w:rPr>
                <w:noProof/>
              </w:rPr>
              <w:delText>Operating System, Compilers, and OpenCL Runtime</w:delText>
            </w:r>
            <w:r w:rsidDel="00FD6539">
              <w:rPr>
                <w:noProof/>
              </w:rPr>
              <w:tab/>
              <w:delText>5</w:delText>
            </w:r>
          </w:del>
        </w:p>
        <w:p w:rsidR="00380E1B" w:rsidDel="00FD6539" w:rsidRDefault="00380E1B">
          <w:pPr>
            <w:pStyle w:val="TOC2"/>
            <w:tabs>
              <w:tab w:val="left" w:pos="792"/>
              <w:tab w:val="right" w:leader="dot" w:pos="9350"/>
            </w:tabs>
            <w:rPr>
              <w:del w:id="147" w:author="Mark Nutter" w:date="2013-05-28T11:33:00Z"/>
              <w:b w:val="0"/>
              <w:noProof/>
              <w:sz w:val="24"/>
              <w:szCs w:val="24"/>
            </w:rPr>
          </w:pPr>
          <w:del w:id="148" w:author="Mark Nutter" w:date="2013-05-28T11:33:00Z">
            <w:r w:rsidDel="00FD6539">
              <w:rPr>
                <w:noProof/>
              </w:rPr>
              <w:delText>2.3</w:delText>
            </w:r>
            <w:r w:rsidDel="00FD6539">
              <w:rPr>
                <w:b w:val="0"/>
                <w:noProof/>
                <w:sz w:val="24"/>
                <w:szCs w:val="24"/>
              </w:rPr>
              <w:tab/>
            </w:r>
            <w:r w:rsidDel="00FD6539">
              <w:rPr>
                <w:noProof/>
              </w:rPr>
              <w:delText>Profiling Tools</w:delText>
            </w:r>
            <w:r w:rsidDel="00FD6539">
              <w:rPr>
                <w:noProof/>
              </w:rPr>
              <w:tab/>
              <w:delText>5</w:delText>
            </w:r>
          </w:del>
        </w:p>
        <w:p w:rsidR="00380E1B" w:rsidDel="00FD6539" w:rsidRDefault="00380E1B">
          <w:pPr>
            <w:pStyle w:val="TOC2"/>
            <w:tabs>
              <w:tab w:val="left" w:pos="792"/>
              <w:tab w:val="right" w:leader="dot" w:pos="9350"/>
            </w:tabs>
            <w:rPr>
              <w:del w:id="149" w:author="Mark Nutter" w:date="2013-05-28T11:33:00Z"/>
              <w:b w:val="0"/>
              <w:noProof/>
              <w:sz w:val="24"/>
              <w:szCs w:val="24"/>
            </w:rPr>
          </w:pPr>
          <w:del w:id="150" w:author="Mark Nutter" w:date="2013-05-28T11:33:00Z">
            <w:r w:rsidDel="00FD6539">
              <w:rPr>
                <w:noProof/>
              </w:rPr>
              <w:delText>2.4</w:delText>
            </w:r>
            <w:r w:rsidDel="00FD6539">
              <w:rPr>
                <w:b w:val="0"/>
                <w:noProof/>
                <w:sz w:val="24"/>
                <w:szCs w:val="24"/>
              </w:rPr>
              <w:tab/>
            </w:r>
            <w:r w:rsidDel="00FD6539">
              <w:rPr>
                <w:noProof/>
              </w:rPr>
              <w:delText>CPU Frequency</w:delText>
            </w:r>
            <w:r w:rsidDel="00FD6539">
              <w:rPr>
                <w:noProof/>
              </w:rPr>
              <w:tab/>
              <w:delText>5</w:delText>
            </w:r>
          </w:del>
        </w:p>
        <w:p w:rsidR="00380E1B" w:rsidDel="00FD6539" w:rsidRDefault="00380E1B">
          <w:pPr>
            <w:pStyle w:val="TOC1"/>
            <w:tabs>
              <w:tab w:val="left" w:pos="382"/>
              <w:tab w:val="right" w:leader="dot" w:pos="9350"/>
            </w:tabs>
            <w:rPr>
              <w:del w:id="151" w:author="Mark Nutter" w:date="2013-05-28T11:33:00Z"/>
              <w:b w:val="0"/>
              <w:noProof/>
            </w:rPr>
          </w:pPr>
          <w:del w:id="152" w:author="Mark Nutter" w:date="2013-05-28T11:33:00Z">
            <w:r w:rsidDel="00FD6539">
              <w:rPr>
                <w:noProof/>
              </w:rPr>
              <w:delText>3</w:delText>
            </w:r>
            <w:r w:rsidDel="00FD6539">
              <w:rPr>
                <w:b w:val="0"/>
                <w:noProof/>
              </w:rPr>
              <w:tab/>
            </w:r>
            <w:r w:rsidDel="00FD6539">
              <w:rPr>
                <w:noProof/>
              </w:rPr>
              <w:delText>Getting Started</w:delText>
            </w:r>
            <w:r w:rsidDel="00FD6539">
              <w:rPr>
                <w:noProof/>
              </w:rPr>
              <w:tab/>
              <w:delText>7</w:delText>
            </w:r>
          </w:del>
        </w:p>
        <w:p w:rsidR="00380E1B" w:rsidDel="00FD6539" w:rsidRDefault="00380E1B">
          <w:pPr>
            <w:pStyle w:val="TOC2"/>
            <w:tabs>
              <w:tab w:val="left" w:pos="792"/>
              <w:tab w:val="right" w:leader="dot" w:pos="9350"/>
            </w:tabs>
            <w:rPr>
              <w:del w:id="153" w:author="Mark Nutter" w:date="2013-05-28T11:33:00Z"/>
              <w:b w:val="0"/>
              <w:noProof/>
              <w:sz w:val="24"/>
              <w:szCs w:val="24"/>
            </w:rPr>
          </w:pPr>
          <w:del w:id="154" w:author="Mark Nutter" w:date="2013-05-28T11:33:00Z">
            <w:r w:rsidDel="00FD6539">
              <w:rPr>
                <w:noProof/>
              </w:rPr>
              <w:delText>3.1</w:delText>
            </w:r>
            <w:r w:rsidDel="00FD6539">
              <w:rPr>
                <w:b w:val="0"/>
                <w:noProof/>
                <w:sz w:val="24"/>
                <w:szCs w:val="24"/>
              </w:rPr>
              <w:tab/>
            </w:r>
            <w:r w:rsidDel="00FD6539">
              <w:rPr>
                <w:noProof/>
              </w:rPr>
              <w:delText>Source Package</w:delText>
            </w:r>
            <w:r w:rsidDel="00FD6539">
              <w:rPr>
                <w:noProof/>
              </w:rPr>
              <w:tab/>
              <w:delText>7</w:delText>
            </w:r>
          </w:del>
        </w:p>
        <w:p w:rsidR="00380E1B" w:rsidDel="00FD6539" w:rsidRDefault="00380E1B">
          <w:pPr>
            <w:pStyle w:val="TOC2"/>
            <w:tabs>
              <w:tab w:val="left" w:pos="792"/>
              <w:tab w:val="right" w:leader="dot" w:pos="9350"/>
            </w:tabs>
            <w:rPr>
              <w:del w:id="155" w:author="Mark Nutter" w:date="2013-05-28T11:33:00Z"/>
              <w:b w:val="0"/>
              <w:noProof/>
              <w:sz w:val="24"/>
              <w:szCs w:val="24"/>
            </w:rPr>
          </w:pPr>
          <w:del w:id="156" w:author="Mark Nutter" w:date="2013-05-28T11:33:00Z">
            <w:r w:rsidDel="00FD6539">
              <w:rPr>
                <w:noProof/>
              </w:rPr>
              <w:delText>3.2</w:delText>
            </w:r>
            <w:r w:rsidDel="00FD6539">
              <w:rPr>
                <w:b w:val="0"/>
                <w:noProof/>
                <w:sz w:val="24"/>
                <w:szCs w:val="24"/>
              </w:rPr>
              <w:tab/>
            </w:r>
            <w:r w:rsidDel="00FD6539">
              <w:rPr>
                <w:noProof/>
              </w:rPr>
              <w:delText>Contents</w:delText>
            </w:r>
            <w:r w:rsidDel="00FD6539">
              <w:rPr>
                <w:noProof/>
              </w:rPr>
              <w:tab/>
              <w:delText>8</w:delText>
            </w:r>
          </w:del>
        </w:p>
        <w:p w:rsidR="00380E1B" w:rsidDel="00FD6539" w:rsidRDefault="00380E1B">
          <w:pPr>
            <w:pStyle w:val="TOC2"/>
            <w:tabs>
              <w:tab w:val="left" w:pos="792"/>
              <w:tab w:val="right" w:leader="dot" w:pos="9350"/>
            </w:tabs>
            <w:rPr>
              <w:del w:id="157" w:author="Mark Nutter" w:date="2013-05-28T11:33:00Z"/>
              <w:b w:val="0"/>
              <w:noProof/>
              <w:sz w:val="24"/>
              <w:szCs w:val="24"/>
            </w:rPr>
          </w:pPr>
          <w:del w:id="158" w:author="Mark Nutter" w:date="2013-05-28T11:33:00Z">
            <w:r w:rsidDel="00FD6539">
              <w:rPr>
                <w:noProof/>
              </w:rPr>
              <w:delText>3.3</w:delText>
            </w:r>
            <w:r w:rsidDel="00FD6539">
              <w:rPr>
                <w:b w:val="0"/>
                <w:noProof/>
                <w:sz w:val="24"/>
                <w:szCs w:val="24"/>
              </w:rPr>
              <w:tab/>
            </w:r>
            <w:r w:rsidDel="00FD6539">
              <w:rPr>
                <w:noProof/>
              </w:rPr>
              <w:delText>Prerequisites</w:delText>
            </w:r>
            <w:r w:rsidDel="00FD6539">
              <w:rPr>
                <w:noProof/>
              </w:rPr>
              <w:tab/>
              <w:delText>8</w:delText>
            </w:r>
          </w:del>
        </w:p>
        <w:p w:rsidR="00380E1B" w:rsidDel="00FD6539" w:rsidRDefault="00380E1B">
          <w:pPr>
            <w:pStyle w:val="TOC2"/>
            <w:tabs>
              <w:tab w:val="left" w:pos="792"/>
              <w:tab w:val="right" w:leader="dot" w:pos="9350"/>
            </w:tabs>
            <w:rPr>
              <w:del w:id="159" w:author="Mark Nutter" w:date="2013-05-28T11:33:00Z"/>
              <w:b w:val="0"/>
              <w:noProof/>
              <w:sz w:val="24"/>
              <w:szCs w:val="24"/>
            </w:rPr>
          </w:pPr>
          <w:del w:id="160" w:author="Mark Nutter" w:date="2013-05-28T11:33:00Z">
            <w:r w:rsidDel="00FD6539">
              <w:rPr>
                <w:noProof/>
              </w:rPr>
              <w:delText>3.4</w:delText>
            </w:r>
            <w:r w:rsidDel="00FD6539">
              <w:rPr>
                <w:b w:val="0"/>
                <w:noProof/>
                <w:sz w:val="24"/>
                <w:szCs w:val="24"/>
              </w:rPr>
              <w:tab/>
            </w:r>
            <w:r w:rsidDel="00FD6539">
              <w:rPr>
                <w:noProof/>
              </w:rPr>
              <w:delText>Compilation</w:delText>
            </w:r>
            <w:r w:rsidDel="00FD6539">
              <w:rPr>
                <w:noProof/>
              </w:rPr>
              <w:tab/>
              <w:delText>8</w:delText>
            </w:r>
          </w:del>
        </w:p>
        <w:p w:rsidR="00380E1B" w:rsidDel="00FD6539" w:rsidRDefault="00380E1B">
          <w:pPr>
            <w:pStyle w:val="TOC3"/>
            <w:tabs>
              <w:tab w:val="left" w:pos="1176"/>
              <w:tab w:val="right" w:leader="dot" w:pos="9350"/>
            </w:tabs>
            <w:rPr>
              <w:del w:id="161" w:author="Mark Nutter" w:date="2013-05-28T11:33:00Z"/>
              <w:noProof/>
              <w:sz w:val="24"/>
              <w:szCs w:val="24"/>
            </w:rPr>
          </w:pPr>
          <w:del w:id="162" w:author="Mark Nutter" w:date="2013-05-28T11:33:00Z">
            <w:r w:rsidDel="00FD6539">
              <w:rPr>
                <w:noProof/>
              </w:rPr>
              <w:delText>3.4.1</w:delText>
            </w:r>
            <w:r w:rsidDel="00FD6539">
              <w:rPr>
                <w:noProof/>
                <w:sz w:val="24"/>
                <w:szCs w:val="24"/>
              </w:rPr>
              <w:tab/>
            </w:r>
            <w:r w:rsidDel="00FD6539">
              <w:rPr>
                <w:noProof/>
              </w:rPr>
              <w:delText>Linkage</w:delText>
            </w:r>
            <w:r w:rsidDel="00FD6539">
              <w:rPr>
                <w:noProof/>
              </w:rPr>
              <w:tab/>
              <w:delText>9</w:delText>
            </w:r>
          </w:del>
        </w:p>
        <w:p w:rsidR="00380E1B" w:rsidDel="00FD6539" w:rsidRDefault="00380E1B">
          <w:pPr>
            <w:pStyle w:val="TOC2"/>
            <w:tabs>
              <w:tab w:val="left" w:pos="792"/>
              <w:tab w:val="right" w:leader="dot" w:pos="9350"/>
            </w:tabs>
            <w:rPr>
              <w:del w:id="163" w:author="Mark Nutter" w:date="2013-05-28T11:33:00Z"/>
              <w:b w:val="0"/>
              <w:noProof/>
              <w:sz w:val="24"/>
              <w:szCs w:val="24"/>
            </w:rPr>
          </w:pPr>
          <w:del w:id="164" w:author="Mark Nutter" w:date="2013-05-28T11:33:00Z">
            <w:r w:rsidDel="00FD6539">
              <w:rPr>
                <w:noProof/>
              </w:rPr>
              <w:delText>3.5</w:delText>
            </w:r>
            <w:r w:rsidDel="00FD6539">
              <w:rPr>
                <w:b w:val="0"/>
                <w:noProof/>
                <w:sz w:val="24"/>
                <w:szCs w:val="24"/>
              </w:rPr>
              <w:tab/>
            </w:r>
            <w:r w:rsidDel="00FD6539">
              <w:rPr>
                <w:noProof/>
              </w:rPr>
              <w:delText>Installation</w:delText>
            </w:r>
            <w:r w:rsidDel="00FD6539">
              <w:rPr>
                <w:noProof/>
              </w:rPr>
              <w:tab/>
              <w:delText>9</w:delText>
            </w:r>
          </w:del>
        </w:p>
        <w:p w:rsidR="00380E1B" w:rsidDel="00FD6539" w:rsidRDefault="00380E1B">
          <w:pPr>
            <w:pStyle w:val="TOC2"/>
            <w:tabs>
              <w:tab w:val="left" w:pos="792"/>
              <w:tab w:val="right" w:leader="dot" w:pos="9350"/>
            </w:tabs>
            <w:rPr>
              <w:del w:id="165" w:author="Mark Nutter" w:date="2013-05-28T11:33:00Z"/>
              <w:b w:val="0"/>
              <w:noProof/>
              <w:sz w:val="24"/>
              <w:szCs w:val="24"/>
            </w:rPr>
          </w:pPr>
          <w:del w:id="166" w:author="Mark Nutter" w:date="2013-05-28T11:33:00Z">
            <w:r w:rsidDel="00FD6539">
              <w:rPr>
                <w:noProof/>
              </w:rPr>
              <w:delText>3.6</w:delText>
            </w:r>
            <w:r w:rsidDel="00FD6539">
              <w:rPr>
                <w:b w:val="0"/>
                <w:noProof/>
                <w:sz w:val="24"/>
                <w:szCs w:val="24"/>
              </w:rPr>
              <w:tab/>
            </w:r>
            <w:r w:rsidDel="00FD6539">
              <w:rPr>
                <w:noProof/>
              </w:rPr>
              <w:delText>Execution</w:delText>
            </w:r>
            <w:r w:rsidDel="00FD6539">
              <w:rPr>
                <w:noProof/>
              </w:rPr>
              <w:tab/>
              <w:delText>10</w:delText>
            </w:r>
          </w:del>
        </w:p>
        <w:p w:rsidR="00380E1B" w:rsidDel="00FD6539" w:rsidRDefault="00380E1B">
          <w:pPr>
            <w:pStyle w:val="TOC3"/>
            <w:tabs>
              <w:tab w:val="left" w:pos="1176"/>
              <w:tab w:val="right" w:leader="dot" w:pos="9350"/>
            </w:tabs>
            <w:rPr>
              <w:del w:id="167" w:author="Mark Nutter" w:date="2013-05-28T11:33:00Z"/>
              <w:noProof/>
              <w:sz w:val="24"/>
              <w:szCs w:val="24"/>
            </w:rPr>
          </w:pPr>
          <w:del w:id="168" w:author="Mark Nutter" w:date="2013-05-28T11:33:00Z">
            <w:r w:rsidDel="00FD6539">
              <w:rPr>
                <w:noProof/>
              </w:rPr>
              <w:delText>3.6.1</w:delText>
            </w:r>
            <w:r w:rsidDel="00FD6539">
              <w:rPr>
                <w:noProof/>
                <w:sz w:val="24"/>
                <w:szCs w:val="24"/>
              </w:rPr>
              <w:tab/>
            </w:r>
            <w:r w:rsidDel="00FD6539">
              <w:rPr>
                <w:noProof/>
              </w:rPr>
              <w:delText>Run Script</w:delText>
            </w:r>
            <w:r w:rsidDel="00FD6539">
              <w:rPr>
                <w:noProof/>
              </w:rPr>
              <w:tab/>
              <w:delText>10</w:delText>
            </w:r>
          </w:del>
        </w:p>
        <w:p w:rsidR="00380E1B" w:rsidDel="00FD6539" w:rsidRDefault="00380E1B">
          <w:pPr>
            <w:pStyle w:val="TOC3"/>
            <w:tabs>
              <w:tab w:val="left" w:pos="1176"/>
              <w:tab w:val="right" w:leader="dot" w:pos="9350"/>
            </w:tabs>
            <w:rPr>
              <w:del w:id="169" w:author="Mark Nutter" w:date="2013-05-28T11:33:00Z"/>
              <w:noProof/>
              <w:sz w:val="24"/>
              <w:szCs w:val="24"/>
            </w:rPr>
          </w:pPr>
          <w:del w:id="170" w:author="Mark Nutter" w:date="2013-05-28T11:33:00Z">
            <w:r w:rsidDel="00FD6539">
              <w:rPr>
                <w:noProof/>
              </w:rPr>
              <w:delText>3.6.2</w:delText>
            </w:r>
            <w:r w:rsidDel="00FD6539">
              <w:rPr>
                <w:noProof/>
                <w:sz w:val="24"/>
                <w:szCs w:val="24"/>
              </w:rPr>
              <w:tab/>
            </w:r>
            <w:r w:rsidDel="00FD6539">
              <w:rPr>
                <w:noProof/>
              </w:rPr>
              <w:delText>Test Setup</w:delText>
            </w:r>
            <w:r w:rsidDel="00FD6539">
              <w:rPr>
                <w:noProof/>
              </w:rPr>
              <w:tab/>
              <w:delText>11</w:delText>
            </w:r>
          </w:del>
        </w:p>
        <w:p w:rsidR="00380E1B" w:rsidDel="00FD6539" w:rsidRDefault="00380E1B">
          <w:pPr>
            <w:pStyle w:val="TOC3"/>
            <w:tabs>
              <w:tab w:val="left" w:pos="1176"/>
              <w:tab w:val="right" w:leader="dot" w:pos="9350"/>
            </w:tabs>
            <w:rPr>
              <w:del w:id="171" w:author="Mark Nutter" w:date="2013-05-28T11:33:00Z"/>
              <w:noProof/>
              <w:sz w:val="24"/>
              <w:szCs w:val="24"/>
            </w:rPr>
          </w:pPr>
          <w:del w:id="172" w:author="Mark Nutter" w:date="2013-05-28T11:33:00Z">
            <w:r w:rsidDel="00FD6539">
              <w:rPr>
                <w:noProof/>
              </w:rPr>
              <w:delText>3.6.3</w:delText>
            </w:r>
            <w:r w:rsidDel="00FD6539">
              <w:rPr>
                <w:noProof/>
                <w:sz w:val="24"/>
                <w:szCs w:val="24"/>
              </w:rPr>
              <w:tab/>
            </w:r>
            <w:r w:rsidDel="00FD6539">
              <w:rPr>
                <w:noProof/>
              </w:rPr>
              <w:delText>CPU Test</w:delText>
            </w:r>
            <w:r w:rsidDel="00FD6539">
              <w:rPr>
                <w:noProof/>
              </w:rPr>
              <w:tab/>
              <w:delText>13</w:delText>
            </w:r>
          </w:del>
        </w:p>
        <w:p w:rsidR="00380E1B" w:rsidDel="00FD6539" w:rsidRDefault="00380E1B">
          <w:pPr>
            <w:pStyle w:val="TOC3"/>
            <w:tabs>
              <w:tab w:val="left" w:pos="1176"/>
              <w:tab w:val="right" w:leader="dot" w:pos="9350"/>
            </w:tabs>
            <w:rPr>
              <w:del w:id="173" w:author="Mark Nutter" w:date="2013-05-28T11:33:00Z"/>
              <w:noProof/>
              <w:sz w:val="24"/>
              <w:szCs w:val="24"/>
            </w:rPr>
          </w:pPr>
          <w:del w:id="174" w:author="Mark Nutter" w:date="2013-05-28T11:33:00Z">
            <w:r w:rsidDel="00FD6539">
              <w:rPr>
                <w:noProof/>
              </w:rPr>
              <w:delText>3.6.4</w:delText>
            </w:r>
            <w:r w:rsidDel="00FD6539">
              <w:rPr>
                <w:noProof/>
                <w:sz w:val="24"/>
                <w:szCs w:val="24"/>
              </w:rPr>
              <w:tab/>
            </w:r>
            <w:r w:rsidDel="00FD6539">
              <w:rPr>
                <w:noProof/>
              </w:rPr>
              <w:delText>GPU Test</w:delText>
            </w:r>
            <w:r w:rsidDel="00FD6539">
              <w:rPr>
                <w:noProof/>
              </w:rPr>
              <w:tab/>
              <w:delText>15</w:delText>
            </w:r>
          </w:del>
        </w:p>
        <w:p w:rsidR="00380E1B" w:rsidDel="00FD6539" w:rsidRDefault="00380E1B">
          <w:pPr>
            <w:pStyle w:val="TOC3"/>
            <w:tabs>
              <w:tab w:val="left" w:pos="1176"/>
              <w:tab w:val="right" w:leader="dot" w:pos="9350"/>
            </w:tabs>
            <w:rPr>
              <w:del w:id="175" w:author="Mark Nutter" w:date="2013-05-28T11:33:00Z"/>
              <w:noProof/>
              <w:sz w:val="24"/>
              <w:szCs w:val="24"/>
            </w:rPr>
          </w:pPr>
          <w:del w:id="176" w:author="Mark Nutter" w:date="2013-05-28T11:33:00Z">
            <w:r w:rsidDel="00FD6539">
              <w:rPr>
                <w:noProof/>
              </w:rPr>
              <w:delText>3.6.5</w:delText>
            </w:r>
            <w:r w:rsidDel="00FD6539">
              <w:rPr>
                <w:noProof/>
                <w:sz w:val="24"/>
                <w:szCs w:val="24"/>
              </w:rPr>
              <w:tab/>
            </w:r>
            <w:r w:rsidDel="00FD6539">
              <w:rPr>
                <w:noProof/>
              </w:rPr>
              <w:delText>Combined CPU+GPU</w:delText>
            </w:r>
            <w:r w:rsidDel="00FD6539">
              <w:rPr>
                <w:noProof/>
              </w:rPr>
              <w:tab/>
              <w:delText>18</w:delText>
            </w:r>
          </w:del>
        </w:p>
        <w:p w:rsidR="00380E1B" w:rsidDel="00FD6539" w:rsidRDefault="00380E1B">
          <w:pPr>
            <w:pStyle w:val="TOC1"/>
            <w:tabs>
              <w:tab w:val="left" w:pos="382"/>
              <w:tab w:val="right" w:leader="dot" w:pos="9350"/>
            </w:tabs>
            <w:rPr>
              <w:del w:id="177" w:author="Mark Nutter" w:date="2013-05-28T11:33:00Z"/>
              <w:b w:val="0"/>
              <w:noProof/>
            </w:rPr>
          </w:pPr>
          <w:del w:id="178" w:author="Mark Nutter" w:date="2013-05-28T11:33:00Z">
            <w:r w:rsidDel="00FD6539">
              <w:rPr>
                <w:noProof/>
              </w:rPr>
              <w:delText>4</w:delText>
            </w:r>
            <w:r w:rsidDel="00FD6539">
              <w:rPr>
                <w:b w:val="0"/>
                <w:noProof/>
              </w:rPr>
              <w:tab/>
            </w:r>
            <w:r w:rsidDel="00FD6539">
              <w:rPr>
                <w:noProof/>
              </w:rPr>
              <w:delText>Internal Function</w:delText>
            </w:r>
            <w:r w:rsidDel="00FD6539">
              <w:rPr>
                <w:noProof/>
              </w:rPr>
              <w:tab/>
              <w:delText>20</w:delText>
            </w:r>
          </w:del>
        </w:p>
        <w:p w:rsidR="00380E1B" w:rsidDel="00FD6539" w:rsidRDefault="00380E1B">
          <w:pPr>
            <w:pStyle w:val="TOC2"/>
            <w:tabs>
              <w:tab w:val="left" w:pos="792"/>
              <w:tab w:val="right" w:leader="dot" w:pos="9350"/>
            </w:tabs>
            <w:rPr>
              <w:del w:id="179" w:author="Mark Nutter" w:date="2013-05-28T11:33:00Z"/>
              <w:b w:val="0"/>
              <w:noProof/>
              <w:sz w:val="24"/>
              <w:szCs w:val="24"/>
            </w:rPr>
          </w:pPr>
          <w:del w:id="180" w:author="Mark Nutter" w:date="2013-05-28T11:33:00Z">
            <w:r w:rsidDel="00FD6539">
              <w:rPr>
                <w:noProof/>
              </w:rPr>
              <w:delText>4.1</w:delText>
            </w:r>
            <w:r w:rsidDel="00FD6539">
              <w:rPr>
                <w:b w:val="0"/>
                <w:noProof/>
                <w:sz w:val="24"/>
                <w:szCs w:val="24"/>
              </w:rPr>
              <w:tab/>
            </w:r>
            <w:r w:rsidDel="00FD6539">
              <w:rPr>
                <w:noProof/>
              </w:rPr>
              <w:delText>API Emulator and Runtime</w:delText>
            </w:r>
            <w:r w:rsidDel="00FD6539">
              <w:rPr>
                <w:noProof/>
              </w:rPr>
              <w:tab/>
              <w:delText>20</w:delText>
            </w:r>
          </w:del>
        </w:p>
        <w:p w:rsidR="00380E1B" w:rsidDel="00FD6539" w:rsidRDefault="00380E1B">
          <w:pPr>
            <w:pStyle w:val="TOC3"/>
            <w:tabs>
              <w:tab w:val="left" w:pos="1176"/>
              <w:tab w:val="right" w:leader="dot" w:pos="9350"/>
            </w:tabs>
            <w:rPr>
              <w:del w:id="181" w:author="Mark Nutter" w:date="2013-05-28T11:33:00Z"/>
              <w:noProof/>
              <w:sz w:val="24"/>
              <w:szCs w:val="24"/>
            </w:rPr>
          </w:pPr>
          <w:del w:id="182" w:author="Mark Nutter" w:date="2013-05-28T11:33:00Z">
            <w:r w:rsidDel="00FD6539">
              <w:rPr>
                <w:noProof/>
              </w:rPr>
              <w:delText>4.1.1</w:delText>
            </w:r>
            <w:r w:rsidDel="00FD6539">
              <w:rPr>
                <w:noProof/>
                <w:sz w:val="24"/>
                <w:szCs w:val="24"/>
              </w:rPr>
              <w:tab/>
            </w:r>
            <w:r w:rsidDel="00FD6539">
              <w:rPr>
                <w:noProof/>
              </w:rPr>
              <w:delText>Performance Monitor Data</w:delText>
            </w:r>
            <w:r w:rsidDel="00FD6539">
              <w:rPr>
                <w:noProof/>
              </w:rPr>
              <w:tab/>
              <w:delText>21</w:delText>
            </w:r>
          </w:del>
        </w:p>
        <w:p w:rsidR="00380E1B" w:rsidDel="00FD6539" w:rsidRDefault="00380E1B">
          <w:pPr>
            <w:pStyle w:val="TOC3"/>
            <w:tabs>
              <w:tab w:val="left" w:pos="1176"/>
              <w:tab w:val="right" w:leader="dot" w:pos="9350"/>
            </w:tabs>
            <w:rPr>
              <w:del w:id="183" w:author="Mark Nutter" w:date="2013-05-28T11:33:00Z"/>
              <w:noProof/>
              <w:sz w:val="24"/>
              <w:szCs w:val="24"/>
            </w:rPr>
          </w:pPr>
          <w:del w:id="184" w:author="Mark Nutter" w:date="2013-05-28T11:33:00Z">
            <w:r w:rsidDel="00FD6539">
              <w:rPr>
                <w:noProof/>
              </w:rPr>
              <w:delText>4.1.2</w:delText>
            </w:r>
            <w:r w:rsidDel="00FD6539">
              <w:rPr>
                <w:noProof/>
                <w:sz w:val="24"/>
                <w:szCs w:val="24"/>
              </w:rPr>
              <w:tab/>
            </w:r>
            <w:r w:rsidDel="00FD6539">
              <w:rPr>
                <w:noProof/>
              </w:rPr>
              <w:delText>Trace Ordering Information</w:delText>
            </w:r>
            <w:r w:rsidDel="00FD6539">
              <w:rPr>
                <w:noProof/>
              </w:rPr>
              <w:tab/>
              <w:delText>21</w:delText>
            </w:r>
          </w:del>
        </w:p>
        <w:p w:rsidR="00380E1B" w:rsidDel="00FD6539" w:rsidRDefault="00380E1B">
          <w:pPr>
            <w:pStyle w:val="TOC2"/>
            <w:tabs>
              <w:tab w:val="left" w:pos="792"/>
              <w:tab w:val="right" w:leader="dot" w:pos="9350"/>
            </w:tabs>
            <w:rPr>
              <w:del w:id="185" w:author="Mark Nutter" w:date="2013-05-28T11:33:00Z"/>
              <w:b w:val="0"/>
              <w:noProof/>
              <w:sz w:val="24"/>
              <w:szCs w:val="24"/>
            </w:rPr>
          </w:pPr>
          <w:del w:id="186" w:author="Mark Nutter" w:date="2013-05-28T11:33:00Z">
            <w:r w:rsidDel="00FD6539">
              <w:rPr>
                <w:noProof/>
              </w:rPr>
              <w:delText>4.2</w:delText>
            </w:r>
            <w:r w:rsidDel="00FD6539">
              <w:rPr>
                <w:b w:val="0"/>
                <w:noProof/>
                <w:sz w:val="24"/>
                <w:szCs w:val="24"/>
              </w:rPr>
              <w:tab/>
            </w:r>
            <w:r w:rsidDel="00FD6539">
              <w:rPr>
                <w:noProof/>
              </w:rPr>
              <w:delText>PIM Analytic Model</w:delText>
            </w:r>
            <w:r w:rsidDel="00FD6539">
              <w:rPr>
                <w:noProof/>
              </w:rPr>
              <w:tab/>
              <w:delText>25</w:delText>
            </w:r>
          </w:del>
        </w:p>
        <w:p w:rsidR="00380E1B" w:rsidDel="00FD6539" w:rsidRDefault="00380E1B">
          <w:pPr>
            <w:pStyle w:val="TOC3"/>
            <w:tabs>
              <w:tab w:val="left" w:pos="1176"/>
              <w:tab w:val="right" w:leader="dot" w:pos="9350"/>
            </w:tabs>
            <w:rPr>
              <w:del w:id="187" w:author="Mark Nutter" w:date="2013-05-28T11:33:00Z"/>
              <w:noProof/>
              <w:sz w:val="24"/>
              <w:szCs w:val="24"/>
            </w:rPr>
          </w:pPr>
          <w:del w:id="188" w:author="Mark Nutter" w:date="2013-05-28T11:33:00Z">
            <w:r w:rsidDel="00FD6539">
              <w:rPr>
                <w:noProof/>
              </w:rPr>
              <w:delText>4.2.1</w:delText>
            </w:r>
            <w:r w:rsidDel="00FD6539">
              <w:rPr>
                <w:noProof/>
                <w:sz w:val="24"/>
                <w:szCs w:val="24"/>
              </w:rPr>
              <w:tab/>
            </w:r>
            <w:r w:rsidDel="00FD6539">
              <w:rPr>
                <w:noProof/>
              </w:rPr>
              <w:delText>Performance Scaling</w:delText>
            </w:r>
            <w:r w:rsidDel="00FD6539">
              <w:rPr>
                <w:noProof/>
              </w:rPr>
              <w:tab/>
              <w:delText>26</w:delText>
            </w:r>
          </w:del>
        </w:p>
        <w:p w:rsidR="00380E1B" w:rsidDel="00FD6539" w:rsidRDefault="00380E1B">
          <w:pPr>
            <w:pStyle w:val="TOC3"/>
            <w:tabs>
              <w:tab w:val="left" w:pos="1176"/>
              <w:tab w:val="right" w:leader="dot" w:pos="9350"/>
            </w:tabs>
            <w:rPr>
              <w:del w:id="189" w:author="Mark Nutter" w:date="2013-05-28T11:33:00Z"/>
              <w:noProof/>
              <w:sz w:val="24"/>
              <w:szCs w:val="24"/>
            </w:rPr>
          </w:pPr>
          <w:del w:id="190" w:author="Mark Nutter" w:date="2013-05-28T11:33:00Z">
            <w:r w:rsidDel="00FD6539">
              <w:rPr>
                <w:noProof/>
              </w:rPr>
              <w:delText>4.2.2</w:delText>
            </w:r>
            <w:r w:rsidDel="00FD6539">
              <w:rPr>
                <w:noProof/>
                <w:sz w:val="24"/>
                <w:szCs w:val="24"/>
              </w:rPr>
              <w:tab/>
            </w:r>
            <w:r w:rsidDel="00FD6539">
              <w:rPr>
                <w:noProof/>
              </w:rPr>
              <w:delText>Trace Finalizer</w:delText>
            </w:r>
            <w:r w:rsidDel="00FD6539">
              <w:rPr>
                <w:noProof/>
              </w:rPr>
              <w:tab/>
              <w:delText>26</w:delText>
            </w:r>
          </w:del>
        </w:p>
        <w:p w:rsidR="00380E1B" w:rsidDel="00FD6539" w:rsidRDefault="00380E1B">
          <w:pPr>
            <w:pStyle w:val="TOC2"/>
            <w:tabs>
              <w:tab w:val="left" w:pos="792"/>
              <w:tab w:val="right" w:leader="dot" w:pos="9350"/>
            </w:tabs>
            <w:rPr>
              <w:del w:id="191" w:author="Mark Nutter" w:date="2013-05-28T11:33:00Z"/>
              <w:b w:val="0"/>
              <w:noProof/>
              <w:sz w:val="24"/>
              <w:szCs w:val="24"/>
            </w:rPr>
          </w:pPr>
          <w:del w:id="192" w:author="Mark Nutter" w:date="2013-05-28T11:33:00Z">
            <w:r w:rsidDel="00FD6539">
              <w:rPr>
                <w:noProof/>
              </w:rPr>
              <w:delText>4.3</w:delText>
            </w:r>
            <w:r w:rsidDel="00FD6539">
              <w:rPr>
                <w:b w:val="0"/>
                <w:noProof/>
                <w:sz w:val="24"/>
                <w:szCs w:val="24"/>
              </w:rPr>
              <w:tab/>
            </w:r>
            <w:r w:rsidDel="00FD6539">
              <w:rPr>
                <w:noProof/>
              </w:rPr>
              <w:delText>Model Description Files</w:delText>
            </w:r>
            <w:r w:rsidDel="00FD6539">
              <w:rPr>
                <w:noProof/>
              </w:rPr>
              <w:tab/>
              <w:delText>27</w:delText>
            </w:r>
          </w:del>
        </w:p>
        <w:p w:rsidR="00380E1B" w:rsidDel="00FD6539" w:rsidRDefault="00380E1B">
          <w:pPr>
            <w:pStyle w:val="TOC3"/>
            <w:tabs>
              <w:tab w:val="left" w:pos="1176"/>
              <w:tab w:val="right" w:leader="dot" w:pos="9350"/>
            </w:tabs>
            <w:rPr>
              <w:del w:id="193" w:author="Mark Nutter" w:date="2013-05-28T11:33:00Z"/>
              <w:noProof/>
              <w:sz w:val="24"/>
              <w:szCs w:val="24"/>
            </w:rPr>
          </w:pPr>
          <w:del w:id="194" w:author="Mark Nutter" w:date="2013-05-28T11:33:00Z">
            <w:r w:rsidDel="00FD6539">
              <w:rPr>
                <w:noProof/>
              </w:rPr>
              <w:delText>4.3.1</w:delText>
            </w:r>
            <w:r w:rsidDel="00FD6539">
              <w:rPr>
                <w:noProof/>
                <w:sz w:val="24"/>
                <w:szCs w:val="24"/>
              </w:rPr>
              <w:tab/>
            </w:r>
            <w:r w:rsidDel="00FD6539">
              <w:rPr>
                <w:noProof/>
              </w:rPr>
              <w:delText>Format</w:delText>
            </w:r>
            <w:r w:rsidDel="00FD6539">
              <w:rPr>
                <w:noProof/>
              </w:rPr>
              <w:tab/>
              <w:delText>28</w:delText>
            </w:r>
          </w:del>
        </w:p>
        <w:p w:rsidR="00380E1B" w:rsidDel="00FD6539" w:rsidRDefault="00380E1B">
          <w:pPr>
            <w:pStyle w:val="TOC3"/>
            <w:tabs>
              <w:tab w:val="left" w:pos="1176"/>
              <w:tab w:val="right" w:leader="dot" w:pos="9350"/>
            </w:tabs>
            <w:rPr>
              <w:del w:id="195" w:author="Mark Nutter" w:date="2013-05-28T11:33:00Z"/>
              <w:noProof/>
              <w:sz w:val="24"/>
              <w:szCs w:val="24"/>
            </w:rPr>
          </w:pPr>
          <w:del w:id="196" w:author="Mark Nutter" w:date="2013-05-28T11:33:00Z">
            <w:r w:rsidDel="00FD6539">
              <w:rPr>
                <w:noProof/>
              </w:rPr>
              <w:delText>4.3.2</w:delText>
            </w:r>
            <w:r w:rsidDel="00FD6539">
              <w:rPr>
                <w:noProof/>
                <w:sz w:val="24"/>
                <w:szCs w:val="24"/>
              </w:rPr>
              <w:tab/>
            </w:r>
            <w:r w:rsidDel="00FD6539">
              <w:rPr>
                <w:noProof/>
              </w:rPr>
              <w:delText>Examples</w:delText>
            </w:r>
            <w:r w:rsidDel="00FD6539">
              <w:rPr>
                <w:noProof/>
              </w:rPr>
              <w:tab/>
              <w:delText>30</w:delText>
            </w:r>
          </w:del>
        </w:p>
        <w:p w:rsidR="00380E1B" w:rsidDel="00FD6539" w:rsidRDefault="00380E1B">
          <w:pPr>
            <w:pStyle w:val="TOC1"/>
            <w:tabs>
              <w:tab w:val="left" w:pos="382"/>
              <w:tab w:val="right" w:leader="dot" w:pos="9350"/>
            </w:tabs>
            <w:rPr>
              <w:del w:id="197" w:author="Mark Nutter" w:date="2013-05-28T11:33:00Z"/>
              <w:b w:val="0"/>
              <w:noProof/>
            </w:rPr>
          </w:pPr>
          <w:del w:id="198" w:author="Mark Nutter" w:date="2013-05-28T11:33:00Z">
            <w:r w:rsidDel="00FD6539">
              <w:rPr>
                <w:noProof/>
              </w:rPr>
              <w:delText>5</w:delText>
            </w:r>
            <w:r w:rsidDel="00FD6539">
              <w:rPr>
                <w:b w:val="0"/>
                <w:noProof/>
              </w:rPr>
              <w:tab/>
            </w:r>
            <w:r w:rsidDel="00FD6539">
              <w:rPr>
                <w:noProof/>
              </w:rPr>
              <w:delText>PIM Emulator-Specific User API</w:delText>
            </w:r>
            <w:r w:rsidDel="00FD6539">
              <w:rPr>
                <w:noProof/>
              </w:rPr>
              <w:tab/>
              <w:delText>33</w:delText>
            </w:r>
          </w:del>
        </w:p>
        <w:p w:rsidR="00380E1B" w:rsidDel="00FD6539" w:rsidRDefault="00380E1B">
          <w:pPr>
            <w:pStyle w:val="TOC2"/>
            <w:tabs>
              <w:tab w:val="left" w:pos="792"/>
              <w:tab w:val="right" w:leader="dot" w:pos="9350"/>
            </w:tabs>
            <w:rPr>
              <w:del w:id="199" w:author="Mark Nutter" w:date="2013-05-28T11:33:00Z"/>
              <w:b w:val="0"/>
              <w:noProof/>
              <w:sz w:val="24"/>
              <w:szCs w:val="24"/>
            </w:rPr>
          </w:pPr>
          <w:del w:id="200" w:author="Mark Nutter" w:date="2013-05-28T11:33:00Z">
            <w:r w:rsidDel="00FD6539">
              <w:rPr>
                <w:noProof/>
              </w:rPr>
              <w:delText>5.1</w:delText>
            </w:r>
            <w:r w:rsidDel="00FD6539">
              <w:rPr>
                <w:b w:val="0"/>
                <w:noProof/>
                <w:sz w:val="24"/>
                <w:szCs w:val="24"/>
              </w:rPr>
              <w:tab/>
            </w:r>
            <w:r w:rsidDel="00FD6539">
              <w:rPr>
                <w:noProof/>
              </w:rPr>
              <w:delText>Motivation</w:delText>
            </w:r>
            <w:r w:rsidDel="00FD6539">
              <w:rPr>
                <w:noProof/>
              </w:rPr>
              <w:tab/>
              <w:delText>33</w:delText>
            </w:r>
          </w:del>
        </w:p>
        <w:p w:rsidR="00380E1B" w:rsidDel="00FD6539" w:rsidRDefault="00380E1B">
          <w:pPr>
            <w:pStyle w:val="TOC2"/>
            <w:tabs>
              <w:tab w:val="left" w:pos="792"/>
              <w:tab w:val="right" w:leader="dot" w:pos="9350"/>
            </w:tabs>
            <w:rPr>
              <w:del w:id="201" w:author="Mark Nutter" w:date="2013-05-28T11:33:00Z"/>
              <w:b w:val="0"/>
              <w:noProof/>
              <w:sz w:val="24"/>
              <w:szCs w:val="24"/>
            </w:rPr>
          </w:pPr>
          <w:del w:id="202" w:author="Mark Nutter" w:date="2013-05-28T11:33:00Z">
            <w:r w:rsidDel="00FD6539">
              <w:rPr>
                <w:noProof/>
              </w:rPr>
              <w:delText>5.2</w:delText>
            </w:r>
            <w:r w:rsidDel="00FD6539">
              <w:rPr>
                <w:b w:val="0"/>
                <w:noProof/>
                <w:sz w:val="24"/>
                <w:szCs w:val="24"/>
              </w:rPr>
              <w:tab/>
            </w:r>
            <w:r w:rsidDel="00FD6539">
              <w:rPr>
                <w:noProof/>
              </w:rPr>
              <w:delText>API Specification</w:delText>
            </w:r>
            <w:r w:rsidDel="00FD6539">
              <w:rPr>
                <w:noProof/>
              </w:rPr>
              <w:tab/>
              <w:delText>33</w:delText>
            </w:r>
          </w:del>
        </w:p>
        <w:p w:rsidR="00380E1B" w:rsidDel="00FD6539" w:rsidRDefault="00380E1B">
          <w:pPr>
            <w:pStyle w:val="TOC3"/>
            <w:tabs>
              <w:tab w:val="left" w:pos="1176"/>
              <w:tab w:val="right" w:leader="dot" w:pos="9350"/>
            </w:tabs>
            <w:rPr>
              <w:del w:id="203" w:author="Mark Nutter" w:date="2013-05-28T11:33:00Z"/>
              <w:noProof/>
              <w:sz w:val="24"/>
              <w:szCs w:val="24"/>
            </w:rPr>
          </w:pPr>
          <w:del w:id="204" w:author="Mark Nutter" w:date="2013-05-28T11:33:00Z">
            <w:r w:rsidDel="00FD6539">
              <w:rPr>
                <w:noProof/>
              </w:rPr>
              <w:delText>5.2.1</w:delText>
            </w:r>
            <w:r w:rsidDel="00FD6539">
              <w:rPr>
                <w:noProof/>
                <w:sz w:val="24"/>
                <w:szCs w:val="24"/>
              </w:rPr>
              <w:tab/>
            </w:r>
            <w:r w:rsidDel="00FD6539">
              <w:rPr>
                <w:noProof/>
              </w:rPr>
              <w:delText>pim_emu_begin</w:delText>
            </w:r>
            <w:r w:rsidDel="00FD6539">
              <w:rPr>
                <w:noProof/>
              </w:rPr>
              <w:tab/>
              <w:delText>33</w:delText>
            </w:r>
          </w:del>
        </w:p>
        <w:p w:rsidR="00380E1B" w:rsidDel="00FD6539" w:rsidRDefault="00380E1B">
          <w:pPr>
            <w:pStyle w:val="TOC3"/>
            <w:tabs>
              <w:tab w:val="left" w:pos="1176"/>
              <w:tab w:val="right" w:leader="dot" w:pos="9350"/>
            </w:tabs>
            <w:rPr>
              <w:del w:id="205" w:author="Mark Nutter" w:date="2013-05-28T11:33:00Z"/>
              <w:noProof/>
              <w:sz w:val="24"/>
              <w:szCs w:val="24"/>
            </w:rPr>
          </w:pPr>
          <w:del w:id="206" w:author="Mark Nutter" w:date="2013-05-28T11:33:00Z">
            <w:r w:rsidDel="00FD6539">
              <w:rPr>
                <w:noProof/>
              </w:rPr>
              <w:delText>5.2.2</w:delText>
            </w:r>
            <w:r w:rsidDel="00FD6539">
              <w:rPr>
                <w:noProof/>
                <w:sz w:val="24"/>
                <w:szCs w:val="24"/>
              </w:rPr>
              <w:tab/>
            </w:r>
            <w:r w:rsidDel="00FD6539">
              <w:rPr>
                <w:noProof/>
              </w:rPr>
              <w:delText>pim_emu_end</w:delText>
            </w:r>
            <w:r w:rsidDel="00FD6539">
              <w:rPr>
                <w:noProof/>
              </w:rPr>
              <w:tab/>
              <w:delText>34</w:delText>
            </w:r>
          </w:del>
        </w:p>
        <w:p w:rsidR="00380E1B" w:rsidDel="00FD6539" w:rsidRDefault="00380E1B">
          <w:pPr>
            <w:pStyle w:val="TOC3"/>
            <w:tabs>
              <w:tab w:val="left" w:pos="1176"/>
              <w:tab w:val="right" w:leader="dot" w:pos="9350"/>
            </w:tabs>
            <w:rPr>
              <w:del w:id="207" w:author="Mark Nutter" w:date="2013-05-28T11:33:00Z"/>
              <w:noProof/>
              <w:sz w:val="24"/>
              <w:szCs w:val="24"/>
            </w:rPr>
          </w:pPr>
          <w:del w:id="208" w:author="Mark Nutter" w:date="2013-05-28T11:33:00Z">
            <w:r w:rsidDel="00FD6539">
              <w:rPr>
                <w:noProof/>
              </w:rPr>
              <w:delText>5.2.3</w:delText>
            </w:r>
            <w:r w:rsidDel="00FD6539">
              <w:rPr>
                <w:noProof/>
                <w:sz w:val="24"/>
                <w:szCs w:val="24"/>
              </w:rPr>
              <w:tab/>
            </w:r>
            <w:r w:rsidDel="00FD6539">
              <w:rPr>
                <w:noProof/>
              </w:rPr>
              <w:delText>PIMEMUENV</w:delText>
            </w:r>
            <w:r w:rsidDel="00FD6539">
              <w:rPr>
                <w:noProof/>
              </w:rPr>
              <w:tab/>
              <w:delText>36</w:delText>
            </w:r>
          </w:del>
        </w:p>
        <w:p w:rsidR="00380E1B" w:rsidDel="00FD6539" w:rsidRDefault="00380E1B">
          <w:pPr>
            <w:pStyle w:val="TOC1"/>
            <w:tabs>
              <w:tab w:val="left" w:pos="382"/>
              <w:tab w:val="right" w:leader="dot" w:pos="9350"/>
            </w:tabs>
            <w:rPr>
              <w:del w:id="209" w:author="Mark Nutter" w:date="2013-05-28T11:33:00Z"/>
              <w:b w:val="0"/>
              <w:noProof/>
            </w:rPr>
          </w:pPr>
          <w:del w:id="210" w:author="Mark Nutter" w:date="2013-05-28T11:33:00Z">
            <w:r w:rsidDel="00FD6539">
              <w:rPr>
                <w:noProof/>
              </w:rPr>
              <w:delText>6</w:delText>
            </w:r>
            <w:r w:rsidDel="00FD6539">
              <w:rPr>
                <w:b w:val="0"/>
                <w:noProof/>
              </w:rPr>
              <w:tab/>
            </w:r>
            <w:r w:rsidDel="00FD6539">
              <w:rPr>
                <w:noProof/>
              </w:rPr>
              <w:delText>Limitations</w:delText>
            </w:r>
            <w:r w:rsidDel="00FD6539">
              <w:rPr>
                <w:noProof/>
              </w:rPr>
              <w:tab/>
              <w:delText>37</w:delText>
            </w:r>
          </w:del>
        </w:p>
        <w:p w:rsidR="00380E1B" w:rsidDel="00FD6539" w:rsidRDefault="00380E1B">
          <w:pPr>
            <w:pStyle w:val="TOC1"/>
            <w:tabs>
              <w:tab w:val="left" w:pos="382"/>
              <w:tab w:val="right" w:leader="dot" w:pos="9350"/>
            </w:tabs>
            <w:rPr>
              <w:del w:id="211" w:author="Mark Nutter" w:date="2013-05-28T11:33:00Z"/>
              <w:b w:val="0"/>
              <w:noProof/>
            </w:rPr>
          </w:pPr>
          <w:del w:id="212" w:author="Mark Nutter" w:date="2013-05-28T11:33:00Z">
            <w:r w:rsidDel="00FD6539">
              <w:rPr>
                <w:noProof/>
              </w:rPr>
              <w:delText>7</w:delText>
            </w:r>
            <w:r w:rsidDel="00FD6539">
              <w:rPr>
                <w:b w:val="0"/>
                <w:noProof/>
              </w:rPr>
              <w:tab/>
            </w:r>
            <w:r w:rsidDel="00FD6539">
              <w:rPr>
                <w:noProof/>
              </w:rPr>
              <w:delText>References</w:delText>
            </w:r>
            <w:r w:rsidDel="00FD6539">
              <w:rPr>
                <w:noProof/>
              </w:rPr>
              <w:tab/>
              <w:delText>39</w:delText>
            </w:r>
          </w:del>
        </w:p>
        <w:p w:rsidR="008B785D" w:rsidRPr="00B13BA8" w:rsidRDefault="00B84FC8">
          <w:pPr>
            <w:rPr>
              <w:rFonts w:ascii="Times New Roman" w:hAnsi="Times New Roman" w:cs="Times New Roman"/>
            </w:rPr>
          </w:pPr>
          <w:r w:rsidRPr="00DE6EAD">
            <w:rPr>
              <w:rFonts w:ascii="Times New Roman" w:hAnsi="Times New Roman" w:cs="Times New Roman"/>
              <w:b/>
              <w:bCs/>
              <w:noProof/>
              <w:color w:val="000000" w:themeColor="text1"/>
              <w:sz w:val="20"/>
              <w:szCs w:val="20"/>
            </w:rPr>
            <w:fldChar w:fldCharType="end"/>
          </w:r>
        </w:p>
      </w:sdtContent>
    </w:sdt>
    <w:p w:rsidR="00D53D25" w:rsidRDefault="00D53D25">
      <w:pPr>
        <w:rPr>
          <w:rFonts w:asciiTheme="majorHAnsi" w:eastAsiaTheme="majorEastAsia" w:hAnsiTheme="majorHAnsi" w:cstheme="majorBidi"/>
          <w:b/>
          <w:bCs/>
          <w:color w:val="345A8A" w:themeColor="accent1" w:themeShade="B5"/>
          <w:sz w:val="32"/>
          <w:szCs w:val="32"/>
        </w:rPr>
        <w:sectPr w:rsidR="00D53D25" w:rsidSect="00D53D25">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start="1"/>
          <w:cols w:space="720"/>
          <w:titlePg/>
          <w:docGrid w:linePitch="360"/>
        </w:sectPr>
      </w:pPr>
    </w:p>
    <w:p w:rsidR="00011706" w:rsidRDefault="00011706" w:rsidP="0005261B">
      <w:pPr>
        <w:pStyle w:val="Heading1"/>
        <w:rPr>
          <w:sz w:val="28"/>
          <w:szCs w:val="28"/>
        </w:rPr>
      </w:pPr>
      <w:bookmarkStart w:id="226" w:name="_Toc231541802"/>
      <w:r>
        <w:rPr>
          <w:sz w:val="28"/>
          <w:szCs w:val="28"/>
        </w:rPr>
        <w:lastRenderedPageBreak/>
        <w:t>Introduction</w:t>
      </w:r>
      <w:bookmarkEnd w:id="226"/>
    </w:p>
    <w:p w:rsidR="00E760D7" w:rsidRDefault="00E760D7" w:rsidP="0052270E">
      <w:r>
        <w:t xml:space="preserve">This report is provided in partial fulfillment of the M1 milestone described in the </w:t>
      </w:r>
      <w:r w:rsidRPr="00E760D7">
        <w:rPr>
          <w:i/>
        </w:rPr>
        <w:t>Extreme-Scale Computing Memory Research and Development Statement of Work</w:t>
      </w:r>
      <w:r>
        <w:t xml:space="preserve">. </w:t>
      </w:r>
      <w:r w:rsidRPr="00E760D7">
        <w:t xml:space="preserve">The milestone is reproduced below, and </w:t>
      </w:r>
      <w:r w:rsidR="00935DD3">
        <w:t>the</w:t>
      </w:r>
      <w:r w:rsidRPr="00E760D7">
        <w:t xml:space="preserve"> </w:t>
      </w:r>
      <w:r w:rsidR="004F12A7">
        <w:t xml:space="preserve">operation and internal function guide is </w:t>
      </w:r>
      <w:r w:rsidR="00B516C2">
        <w:t>given in italics</w:t>
      </w:r>
      <w:r>
        <w:t>.</w:t>
      </w:r>
    </w:p>
    <w:p w:rsidR="00203BE8" w:rsidRDefault="00203BE8" w:rsidP="0052270E"/>
    <w:p w:rsidR="00E760D7" w:rsidRPr="00203BE8" w:rsidRDefault="00E760D7" w:rsidP="00203BE8">
      <w:pPr>
        <w:spacing w:after="120"/>
        <w:ind w:left="720"/>
        <w:rPr>
          <w:rFonts w:ascii="Times New Roman" w:hAnsi="Times New Roman" w:cs="Times New Roman"/>
          <w:b/>
        </w:rPr>
      </w:pPr>
      <w:bookmarkStart w:id="227" w:name="_Ref201200459"/>
      <w:bookmarkStart w:id="228" w:name="_Ref327969699"/>
      <w:bookmarkStart w:id="229" w:name="_Toc328026841"/>
      <w:r w:rsidRPr="00203BE8">
        <w:rPr>
          <w:rFonts w:ascii="Times New Roman" w:hAnsi="Times New Roman" w:cs="Times New Roman"/>
          <w:b/>
        </w:rPr>
        <w:t xml:space="preserve">Milestone M1 </w:t>
      </w:r>
      <w:bookmarkEnd w:id="227"/>
      <w:r w:rsidRPr="00203BE8">
        <w:rPr>
          <w:rFonts w:ascii="Times New Roman" w:hAnsi="Times New Roman" w:cs="Times New Roman"/>
          <w:b/>
        </w:rPr>
        <w:t>(Architected Programming Interface &amp; Emulator for PIM)</w:t>
      </w:r>
      <w:bookmarkEnd w:id="228"/>
      <w:bookmarkEnd w:id="229"/>
    </w:p>
    <w:p w:rsidR="00E760D7" w:rsidRDefault="00E760D7" w:rsidP="00E760D7">
      <w:pPr>
        <w:ind w:left="720"/>
        <w:rPr>
          <w:rFonts w:ascii="Times New Roman" w:hAnsi="Times New Roman" w:cs="Times New Roman"/>
        </w:rPr>
      </w:pPr>
      <w:r w:rsidRPr="00B13BA8">
        <w:rPr>
          <w:rFonts w:ascii="Times New Roman" w:hAnsi="Times New Roman" w:cs="Times New Roman"/>
        </w:rPr>
        <w:t xml:space="preserve">The Subcontractor shall develop an architected programming interface for PIM. This </w:t>
      </w:r>
      <w:r>
        <w:rPr>
          <w:rFonts w:ascii="Times New Roman" w:hAnsi="Times New Roman" w:cs="Times New Roman"/>
        </w:rPr>
        <w:t>programming interface shall be in the form of a report setting forth the following</w:t>
      </w:r>
      <w:r w:rsidRPr="00B13BA8">
        <w:rPr>
          <w:rFonts w:ascii="Times New Roman" w:hAnsi="Times New Roman" w:cs="Times New Roman"/>
        </w:rPr>
        <w:t xml:space="preserve">: </w:t>
      </w:r>
    </w:p>
    <w:p w:rsidR="00E760D7" w:rsidRPr="00B13BA8" w:rsidRDefault="00E760D7" w:rsidP="00E760D7">
      <w:pPr>
        <w:ind w:left="720"/>
        <w:rPr>
          <w:rFonts w:ascii="Times New Roman" w:hAnsi="Times New Roman" w:cs="Times New Roman"/>
        </w:rPr>
      </w:pPr>
    </w:p>
    <w:p w:rsidR="00E760D7" w:rsidRPr="00B13BA8" w:rsidRDefault="00E760D7" w:rsidP="00E760D7">
      <w:pPr>
        <w:pStyle w:val="ListParagraph"/>
        <w:numPr>
          <w:ilvl w:val="0"/>
          <w:numId w:val="12"/>
        </w:numPr>
        <w:ind w:left="1440"/>
        <w:rPr>
          <w:rFonts w:ascii="Times New Roman" w:hAnsi="Times New Roman" w:cs="Times New Roman"/>
        </w:rPr>
      </w:pPr>
      <w:r w:rsidRPr="00B13BA8">
        <w:rPr>
          <w:rFonts w:ascii="Times New Roman" w:hAnsi="Times New Roman" w:cs="Times New Roman"/>
        </w:rPr>
        <w:t xml:space="preserve">Methods to initiate operations on a PIM and receive results consistent with the HSA architecture </w:t>
      </w:r>
    </w:p>
    <w:p w:rsidR="00E760D7" w:rsidRPr="00B13BA8" w:rsidRDefault="00E760D7" w:rsidP="00E760D7">
      <w:pPr>
        <w:pStyle w:val="ListParagraph"/>
        <w:numPr>
          <w:ilvl w:val="0"/>
          <w:numId w:val="12"/>
        </w:numPr>
        <w:ind w:left="1440"/>
        <w:rPr>
          <w:rFonts w:ascii="Times New Roman" w:hAnsi="Times New Roman" w:cs="Times New Roman"/>
        </w:rPr>
      </w:pPr>
      <w:r w:rsidRPr="00B13BA8">
        <w:rPr>
          <w:rFonts w:ascii="Times New Roman" w:hAnsi="Times New Roman" w:cs="Times New Roman"/>
        </w:rPr>
        <w:t xml:space="preserve">Methods to report various types of completion codes and errors </w:t>
      </w:r>
    </w:p>
    <w:p w:rsidR="00E760D7" w:rsidRPr="00B13BA8" w:rsidRDefault="00E760D7" w:rsidP="00E760D7">
      <w:pPr>
        <w:pStyle w:val="ListParagraph"/>
        <w:numPr>
          <w:ilvl w:val="0"/>
          <w:numId w:val="12"/>
        </w:numPr>
        <w:ind w:left="1440"/>
        <w:rPr>
          <w:rFonts w:ascii="Times New Roman" w:hAnsi="Times New Roman" w:cs="Times New Roman"/>
        </w:rPr>
      </w:pPr>
      <w:r w:rsidRPr="00B13BA8">
        <w:rPr>
          <w:rFonts w:ascii="Times New Roman" w:hAnsi="Times New Roman" w:cs="Times New Roman"/>
        </w:rPr>
        <w:t xml:space="preserve">Methods to integrate PIM with system management, checkpoint </w:t>
      </w:r>
      <w:r>
        <w:rPr>
          <w:rFonts w:ascii="Times New Roman" w:hAnsi="Times New Roman" w:cs="Times New Roman"/>
        </w:rPr>
        <w:t>restart</w:t>
      </w:r>
      <w:r w:rsidRPr="00B13BA8">
        <w:rPr>
          <w:rFonts w:ascii="Times New Roman" w:hAnsi="Times New Roman" w:cs="Times New Roman"/>
        </w:rPr>
        <w:t xml:space="preserve">, debug, and instrumentation </w:t>
      </w:r>
    </w:p>
    <w:p w:rsidR="00E760D7" w:rsidRPr="00B13BA8" w:rsidRDefault="00E760D7" w:rsidP="00E760D7">
      <w:pPr>
        <w:pStyle w:val="ListParagraph"/>
        <w:numPr>
          <w:ilvl w:val="0"/>
          <w:numId w:val="12"/>
        </w:numPr>
        <w:ind w:left="1440"/>
        <w:rPr>
          <w:rFonts w:ascii="Times New Roman" w:hAnsi="Times New Roman" w:cs="Times New Roman"/>
        </w:rPr>
      </w:pPr>
      <w:r w:rsidRPr="00B13BA8">
        <w:rPr>
          <w:rFonts w:ascii="Times New Roman" w:hAnsi="Times New Roman" w:cs="Times New Roman"/>
        </w:rPr>
        <w:t xml:space="preserve">Cost/benefit analysis of cache-coherent PIM implementations </w:t>
      </w:r>
    </w:p>
    <w:p w:rsidR="00E760D7" w:rsidRDefault="00E760D7" w:rsidP="00E760D7">
      <w:pPr>
        <w:ind w:left="1080"/>
        <w:rPr>
          <w:rFonts w:ascii="Times New Roman" w:hAnsi="Times New Roman" w:cs="Times New Roman"/>
        </w:rPr>
      </w:pPr>
      <w:r>
        <w:rPr>
          <w:rFonts w:ascii="Times New Roman" w:hAnsi="Times New Roman" w:cs="Times New Roman"/>
        </w:rPr>
        <w:t xml:space="preserve">Additionally, the </w:t>
      </w:r>
      <w:r w:rsidRPr="00B13BA8">
        <w:rPr>
          <w:rFonts w:ascii="Times New Roman" w:hAnsi="Times New Roman" w:cs="Times New Roman"/>
        </w:rPr>
        <w:t>Subcontractor shall develop</w:t>
      </w:r>
      <w:r>
        <w:rPr>
          <w:rFonts w:ascii="Times New Roman" w:hAnsi="Times New Roman" w:cs="Times New Roman"/>
        </w:rPr>
        <w:t xml:space="preserve"> </w:t>
      </w:r>
      <w:r w:rsidRPr="00B13BA8">
        <w:rPr>
          <w:rFonts w:ascii="Times New Roman" w:hAnsi="Times New Roman" w:cs="Times New Roman"/>
        </w:rPr>
        <w:t>PIM emulator software to emulate APUs-in-memory on standard APU hardware.</w:t>
      </w:r>
    </w:p>
    <w:p w:rsidR="00E760D7" w:rsidRPr="00F57C50" w:rsidRDefault="00E760D7" w:rsidP="00E760D7">
      <w:pPr>
        <w:ind w:left="1080"/>
        <w:rPr>
          <w:rFonts w:ascii="Times New Roman" w:hAnsi="Times New Roman" w:cs="Times New Roman"/>
        </w:rPr>
      </w:pPr>
    </w:p>
    <w:p w:rsidR="00E760D7" w:rsidRPr="00B13BA8" w:rsidRDefault="00E760D7" w:rsidP="00203BE8">
      <w:pPr>
        <w:spacing w:after="120"/>
        <w:ind w:left="720"/>
        <w:rPr>
          <w:rFonts w:ascii="Times New Roman" w:hAnsi="Times New Roman" w:cs="Times New Roman"/>
        </w:rPr>
      </w:pPr>
      <w:r w:rsidRPr="00B13BA8">
        <w:rPr>
          <w:rFonts w:ascii="Times New Roman" w:hAnsi="Times New Roman" w:cs="Times New Roman"/>
          <w:b/>
        </w:rPr>
        <w:t>Deliverable</w:t>
      </w:r>
      <w:r>
        <w:rPr>
          <w:rFonts w:ascii="Times New Roman" w:hAnsi="Times New Roman" w:cs="Times New Roman"/>
          <w:b/>
        </w:rPr>
        <w:t>s</w:t>
      </w:r>
      <w:r w:rsidRPr="00B13BA8">
        <w:rPr>
          <w:rFonts w:ascii="Times New Roman" w:hAnsi="Times New Roman" w:cs="Times New Roman"/>
        </w:rPr>
        <w:t xml:space="preserve">: </w:t>
      </w:r>
    </w:p>
    <w:p w:rsidR="00E760D7" w:rsidRPr="004F12A7" w:rsidRDefault="00E760D7" w:rsidP="00E760D7">
      <w:pPr>
        <w:pStyle w:val="ListParagraph"/>
        <w:numPr>
          <w:ilvl w:val="0"/>
          <w:numId w:val="13"/>
        </w:numPr>
        <w:ind w:left="1440"/>
        <w:rPr>
          <w:rFonts w:ascii="Times New Roman" w:hAnsi="Times New Roman" w:cs="Times New Roman"/>
        </w:rPr>
      </w:pPr>
      <w:r w:rsidRPr="004F12A7">
        <w:rPr>
          <w:rFonts w:ascii="Times New Roman" w:hAnsi="Times New Roman" w:cs="Times New Roman"/>
        </w:rPr>
        <w:t>A report documenting newly created architecture and interface descriptions with supporting cost/benefit analysis</w:t>
      </w:r>
    </w:p>
    <w:p w:rsidR="0052270E" w:rsidRPr="008D44B8" w:rsidRDefault="00E760D7" w:rsidP="0052270E">
      <w:pPr>
        <w:pStyle w:val="ListParagraph"/>
        <w:numPr>
          <w:ilvl w:val="0"/>
          <w:numId w:val="13"/>
        </w:numPr>
        <w:ind w:left="1440"/>
        <w:rPr>
          <w:rFonts w:ascii="Times New Roman" w:hAnsi="Times New Roman" w:cs="Times New Roman"/>
          <w:u w:val="single"/>
        </w:rPr>
      </w:pPr>
      <w:r w:rsidRPr="00B516C2">
        <w:rPr>
          <w:rFonts w:ascii="Times New Roman" w:hAnsi="Times New Roman" w:cs="Times New Roman"/>
          <w:i/>
        </w:rPr>
        <w:t>APU-in-Memory Emulator Software A report that documents the operation and internal functioning of the Emulator Software</w:t>
      </w:r>
      <w:r w:rsidR="00E66DB2" w:rsidRPr="003B31A5">
        <w:rPr>
          <w:rFonts w:ascii="Times New Roman" w:hAnsi="Times New Roman" w:cs="Times New Roman"/>
        </w:rPr>
        <w:t>.</w:t>
      </w:r>
    </w:p>
    <w:p w:rsidR="000700A9" w:rsidRDefault="000700A9">
      <w:pPr>
        <w:jc w:val="left"/>
      </w:pPr>
    </w:p>
    <w:p w:rsidR="00F333EB" w:rsidRDefault="003F78FF" w:rsidP="000700A9">
      <w:r w:rsidRPr="00827299">
        <w:t xml:space="preserve">This report </w:t>
      </w:r>
      <w:r w:rsidR="00F333EB">
        <w:t>is a companion to</w:t>
      </w:r>
      <w:r w:rsidR="00B516C2">
        <w:t xml:space="preserve"> the</w:t>
      </w:r>
      <w:r w:rsidR="00F333EB">
        <w:t xml:space="preserve"> </w:t>
      </w:r>
      <w:proofErr w:type="spellStart"/>
      <w:r w:rsidR="008514E9" w:rsidRPr="006A2754">
        <w:rPr>
          <w:i/>
        </w:rPr>
        <w:t>FastForward</w:t>
      </w:r>
      <w:proofErr w:type="spellEnd"/>
      <w:r w:rsidR="008514E9" w:rsidRPr="006A2754">
        <w:rPr>
          <w:i/>
        </w:rPr>
        <w:t xml:space="preserve"> Milestone M1: Processing-in-Memory Baseline Architecture and API Report</w:t>
      </w:r>
      <w:r w:rsidR="00F333EB">
        <w:t>, which is</w:t>
      </w:r>
      <w:r w:rsidR="008514E9">
        <w:t xml:space="preserve"> also</w:t>
      </w:r>
      <w:r w:rsidR="00F333EB">
        <w:t xml:space="preserve"> part of the Milestone M1 </w:t>
      </w:r>
      <w:r w:rsidR="00B516C2">
        <w:t>milestone</w:t>
      </w:r>
      <w:r w:rsidR="00F333EB">
        <w:t>.</w:t>
      </w:r>
    </w:p>
    <w:p w:rsidR="00F333EB" w:rsidRDefault="00F333EB" w:rsidP="000700A9"/>
    <w:p w:rsidR="0080678A" w:rsidRPr="006A2754" w:rsidRDefault="00F333EB" w:rsidP="006A2754">
      <w:r>
        <w:t xml:space="preserve">This report describes </w:t>
      </w:r>
      <w:r w:rsidR="003F78FF" w:rsidRPr="00827299">
        <w:t xml:space="preserve">the current (initial) release of the PIM emulator software environment.  This </w:t>
      </w:r>
      <w:r w:rsidR="008814E0">
        <w:t>effort</w:t>
      </w:r>
      <w:r w:rsidR="003F78FF" w:rsidRPr="00827299">
        <w:t xml:space="preserve"> is focused on functionality that </w:t>
      </w:r>
      <w:r w:rsidR="003F78FF">
        <w:t xml:space="preserve">enables </w:t>
      </w:r>
      <w:r w:rsidR="00B516C2">
        <w:t>users</w:t>
      </w:r>
      <w:r w:rsidR="003F78FF" w:rsidRPr="00827299">
        <w:t xml:space="preserve"> to run what we envision to be the most relevant workload types for early PIM evaluations.  These include </w:t>
      </w:r>
      <w:r w:rsidR="003F78FF">
        <w:t xml:space="preserve">execution of </w:t>
      </w:r>
      <w:r w:rsidR="003F78FF" w:rsidRPr="00827299">
        <w:t xml:space="preserve">GPU kernels, which are useful for throughput-oriented computing and are relevant for proxy applications.  Additionally, </w:t>
      </w:r>
      <w:r w:rsidR="003F78FF">
        <w:t xml:space="preserve">support for </w:t>
      </w:r>
      <w:r w:rsidR="003F78FF" w:rsidRPr="00827299">
        <w:t>CPU threads let</w:t>
      </w:r>
      <w:r w:rsidR="0014336F">
        <w:t>s</w:t>
      </w:r>
      <w:r w:rsidR="003F78FF" w:rsidRPr="00827299">
        <w:t xml:space="preserve"> </w:t>
      </w:r>
      <w:r w:rsidR="00B516C2">
        <w:t>users</w:t>
      </w:r>
      <w:r w:rsidR="003F78FF" w:rsidRPr="00827299">
        <w:t xml:space="preserve"> explore the offload of entire kernel graphs to PIM</w:t>
      </w:r>
      <w:r w:rsidR="0014336F">
        <w:t xml:space="preserve">.  It also lets </w:t>
      </w:r>
      <w:r w:rsidR="00B516C2">
        <w:t>users</w:t>
      </w:r>
      <w:r w:rsidR="0014336F">
        <w:t xml:space="preserve"> explore</w:t>
      </w:r>
      <w:r w:rsidR="003F78FF" w:rsidRPr="00827299">
        <w:t xml:space="preserve"> other computation</w:t>
      </w:r>
      <w:r w:rsidR="00B516C2">
        <w:t>s</w:t>
      </w:r>
      <w:r w:rsidR="003F78FF" w:rsidRPr="00827299">
        <w:t xml:space="preserve"> that touch large amounts of data but do not </w:t>
      </w:r>
      <w:r w:rsidR="00B516C2">
        <w:t>have fine-grained synchronization</w:t>
      </w:r>
      <w:r w:rsidR="003F78FF" w:rsidRPr="00827299">
        <w:t xml:space="preserve"> with a host CPU at a fine grain.</w:t>
      </w:r>
      <w:r w:rsidR="00D51E4E">
        <w:t xml:space="preserve">  </w:t>
      </w:r>
      <w:r w:rsidR="000700A9">
        <w:t xml:space="preserve">It should be understood that this report describes only the initial emulator software environment.  Refinement of the emulator software and its internal function </w:t>
      </w:r>
      <w:r w:rsidR="00B516C2">
        <w:t>are expected to</w:t>
      </w:r>
      <w:r w:rsidR="000700A9">
        <w:t xml:space="preserve"> continue throughout the remainder of th</w:t>
      </w:r>
      <w:r w:rsidR="00BD3138">
        <w:t xml:space="preserve">e </w:t>
      </w:r>
      <w:proofErr w:type="spellStart"/>
      <w:r w:rsidR="00BD3138">
        <w:t>FastForward</w:t>
      </w:r>
      <w:proofErr w:type="spellEnd"/>
      <w:r w:rsidR="00BD3138">
        <w:t xml:space="preserve"> research effort.</w:t>
      </w:r>
      <w:r w:rsidR="00BD3138" w:rsidRPr="00BD3138">
        <w:rPr>
          <w:rFonts w:ascii="Calibri" w:hAnsi="Calibri" w:cs="Calibri"/>
          <w:b/>
          <w:color w:val="C00000"/>
          <w:vertAlign w:val="superscript"/>
        </w:rPr>
        <w:t xml:space="preserve"> </w:t>
      </w:r>
      <w:r w:rsidR="00BD3138" w:rsidRPr="002753AD">
        <w:rPr>
          <w:rFonts w:ascii="Calibri" w:hAnsi="Calibri" w:cs="Calibri"/>
          <w:b/>
          <w:color w:val="C00000"/>
          <w:vertAlign w:val="superscript"/>
        </w:rPr>
        <w:t>[*]</w:t>
      </w:r>
    </w:p>
    <w:p w:rsidR="00827299" w:rsidRDefault="00C9402B" w:rsidP="00663C2C">
      <w:pPr>
        <w:pStyle w:val="Heading2"/>
      </w:pPr>
      <w:bookmarkStart w:id="230" w:name="_Toc231541803"/>
      <w:r>
        <w:lastRenderedPageBreak/>
        <w:t>Objectives</w:t>
      </w:r>
      <w:bookmarkEnd w:id="230"/>
    </w:p>
    <w:p w:rsidR="00663C2C" w:rsidRDefault="00663C2C" w:rsidP="00663C2C">
      <w:r>
        <w:t>The PIM emulator software has the following objectives:</w:t>
      </w:r>
    </w:p>
    <w:p w:rsidR="00663C2C" w:rsidRDefault="00663C2C" w:rsidP="00663C2C"/>
    <w:p w:rsidR="00663C2C" w:rsidRDefault="00663C2C" w:rsidP="00663C2C">
      <w:pPr>
        <w:pStyle w:val="ListParagraph"/>
        <w:numPr>
          <w:ilvl w:val="0"/>
          <w:numId w:val="27"/>
        </w:numPr>
      </w:pPr>
      <w:r>
        <w:t>Allow applications that use the PIM User</w:t>
      </w:r>
      <w:r w:rsidR="006A2754">
        <w:t>-level</w:t>
      </w:r>
      <w:r w:rsidR="00DE10DD">
        <w:t xml:space="preserve"> API to run correctly</w:t>
      </w:r>
    </w:p>
    <w:p w:rsidR="00663C2C" w:rsidRDefault="00663C2C" w:rsidP="00663C2C">
      <w:pPr>
        <w:pStyle w:val="ListParagraph"/>
        <w:numPr>
          <w:ilvl w:val="0"/>
          <w:numId w:val="27"/>
        </w:numPr>
      </w:pPr>
      <w:r>
        <w:t xml:space="preserve">Present an emulated machine with PIMs for </w:t>
      </w:r>
      <w:r w:rsidR="00DE10DD">
        <w:t>application analysis</w:t>
      </w:r>
    </w:p>
    <w:p w:rsidR="00663C2C" w:rsidRDefault="00663C2C" w:rsidP="00663C2C">
      <w:pPr>
        <w:pStyle w:val="ListParagraph"/>
        <w:numPr>
          <w:ilvl w:val="0"/>
          <w:numId w:val="27"/>
        </w:numPr>
      </w:pPr>
      <w:r>
        <w:t xml:space="preserve">Run these applications as fast as possible, for quick </w:t>
      </w:r>
      <w:r w:rsidR="006A2754">
        <w:t>turnaround</w:t>
      </w:r>
    </w:p>
    <w:p w:rsidR="00663C2C" w:rsidRDefault="00663C2C" w:rsidP="00663C2C">
      <w:pPr>
        <w:pStyle w:val="ListParagraph"/>
        <w:numPr>
          <w:ilvl w:val="0"/>
          <w:numId w:val="27"/>
        </w:numPr>
      </w:pPr>
      <w:r>
        <w:t>Gather useful performance</w:t>
      </w:r>
      <w:r w:rsidR="00B516C2">
        <w:t xml:space="preserve"> and power</w:t>
      </w:r>
      <w:r>
        <w:t xml:space="preserve"> </w:t>
      </w:r>
      <w:r w:rsidR="00DE10DD">
        <w:t>information as applications run</w:t>
      </w:r>
    </w:p>
    <w:p w:rsidR="0019627E" w:rsidRPr="003F78FF" w:rsidRDefault="00663C2C" w:rsidP="003F78FF">
      <w:pPr>
        <w:pStyle w:val="ListParagraph"/>
        <w:numPr>
          <w:ilvl w:val="0"/>
          <w:numId w:val="27"/>
        </w:numPr>
      </w:pPr>
      <w:r>
        <w:t>Use this information to scale performance and power informat</w:t>
      </w:r>
      <w:r w:rsidR="00DE10DD">
        <w:t>ion to future PIM architectures</w:t>
      </w:r>
    </w:p>
    <w:p w:rsidR="000700A9" w:rsidRDefault="003C335F" w:rsidP="000700A9">
      <w:pPr>
        <w:pStyle w:val="Heading2"/>
      </w:pPr>
      <w:bookmarkStart w:id="231" w:name="_Toc231541804"/>
      <w:r>
        <w:t>Methodology</w:t>
      </w:r>
      <w:bookmarkEnd w:id="231"/>
    </w:p>
    <w:p w:rsidR="000700A9" w:rsidRDefault="000700A9" w:rsidP="000700A9">
      <w:r>
        <w:t xml:space="preserve">To achieve </w:t>
      </w:r>
      <w:r w:rsidR="008C7704">
        <w:t>these</w:t>
      </w:r>
      <w:r>
        <w:t xml:space="preserve"> objectives, the PIM emulator uses a two-phased approach, as illustrated in Figure 1.</w:t>
      </w:r>
    </w:p>
    <w:p w:rsidR="000700A9" w:rsidRDefault="000700A9" w:rsidP="000700A9"/>
    <w:p w:rsidR="000700A9" w:rsidRDefault="00B84FC8" w:rsidP="000700A9">
      <w:r w:rsidRPr="00B84FC8">
        <w:rPr>
          <w:rFonts w:ascii="Cambria" w:eastAsia="MS Mincho" w:hAnsi="Cambria" w:cs="Times New Roman"/>
          <w:noProof/>
          <w:lang w:eastAsia="en-US"/>
        </w:rPr>
      </w:r>
      <w:r w:rsidRPr="00B84FC8">
        <w:rPr>
          <w:rFonts w:ascii="Cambria" w:eastAsia="MS Mincho" w:hAnsi="Cambria" w:cs="Times New Roman"/>
          <w:noProof/>
          <w:lang w:eastAsia="en-US"/>
        </w:rPr>
        <w:pict>
          <v:group id="Group 2" o:spid="_x0000_s1026" style="width:468pt;height:228.3pt;mso-position-horizontal-relative:char;mso-position-vertical-relative:line" coordsize="82042,4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">
            <v:roundrect id="Rounded Rectangle 3" o:spid="_x0000_s1027" style="position:absolute;left:56753;top:6270;width:25289;height:24019;visibility:visible;v-text-anchor:bottom" arcsize="519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9ncUA&#10;AADaAAAADwAAAGRycy9kb3ducmV2LnhtbESPQWvCQBSE70L/w/IKXqTZNAUrMauEQktP0poU8fbI&#10;PpNg9m3Mrhr/vVso9DjMzDdMth5NJy40uNaygucoBkFcWd1yraAs3p8WIJxH1thZJgU3crBePUwy&#10;TLW98jddtr4WAcIuRQWN930qpasaMugi2xMH72AHgz7IoZZ6wGuAm04mcTyXBlsOCw329NZQddye&#10;jYJ8tki+PorXYvaTnDY57nebU7lTavo45ksQnkb/H/5rf2oFL/B7Jdw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xb2dxQAAANoAAAAPAAAAAAAAAAAAAAAAAJgCAABkcnMv&#10;ZG93bnJldi54bWxQSwUGAAAAAAQABAD1AAAAigMAAAAA&#10;" fillcolor="#5d5c5f" strokecolor="black [3213]">
              <v:fill color2="#7c7b7f" rotate="t" angle="180" colors="0 #5d5c5f;52429f #7c7a7e;1 #7c7b7f" focus="100%" type="gradient">
                <o:fill v:ext="view" type="gradientUnscaled"/>
              </v:fill>
              <v:stroke opacity="32896f"/>
              <v:shadow on="t" color="black" opacity="22937f" origin=",.5" offset="0,.63889mm"/>
              <v:textbox inset="18pt,1.2698mm,18pt,0">
                <w:txbxContent>
                  <w:p w:rsidR="005C0E2F" w:rsidRDefault="005C0E2F" w:rsidP="000700A9">
                    <w:pPr>
                      <w:pStyle w:val="NormalWeb"/>
                      <w:spacing w:before="0" w:beforeAutospacing="0" w:after="0" w:afterAutospacing="0"/>
                      <w:jc w:val="center"/>
                      <w:textAlignment w:val="baseline"/>
                    </w:pPr>
                    <w:r>
                      <w:rPr>
                        <w:rFonts w:asciiTheme="minorHAnsi" w:hAnsi="Cambria" w:cs="Arial"/>
                        <w:b/>
                        <w:bCs/>
                        <w:color w:val="FFFFFF"/>
                        <w:kern w:val="24"/>
                        <w:sz w:val="16"/>
                        <w:szCs w:val="16"/>
                      </w:rPr>
                      <w:t>Phase 2</w:t>
                    </w:r>
                  </w:p>
                </w:txbxContent>
              </v:textbox>
            </v:roundrect>
            <v:roundrect id="Rounded Rectangle 4" o:spid="_x0000_s1028" style="position:absolute;width:29686;height:40020;visibility:visible;v-text-anchor:bottom" arcsize="519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6cUA&#10;AADaAAAADwAAAGRycy9kb3ducmV2LnhtbESPQWvCQBSE70L/w/IKXqTZNBQrMauEQktP0poU8fbI&#10;PpNg9m3Mrhr/vVso9DjMzDdMth5NJy40uNaygucoBkFcWd1yraAs3p8WIJxH1thZJgU3crBePUwy&#10;TLW98jddtr4WAcIuRQWN930qpasaMugi2xMH72AHgz7IoZZ6wGuAm04mcTyXBlsOCw329NZQddye&#10;jYJ8tki+PorXYvaTnDY57nebU7lTavo45ksQnkb/H/5rf2oFL/B7Jdw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CXpxQAAANoAAAAPAAAAAAAAAAAAAAAAAJgCAABkcnMv&#10;ZG93bnJldi54bWxQSwUGAAAAAAQABAD1AAAAigMAAAAA&#10;" fillcolor="#5d5c5f" strokecolor="black [3213]">
              <v:fill color2="#7c7b7f" rotate="t" angle="180" colors="0 #5d5c5f;52429f #7c7a7e;1 #7c7b7f" focus="100%" type="gradient">
                <o:fill v:ext="view" type="gradientUnscaled"/>
              </v:fill>
              <v:stroke opacity="32896f"/>
              <v:shadow on="t" color="black" opacity="22937f" origin=",.5" offset="0,.63889mm"/>
              <v:textbox inset="18pt,1.2698mm,18pt,0">
                <w:txbxContent>
                  <w:p w:rsidR="005C0E2F" w:rsidRDefault="005C0E2F" w:rsidP="000700A9">
                    <w:pPr>
                      <w:pStyle w:val="NormalWeb"/>
                      <w:spacing w:before="0" w:beforeAutospacing="0" w:after="0" w:afterAutospacing="0"/>
                      <w:jc w:val="center"/>
                      <w:textAlignment w:val="baseline"/>
                    </w:pPr>
                    <w:r>
                      <w:rPr>
                        <w:rFonts w:asciiTheme="minorHAnsi" w:hAnsi="Cambria" w:cs="Arial"/>
                        <w:b/>
                        <w:bCs/>
                        <w:color w:val="FFFFFF"/>
                        <w:kern w:val="24"/>
                        <w:sz w:val="16"/>
                        <w:szCs w:val="16"/>
                      </w:rPr>
                      <w:t>Phase 1</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9" type="#_x0000_t13" style="position:absolute;left:27193;top:11636;width:6652;height:2619;rotation:9645148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ApcQA&#10;AADaAAAADwAAAGRycy9kb3ducmV2LnhtbESPT2vCQBTE74V+h+UVvNVNi4pEVymtQvVQMObg8ZF9&#10;JrHZt2F386ff3i0Uehxm5jfMejuaRvTkfG1Zwcs0AUFcWF1zqSA/75+XIHxA1thYJgU/5GG7eXxY&#10;Y6rtwCfqs1CKCGGfooIqhDaV0hcVGfRT2xJH72qdwRClK6V2OES4aeRrkiykwZrjQoUtvVdUfGed&#10;UfCVjLsjd7KZLbKBLrf8MP9wB6UmT+PbCkSgMfyH/9qfWsEcfq/EG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wKXEAAAA2gAAAA8AAAAAAAAAAAAAAAAAmAIAAGRycy9k&#10;b3ducmV2LnhtbFBLBQYAAAAABAAEAPUAAACJAwAAAAA=&#10;" adj="17347" fillcolor="#096" strokecolor="black [3213]" strokeweight="2pt">
              <v:stroke opacity="32896f" joinstyle="round"/>
              <v:shadow on="t" color="black" opacity="26214f" origin=",-.5" offset="0,3pt"/>
              <v:textbox inset="18pt,1.2698mm,18pt,1.2698mm">
                <w:txbxContent>
                  <w:p w:rsidR="005C0E2F" w:rsidRDefault="005C0E2F" w:rsidP="000700A9">
                    <w:pPr>
                      <w:rPr>
                        <w:rFonts w:eastAsia="Times New Roman" w:cs="Times New Roman"/>
                      </w:rPr>
                    </w:pPr>
                  </w:p>
                </w:txbxContent>
              </v:textbox>
            </v:shape>
            <v:roundrect id="Rounded Rectangle 6" o:spid="_x0000_s1030" style="position:absolute;left:1905;top:26717;width:25892;height:914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7h8MA&#10;AADaAAAADwAAAGRycy9kb3ducmV2LnhtbESPQWvCQBSE70L/w/IKvTWbRhRJXUWFohRC0ZacH9nX&#10;JDT7NsluTfz3riB4HGbmG2a5Hk0jztS72rKCtygGQVxYXXOp4Of743UBwnlkjY1lUnAhB+vV02SJ&#10;qbYDH+l88qUIEHYpKqi8b1MpXVGRQRfZljh4v7Y36IPsS6l7HALcNDKJ47k0WHNYqLClXUXF3+nf&#10;KMizaUL112ezOVz22yHLu3KWdUq9PI+bdxCeRv8I39sHrWAOtyvhBs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7h8MAAADaAAAADwAAAAAAAAAAAAAAAACYAgAAZHJzL2Rv&#10;d25yZXYueG1sUEsFBgAAAAAEAAQA9QAAAIgDAAAAAA==&#10;" fillcolor="#464fa6" strokecolor="black [3213]" strokeweight="2pt">
              <v:stroke opacity="32896f"/>
              <v:shadow on="t" color="black" opacity="26214f" origin=",-.5" offset="0,3pt"/>
              <v:textbox inset=",1.2698mm,,1.2698mm">
                <w:txbxContent>
                  <w:p w:rsidR="005C0E2F" w:rsidRDefault="005C0E2F" w:rsidP="000700A9">
                    <w:pPr>
                      <w:pStyle w:val="NormalWeb"/>
                      <w:spacing w:before="0" w:beforeAutospacing="0" w:after="0" w:afterAutospacing="0"/>
                      <w:jc w:val="center"/>
                      <w:textAlignment w:val="baseline"/>
                    </w:pPr>
                    <w:r>
                      <w:rPr>
                        <w:rFonts w:ascii="Arial" w:eastAsia="ＭＳ Ｐゴシック" w:hAnsi="Arial" w:cs="Arial"/>
                        <w:b/>
                        <w:bCs/>
                        <w:color w:val="000000" w:themeColor="text1"/>
                        <w:kern w:val="24"/>
                        <w:sz w:val="14"/>
                        <w:szCs w:val="14"/>
                      </w:rPr>
                      <w:t>Commodity Hardware (CPU/GPU/APU)</w:t>
                    </w:r>
                  </w:p>
                </w:txbxContent>
              </v:textbox>
            </v:roundrect>
            <v:roundrect id="Rounded Rectangle 7" o:spid="_x0000_s1031" style="position:absolute;left:2000;top:20304;width:25797;height:582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J3MMA&#10;AADaAAAADwAAAGRycy9kb3ducmV2LnhtbESPQWvCQBSE74X+h+UVvNVNRVKJrtIWBEEIGC3F2yP7&#10;TILZt2F3jfHfu4LQ4zAz3zCL1WBa0ZPzjWUFH+MEBHFpdcOVgsN+/T4D4QOyxtYyKbiRh9Xy9WWB&#10;mbZX3lFfhEpECPsMFdQhdJmUvqzJoB/bjjh6J+sMhihdJbXDa4SbVk6SJJUGG44LNXb0U1N5Li5G&#10;gd301SFNv3+3f27i0+M0z4shV2r0NnzNQQQawn/42d5oBZ/wuBJv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J3MMAAADaAAAADwAAAAAAAAAAAAAAAACYAgAAZHJzL2Rv&#10;d25yZXYueG1sUEsFBgAAAAAEAAQA9QAAAIgDAAAAAA==&#10;" fillcolor="#096" strokecolor="black [3213]" strokeweight="2pt">
              <v:fill color2="#464fa6" colors="0 #096;.5 #464fa6" focus="100%" type="gradient">
                <o:fill v:ext="view" type="gradientUnscaled"/>
              </v:fill>
              <v:stroke opacity="32896f"/>
              <v:shadow on="t" color="black" opacity="26214f" origin=",-.5" offset="0,3pt"/>
              <v:textbox inset=",1.2698mm,,1.2698mm">
                <w:txbxContent>
                  <w:p w:rsidR="005C0E2F" w:rsidRDefault="005C0E2F" w:rsidP="000700A9">
                    <w:pPr>
                      <w:pStyle w:val="NormalWeb"/>
                      <w:spacing w:before="0" w:beforeAutospacing="0" w:after="0" w:afterAutospacing="0"/>
                      <w:jc w:val="center"/>
                      <w:textAlignment w:val="baseline"/>
                    </w:pPr>
                    <w:r>
                      <w:rPr>
                        <w:rFonts w:ascii="Arial" w:eastAsia="ＭＳ Ｐゴシック" w:hAnsi="Arial" w:cs="Arial"/>
                        <w:b/>
                        <w:bCs/>
                        <w:color w:val="000000" w:themeColor="text1"/>
                        <w:kern w:val="24"/>
                        <w:sz w:val="14"/>
                        <w:szCs w:val="14"/>
                      </w:rPr>
                      <w:t>Linux</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32" type="#_x0000_t22" style="position:absolute;left:38481;top:16383;width:9731;height:102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vScAA&#10;AADaAAAADwAAAGRycy9kb3ducmV2LnhtbERP3WrCMBS+H/gO4Qy8m+lExqimZRQEYTIW9QEOzVkb&#10;2py0TaZ1T79cDHb58f3vytn14kpTsJ4VPK8yEMS1N5YbBZfz/ukVRIjIBnvPpOBOAcpi8bDD3Pgb&#10;a7qeYiNSCIccFbQxDrmUoW7JYVj5gThxX35yGBOcGmkmvKVw18t1lr1Ih5ZTQ4sDVS3V3enbKVh3&#10;4+c4Hiqp+edow/tGf2irlVo+zm9bEJHm+C/+cx+MgrQ1XUk3QB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JvScAAAADaAAAADwAAAAAAAAAAAAAAAACYAgAAZHJzL2Rvd25y&#10;ZXYueG1sUEsFBgAAAAAEAAQA9QAAAIUDAAAAAA==&#10;" adj="5140" fillcolor="#096" strokecolor="black [3213]" strokeweight="2pt">
              <v:stroke opacity="32896f"/>
              <v:shadow on="t" color="black" opacity="26214f" origin=",-.5" offset="0,3pt"/>
              <v:textbox inset="0,0,0,0">
                <w:txbxContent>
                  <w:p w:rsidR="005C0E2F" w:rsidRDefault="005C0E2F" w:rsidP="000700A9">
                    <w:pPr>
                      <w:pStyle w:val="NormalWeb"/>
                      <w:spacing w:before="0" w:beforeAutospacing="0" w:after="0" w:afterAutospacing="0"/>
                      <w:jc w:val="center"/>
                      <w:textAlignment w:val="baseline"/>
                    </w:pPr>
                    <w:r>
                      <w:rPr>
                        <w:rFonts w:ascii="Arial" w:eastAsia="ＭＳ Ｐゴシック" w:hAnsi="Arial" w:cs="Arial"/>
                        <w:b/>
                        <w:bCs/>
                        <w:color w:val="000000" w:themeColor="text1"/>
                        <w:kern w:val="24"/>
                        <w:sz w:val="16"/>
                        <w:szCs w:val="16"/>
                      </w:rPr>
                      <w:t>Event Trace &amp; Stats</w:t>
                    </w:r>
                  </w:p>
                </w:txbxContent>
              </v:textbox>
            </v:shape>
            <v:roundrect id="Rounded Rectangle 9" o:spid="_x0000_s1033" style="position:absolute;left:2206;top:1428;width:25591;height:10033;visibility:visibl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qj4sUA&#10;AADaAAAADwAAAGRycy9kb3ducmV2LnhtbESPQWvCQBSE7wX/w/IEL1I3Filp6ipqE+lBhMZeentk&#10;X5PQ7NuQXZP033cFocdhZr5h1tvRNKKnztWWFSwXEQjiwuqaSwWfl+wxBuE8ssbGMin4JQfbzeRh&#10;jYm2A39Qn/tSBAi7BBVU3reJlK6oyKBb2JY4eN+2M+iD7EqpOxwC3DTyKYqepcGaw0KFLR0qKn7y&#10;q1GQ7i/p+Q3jY9Zel2n0ddqt5sOg1Gw67l5BeBr9f/jeftcKXuB2JdwA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qPixQAAANoAAAAPAAAAAAAAAAAAAAAAAJgCAABkcnMv&#10;ZG93bnJldi54bWxQSwUGAAAAAAQABAD1AAAAigMAAAAA&#10;" strokecolor="black [3213]">
              <v:fill rotate="t" angle="180" focus="35%" type="gradient"/>
              <v:stroke opacity="32896f"/>
              <v:shadow on="t" color="black" opacity="24903f" origin=",.5" offset="0,.55556mm"/>
              <v:textbox inset=",1.2698mm,,0">
                <w:txbxContent>
                  <w:p w:rsidR="005C0E2F" w:rsidRPr="00A73B24" w:rsidRDefault="005C0E2F" w:rsidP="000700A9">
                    <w:pPr>
                      <w:pStyle w:val="NormalWeb"/>
                      <w:spacing w:before="0" w:beforeAutospacing="0" w:after="0" w:afterAutospacing="0"/>
                      <w:jc w:val="center"/>
                      <w:textAlignment w:val="baseline"/>
                    </w:pPr>
                    <w:r w:rsidRPr="00A73B24">
                      <w:rPr>
                        <w:rFonts w:asciiTheme="minorHAnsi" w:hAnsi="Cambria" w:cs="Arial"/>
                        <w:b/>
                        <w:bCs/>
                        <w:kern w:val="24"/>
                        <w:sz w:val="14"/>
                        <w:szCs w:val="14"/>
                      </w:rPr>
                      <w:t>User Application</w:t>
                    </w:r>
                  </w:p>
                </w:txbxContent>
              </v:textbox>
            </v:roundrect>
            <v:shape id="Right Arrow 10" o:spid="_x0000_s1034" type="#_x0000_t13" style="position:absolute;left:26400;top:18049;width:12557;height:2858;rotation:1422278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aOjMQA&#10;AADbAAAADwAAAGRycy9kb3ducmV2LnhtbESPMWvDMBCF90L/g7hCtkZKhlDcKMEEDB0ypG6GZjus&#10;q2VsnYylJm5+fW8odLvjvXvvu+1+DoO60pS6yBZWSwOKuImu49bC+aN6fgGVMrLDITJZ+KEE+93j&#10;wxYLF2/8Ttc6t0pCOBVowec8FlqnxlPAtIwjsWhfcQqYZZ1a7Sa8SXgY9NqYjQ7YsTR4HOngqenr&#10;72Dh2H9ib6p7nbVvLvfSmPXp3Fu7eJrLV1CZ5vxv/rt+c4Iv9PKLD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2jozEAAAA2wAAAA8AAAAAAAAAAAAAAAAAmAIAAGRycy9k&#10;b3ducmV2LnhtbFBLBQYAAAAABAAEAPUAAACJAwAAAAA=&#10;" adj="19142" fillcolor="#096" strokecolor="black [3213]" strokeweight="2pt">
              <v:stroke opacity="32896f" joinstyle="round"/>
              <v:shadow on="t" color="black" opacity="26214f" origin=",-.5" offset="0,3pt"/>
              <v:textbox inset="18pt,1.2698mm,18pt,1.2698mm">
                <w:txbxContent>
                  <w:p w:rsidR="005C0E2F" w:rsidRDefault="005C0E2F" w:rsidP="000700A9">
                    <w:pPr>
                      <w:rPr>
                        <w:rFonts w:eastAsia="Times New Roman" w:cs="Times New Roman"/>
                      </w:rPr>
                    </w:pPr>
                  </w:p>
                </w:txbxContent>
              </v:textbox>
            </v:shape>
            <v:roundrect id="Rounded Rectangle 14" o:spid="_x0000_s1035" style="position:absolute;left:2095;top:12239;width:25702;height:747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OSaMEA&#10;AADbAAAADwAAAGRycy9kb3ducmV2LnhtbERPTWvCQBC9C/6HZQre6qahlZK6itYKXkTU9j5mxySY&#10;nU131yT9965Q8DaP9znTeW9q0ZLzlWUFL+MEBHFudcWFgu/j+vkdhA/IGmvLpOCPPMxnw8EUM207&#10;3lN7CIWIIewzVFCG0GRS+rwkg35sG+LIna0zGCJ0hdQOuxhuapkmyUQarDg2lNjQZ0n55XA1CvRq&#10;uVv1x189udDp7fSzNekXpkqNnvrFB4hAfXiI/90bHee/wv2XeIC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TkmjBAAAA2wAAAA8AAAAAAAAAAAAAAAAAmAIAAGRycy9kb3du&#10;cmV2LnhtbFBLBQYAAAAABAAEAPUAAACGAwAAAAA=&#10;" fillcolor="#096" strokecolor="black [3213]" strokeweight="2pt">
              <v:stroke opacity="32896f"/>
              <v:shadow on="t" color="black" opacity="26214f" origin=",-.5" offset="0,3pt"/>
              <v:textbox inset=",1.2698mm,,1.2698mm">
                <w:txbxContent>
                  <w:p w:rsidR="005C0E2F" w:rsidRDefault="005C0E2F" w:rsidP="000700A9">
                    <w:pPr>
                      <w:pStyle w:val="NormalWeb"/>
                      <w:spacing w:before="0" w:beforeAutospacing="0" w:after="0" w:afterAutospacing="0"/>
                      <w:jc w:val="center"/>
                      <w:textAlignment w:val="baseline"/>
                    </w:pPr>
                    <w:r>
                      <w:rPr>
                        <w:rFonts w:ascii="Arial" w:eastAsia="ＭＳ Ｐゴシック" w:hAnsi="Arial" w:cs="Arial"/>
                        <w:b/>
                        <w:bCs/>
                        <w:color w:val="000000" w:themeColor="text1"/>
                        <w:kern w:val="24"/>
                        <w:sz w:val="14"/>
                        <w:szCs w:val="14"/>
                      </w:rPr>
                      <w:t>PIM API Emulator</w:t>
                    </w:r>
                  </w:p>
                </w:txbxContent>
              </v:textbox>
            </v:roundrect>
            <v:shape id="Right Arrow 16" o:spid="_x0000_s1036" type="#_x0000_t13" style="position:absolute;left:53641;top:10048;width:5382;height:27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qlMMA&#10;AADbAAAADwAAAGRycy9kb3ducmV2LnhtbERPTWvCQBC9F/wPywheSt3UgkjqKlJatdWDTdXzkB2T&#10;YHY2Zjea/Hu3UOhtHu9zpvPWlOJKtSssK3geRiCIU6sLzhTsfz6eJiCcR9ZYWiYFHTmYz3oPU4y1&#10;vfE3XROfiRDCLkYFufdVLKVLczLohrYiDtzJ1gZ9gHUmdY23EG5KOYqisTRYcGjIsaK3nNJz0hgF&#10;+tIdtu8rt2w+vzbN7nH1knZHVmrQbxevIDy1/l/8517rMH8Mv7+E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tqlMMAAADbAAAADwAAAAAAAAAAAAAAAACYAgAAZHJzL2Rv&#10;d25yZXYueG1sUEsFBgAAAAAEAAQA9QAAAIgDAAAAAA==&#10;" adj="16025" fillcolor="#096" strokecolor="black [3213]" strokeweight="2pt">
              <v:stroke opacity="32896f" joinstyle="round"/>
              <v:shadow on="t" color="black" opacity="26214f" origin=",-.5" offset="0,3pt"/>
              <v:textbox inset="18pt,1.2698mm,18pt,1.2698mm">
                <w:txbxContent>
                  <w:p w:rsidR="005C0E2F" w:rsidRDefault="005C0E2F" w:rsidP="000700A9">
                    <w:pPr>
                      <w:rPr>
                        <w:rFonts w:eastAsia="Times New Roman" w:cs="Times New Roman"/>
                      </w:rPr>
                    </w:pPr>
                  </w:p>
                </w:txbxContent>
              </v:textbox>
            </v:shape>
            <v:roundrect id="Rounded Rectangle 17" o:spid="_x0000_s1037" style="position:absolute;left:32940;top:8032;width:21019;height:64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MH8EA&#10;AADbAAAADwAAAGRycy9kb3ducmV2LnhtbERPS2vCQBC+F/wPyxR6000D1ZK6io8WehFR2/uYHZNg&#10;djbubpP4711B6G0+vudM572pRUvOV5YVvI4SEMS51RUXCn4OX8N3ED4ga6wtk4IreZjPBk9TzLTt&#10;eEftPhQihrDPUEEZQpNJ6fOSDPqRbYgjd7LOYIjQFVI77GK4qWWaJGNpsOLYUGJDq5Ly8/7PKNDr&#10;5XbdHy56fKbj2/F3Y9JPTJV6ee4XHyAC9eFf/HB/6zh/Avdf4gFy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BDB/BAAAA2wAAAA8AAAAAAAAAAAAAAAAAmAIAAGRycy9kb3du&#10;cmV2LnhtbFBLBQYAAAAABAAEAPUAAACGAwAAAAA=&#10;" fillcolor="#096" strokecolor="black [3213]" strokeweight="2pt">
              <v:stroke opacity="32896f"/>
              <v:shadow on="t" color="black" opacity="26214f" origin=",-.5" offset="0,3pt"/>
              <v:textbox inset=",1.2698mm,,1.2698mm">
                <w:txbxContent>
                  <w:p w:rsidR="005C0E2F" w:rsidRPr="00A770D8" w:rsidRDefault="005C0E2F" w:rsidP="000700A9">
                    <w:pPr>
                      <w:pStyle w:val="NormalWeb"/>
                      <w:spacing w:before="0" w:beforeAutospacing="0" w:after="0" w:afterAutospacing="0"/>
                      <w:jc w:val="center"/>
                      <w:textAlignment w:val="baseline"/>
                    </w:pPr>
                    <w:r w:rsidRPr="00A770D8">
                      <w:rPr>
                        <w:rFonts w:ascii="Arial" w:eastAsia="ＭＳ Ｐゴシック" w:hAnsi="Arial" w:cs="Arial"/>
                        <w:b/>
                        <w:bCs/>
                        <w:kern w:val="24"/>
                        <w:sz w:val="14"/>
                        <w:szCs w:val="14"/>
                      </w:rPr>
                      <w:t>Model Description</w:t>
                    </w:r>
                  </w:p>
                </w:txbxContent>
              </v:textbox>
            </v:roundrect>
            <v:shape id="Right Arrow 18" o:spid="_x0000_s1038" type="#_x0000_t13" style="position:absolute;left:48180;top:20510;width:10827;height:25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EusMA&#10;AADbAAAADwAAAGRycy9kb3ducmV2LnhtbESPQYvCQAyF7wv+hyGCt3W6HkSqo0hhsXpZdAWvsRPb&#10;0k6mdEat/35zEPaW8F7e+7LaDK5VD+pD7dnA1zQBRVx4W3Np4Pz7/bkAFSKyxdYzGXhRgM169LHC&#10;1PonH+lxiqWSEA4pGqhi7FKtQ1GRwzD1HbFoN987jLL2pbY9PiXctXqWJHPtsGZpqLCjrKKiOd2d&#10;gV2+z675+XKwt+11+Jntmi5bNMZMxsN2CSrSEP/N7+vc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NEusMAAADbAAAADwAAAAAAAAAAAAAAAACYAgAAZHJzL2Rv&#10;d25yZXYueG1sUEsFBgAAAAAEAAQA9QAAAIgDAAAAAA==&#10;" adj="19098" fillcolor="#096" strokecolor="black [3213]" strokeweight="2pt">
              <v:stroke opacity="32896f" joinstyle="round"/>
              <v:shadow on="t" color="black" opacity="26214f" origin=",-.5" offset="0,3pt"/>
              <v:textbox inset="18pt,1.2698mm,18pt,1.2698mm">
                <w:txbxContent>
                  <w:p w:rsidR="005C0E2F" w:rsidRDefault="005C0E2F" w:rsidP="000700A9">
                    <w:pPr>
                      <w:rPr>
                        <w:rFonts w:eastAsia="Times New Roman" w:cs="Times New Roman"/>
                      </w:rPr>
                    </w:pPr>
                  </w:p>
                </w:txbxContent>
              </v:textbox>
            </v:shape>
            <v:shape id="Right Arrow 19" o:spid="_x0000_s1039" type="#_x0000_t13" style="position:absolute;left:67873;top:15026;width:5381;height:2762;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78sEA&#10;AADbAAAADwAAAGRycy9kb3ducmV2LnhtbERPS4vCMBC+L/gfwgheFk0VVrQ2irgs6GXBx8Hj0Ix9&#10;2ExKE9v6783Cgrf5+J6TbHpTiZYaV1hWMJ1EIIhTqwvOFFzOP+MFCOeRNVaWScGTHGzWg48EY207&#10;PlJ78pkIIexiVJB7X8dSujQng25ia+LA3Wxj0AfYZFI32IVwU8lZFM2lwYJDQ4417XJK76eHUfA4&#10;3Fgfne67i/stt21pvz+/rkqNhv12BcJT79/if/deh/lL+PslH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pu/LBAAAA2wAAAA8AAAAAAAAAAAAAAAAAmAIAAGRycy9kb3du&#10;cmV2LnhtbFBLBQYAAAAABAAEAPUAAACGAwAAAAA=&#10;" adj="16057" fillcolor="#096" strokecolor="black [3213]" strokeweight="2pt">
              <v:stroke opacity="32896f" joinstyle="round"/>
              <v:shadow on="t" color="black" opacity="26214f" origin=",-.5" offset="0,3pt"/>
              <v:textbox inset="18pt,1.2698mm,18pt,1.2698mm">
                <w:txbxContent>
                  <w:p w:rsidR="005C0E2F" w:rsidRDefault="005C0E2F" w:rsidP="000700A9">
                    <w:pPr>
                      <w:rPr>
                        <w:rFonts w:eastAsia="Times New Roman" w:cs="Times New Roman"/>
                      </w:rPr>
                    </w:pPr>
                  </w:p>
                </w:txbxContent>
              </v:textbox>
            </v:shape>
            <v:roundrect id="Rounded Rectangle 20" o:spid="_x0000_s1040" style="position:absolute;left:59039;top:8143;width:21018;height:644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e1sAA&#10;AADbAAAADwAAAGRycy9kb3ducmV2LnhtbERPTWvCQBC9C/0PyxS8mU0DFUldpa0WvIiY2PuYnSbB&#10;7GyaXZP4792D4PHxvpfr0TSip87VlhW8RTEI4sLqmksFp/xntgDhPLLGxjIpuJGD9eplssRU24GP&#10;1Ge+FCGEXYoKKu/bVEpXVGTQRbYlDtyf7Qz6ALtS6g6HEG4amcTxXBqsOTRU2NJ3RcUluxoFevN1&#10;2Iz5v55f6Px+/t2bZIuJUtPX8fMDhKfRP8UP904rSML68CX8ALm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e1sAAAADbAAAADwAAAAAAAAAAAAAAAACYAgAAZHJzL2Rvd25y&#10;ZXYueG1sUEsFBgAAAAAEAAQA9QAAAIUDAAAAAA==&#10;" fillcolor="#096" strokecolor="black [3213]" strokeweight="2pt">
              <v:stroke opacity="32896f"/>
              <v:shadow on="t" color="black" opacity="26214f" origin=",-.5" offset="0,3pt"/>
              <v:textbox inset=",1.2698mm,,1.2698mm">
                <w:txbxContent>
                  <w:p w:rsidR="005C0E2F" w:rsidRPr="00A770D8" w:rsidRDefault="005C0E2F" w:rsidP="000700A9">
                    <w:pPr>
                      <w:pStyle w:val="NormalWeb"/>
                      <w:spacing w:before="0" w:beforeAutospacing="0" w:after="0" w:afterAutospacing="0"/>
                      <w:jc w:val="center"/>
                      <w:textAlignment w:val="baseline"/>
                    </w:pPr>
                    <w:r w:rsidRPr="00A770D8">
                      <w:rPr>
                        <w:rFonts w:ascii="Arial" w:eastAsia="ＭＳ Ｐゴシック" w:hAnsi="Arial" w:cs="Arial"/>
                        <w:b/>
                        <w:bCs/>
                        <w:kern w:val="24"/>
                        <w:sz w:val="14"/>
                        <w:szCs w:val="14"/>
                      </w:rPr>
                      <w:t>Performance and Energy Models</w:t>
                    </w:r>
                  </w:p>
                </w:txbxContent>
              </v:textbox>
            </v:roundrect>
            <v:roundrect id="Rounded Rectangle 21" o:spid="_x0000_s1041" style="position:absolute;left:58991;top:19097;width:21019;height:582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7TcMA&#10;AADbAAAADwAAAGRycy9kb3ducmV2LnhtbESPQWvCQBSE70L/w/IKvekmgYqk2YiaFnopxUTvz+xr&#10;Esy+jdmtpv++Wyh4HGbmGyZbT6YXVxpdZ1lBvIhAENdWd9woOFRv8xUI55E19pZJwQ85WOcPswxT&#10;bW+8p2vpGxEg7FJU0Ho/pFK6uiWDbmEH4uB92dGgD3JspB7xFuCml0kULaXBjsNCiwPtWqrP5bdR&#10;oIvtZzFVF7080+n5dPwwySsmSj09TpsXEJ4mfw//t9+1giSGvy/h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j7TcMAAADbAAAADwAAAAAAAAAAAAAAAACYAgAAZHJzL2Rv&#10;d25yZXYueG1sUEsFBgAAAAAEAAQA9QAAAIgDAAAAAA==&#10;" fillcolor="#096" strokecolor="black [3213]" strokeweight="2pt">
              <v:stroke opacity="32896f"/>
              <v:shadow on="t" color="black" opacity="26214f" origin=",-.5" offset="0,3pt"/>
              <v:textbox inset=",1.2698mm,,1.2698mm">
                <w:txbxContent>
                  <w:p w:rsidR="005C0E2F" w:rsidRPr="00A770D8" w:rsidRDefault="005C0E2F" w:rsidP="000700A9">
                    <w:pPr>
                      <w:pStyle w:val="NormalWeb"/>
                      <w:spacing w:before="0" w:beforeAutospacing="0" w:after="0" w:afterAutospacing="0"/>
                      <w:jc w:val="center"/>
                      <w:textAlignment w:val="baseline"/>
                    </w:pPr>
                    <w:r w:rsidRPr="00A770D8">
                      <w:rPr>
                        <w:rFonts w:ascii="Arial" w:eastAsia="ＭＳ Ｐゴシック" w:hAnsi="Arial" w:cs="Arial"/>
                        <w:b/>
                        <w:bCs/>
                        <w:kern w:val="24"/>
                        <w:sz w:val="14"/>
                        <w:szCs w:val="14"/>
                      </w:rPr>
                      <w:t>PIM Analytic Model</w:t>
                    </w:r>
                  </w:p>
                </w:txbxContent>
              </v:textbox>
            </v:roundrect>
            <v:roundrect id="Rounded Rectangle 41" o:spid="_x0000_s1042" style="position:absolute;left:4556;top:2222;width:11461;height:500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YdsQA&#10;AADbAAAADwAAAGRycy9kb3ducmV2LnhtbESPQWvCQBSE74X+h+UVeqsbi7UxZpWitOhBpBrvj+wz&#10;CWbfLtltjP++KxR6HGbmGyZfDqYVPXW+saxgPEpAEJdWN1wpKI6fLykIH5A1tpZJwY08LBePDzlm&#10;2l75m/pDqESEsM9QQR2Cy6T0ZU0G/cg64uidbWcwRNlVUnd4jXDTytckmUqDDceFGh2taiovhx+j&#10;YF3MXLJ/t/1Ufp3cbb3Zpu3uTannp+FjDiLQEP7Df+2NVjAZw/1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WWHbEAAAA2wAAAA8AAAAAAAAAAAAAAAAAmAIAAGRycy9k&#10;b3ducmV2LnhtbFBLBQYAAAAABAAEAPUAAACJAw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0700A9">
                    <w:pPr>
                      <w:rPr>
                        <w:rFonts w:eastAsia="Times New Roman" w:cs="Times New Roman"/>
                      </w:rPr>
                    </w:pPr>
                  </w:p>
                </w:txbxContent>
              </v:textbox>
            </v:roundrect>
            <v:roundrect id="Rounded Rectangle 42" o:spid="_x0000_s1043" style="position:absolute;left:3746;top:2952;width:11462;height:500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GAcQA&#10;AADbAAAADwAAAGRycy9kb3ducmV2LnhtbESPW4vCMBSE3xf8D+EIvq2pst6qUWRlF31YFm/vh+bY&#10;FpuT0MRa/70RFvZxmJlvmMWqNZVoqPalZQWDfgKCOLO65FzB6fj1PgXhA7LGyjIpeJCH1bLztsBU&#10;2zvvqTmEXEQI+xQVFCG4VEqfFWTQ960jjt7F1gZDlHUudY33CDeVHCbJWBosOS4U6OizoOx6uBkF&#10;m9PMJb8T24zl99k9NtvdtPoZKdXrtus5iEBt+A//tbdawccQXl/i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xgHEAAAA2wAAAA8AAAAAAAAAAAAAAAAAmAIAAGRycy9k&#10;b3ducmV2LnhtbFBLBQYAAAAABAAEAPUAAACJAw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0700A9">
                    <w:pPr>
                      <w:pStyle w:val="NormalWeb"/>
                      <w:spacing w:before="0" w:beforeAutospacing="0" w:after="0" w:afterAutospacing="0"/>
                      <w:jc w:val="center"/>
                      <w:textAlignment w:val="baseline"/>
                    </w:pPr>
                    <w:r>
                      <w:rPr>
                        <w:rFonts w:ascii="Arial" w:eastAsia="ＭＳ Ｐゴシック" w:hAnsi="Arial" w:cs="Arial"/>
                        <w:b/>
                        <w:bCs/>
                        <w:color w:val="000000" w:themeColor="text1"/>
                        <w:kern w:val="24"/>
                        <w:sz w:val="14"/>
                        <w:szCs w:val="14"/>
                      </w:rPr>
                      <w:t>Host Tasks</w:t>
                    </w:r>
                  </w:p>
                </w:txbxContent>
              </v:textbox>
            </v:roundrect>
            <v:roundrect id="Rounded Rectangle 43" o:spid="_x0000_s1044" style="position:absolute;left:17700;top:2317;width:8620;height:500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hjmsQA&#10;AADbAAAADwAAAGRycy9kb3ducmV2LnhtbESPW2sCMRSE3wv9D+EUfKvZ1vtqFFEU+1CKt/fD5nR3&#10;6eYkbOK6/nsjCH0cZuYbZrZoTSUaqn1pWcFHNwFBnFldcq7gdNy8j0H4gKyxskwKbuRhMX99mWGq&#10;7ZX31BxCLiKEfYoKihBcKqXPCjLou9YRR+/X1gZDlHUudY3XCDeV/EySoTRYclwo0NGqoOzvcDEK&#10;1qeJS35GthnK7dnd1ruvcfU9UKrz1i6nIAK14T/8bO+0gn4PHl/i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IY5rEAAAA2wAAAA8AAAAAAAAAAAAAAAAAmAIAAGRycy9k&#10;b3ducmV2LnhtbFBLBQYAAAAABAAEAPUAAACJAw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0700A9">
                    <w:pPr>
                      <w:rPr>
                        <w:rFonts w:eastAsia="Times New Roman" w:cs="Times New Roman"/>
                      </w:rPr>
                    </w:pPr>
                  </w:p>
                </w:txbxContent>
              </v:textbox>
            </v:roundrect>
            <v:roundrect id="Rounded Rectangle 44" o:spid="_x0000_s1045" style="position:absolute;left:17097;top:3048;width:8414;height:50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77sQA&#10;AADbAAAADwAAAGRycy9kb3ducmV2LnhtbESPQWvCQBSE70L/w/IKvemmYm0as0pRFHsQqY33R/Y1&#10;Cc2+XbLbGP99tyB4HGbmGyZfDaYVPXW+sazgeZKAIC6tbrhSUHxtxykIH5A1tpZJwZU8rJYPoxwz&#10;bS/8Sf0pVCJC2GeooA7BZVL6siaDfmIdcfS+bWcwRNlVUnd4iXDTymmSzKXBhuNCjY7WNZU/p1+j&#10;YFO8ueT4avu53J3ddbP/SNvDi1JPj8P7AkSgIdzDt/ZeK5jN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7EAAAA2wAAAA8AAAAAAAAAAAAAAAAAmAIAAGRycy9k&#10;b3ducmV2LnhtbFBLBQYAAAAABAAEAPUAAACJAw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0700A9">
                    <w:pPr>
                      <w:pStyle w:val="NormalWeb"/>
                      <w:spacing w:before="0" w:beforeAutospacing="0" w:after="0" w:afterAutospacing="0"/>
                      <w:jc w:val="center"/>
                      <w:textAlignment w:val="baseline"/>
                    </w:pPr>
                    <w:r>
                      <w:rPr>
                        <w:rFonts w:ascii="Arial" w:eastAsia="ＭＳ Ｐゴシック" w:hAnsi="Arial" w:cs="Arial"/>
                        <w:b/>
                        <w:bCs/>
                        <w:color w:val="000000" w:themeColor="text1"/>
                        <w:kern w:val="24"/>
                        <w:sz w:val="14"/>
                        <w:szCs w:val="14"/>
                      </w:rPr>
                      <w:t>PIM Tasks</w:t>
                    </w:r>
                  </w:p>
                </w:txbxContent>
              </v:textbox>
            </v:roundrect>
            <w10:wrap type="none"/>
            <w10:anchorlock/>
          </v:group>
        </w:pict>
      </w:r>
    </w:p>
    <w:p w:rsidR="000700A9" w:rsidRDefault="000700A9" w:rsidP="000700A9">
      <w:pPr>
        <w:pStyle w:val="Caption"/>
      </w:pPr>
      <w:r>
        <w:t xml:space="preserve">Figure 1: Processing “phases” in </w:t>
      </w:r>
      <w:r w:rsidR="00B516C2">
        <w:t xml:space="preserve">the </w:t>
      </w:r>
      <w:r>
        <w:t>PIM emulator</w:t>
      </w:r>
    </w:p>
    <w:p w:rsidR="007F33BF" w:rsidRPr="00F333EB" w:rsidRDefault="000700A9" w:rsidP="00F333EB">
      <w:r>
        <w:t>The first phase relies on native execution of the application-under-test on commodity hardware, capturing</w:t>
      </w:r>
      <w:r w:rsidR="00DE10DD">
        <w:t xml:space="preserve"> an</w:t>
      </w:r>
      <w:r>
        <w:t xml:space="preserve"> event trace and performance statistics during the run.  The second phase post-processes this information to </w:t>
      </w:r>
      <w:r w:rsidR="00777BF2">
        <w:t>estimate</w:t>
      </w:r>
      <w:r>
        <w:t xml:space="preserve"> overall performance on future memory and processors.</w:t>
      </w:r>
    </w:p>
    <w:p w:rsidR="007F33BF" w:rsidRDefault="007F33BF" w:rsidP="007F33BF">
      <w:pPr>
        <w:pStyle w:val="Heading2"/>
      </w:pPr>
      <w:bookmarkStart w:id="232" w:name="_Toc231541805"/>
      <w:r>
        <w:t>Conventions</w:t>
      </w:r>
      <w:bookmarkEnd w:id="232"/>
    </w:p>
    <w:p w:rsidR="006661D1" w:rsidRPr="007F33BF" w:rsidRDefault="006661D1" w:rsidP="007F33BF">
      <w:pPr>
        <w:jc w:val="left"/>
        <w:rPr>
          <w:rFonts w:eastAsiaTheme="majorEastAsia" w:cstheme="majorBidi"/>
          <w:b/>
          <w:bCs/>
          <w:color w:val="4F81BD" w:themeColor="accent1"/>
          <w:sz w:val="26"/>
          <w:szCs w:val="26"/>
        </w:rPr>
      </w:pPr>
      <w:r>
        <w:t xml:space="preserve">Throughout this </w:t>
      </w:r>
      <w:r w:rsidR="00663C2C">
        <w:t>report</w:t>
      </w:r>
      <w:r>
        <w:t xml:space="preserve">, we will use the following </w:t>
      </w:r>
      <w:r w:rsidR="000F085D">
        <w:t xml:space="preserve">typographic </w:t>
      </w:r>
      <w:r>
        <w:t>conventions</w:t>
      </w:r>
      <w:r w:rsidR="000F085D">
        <w:t>.</w:t>
      </w:r>
    </w:p>
    <w:p w:rsidR="006661D1" w:rsidRDefault="006661D1" w:rsidP="006661D1"/>
    <w:p w:rsidR="00935DD3" w:rsidRDefault="00FC315B" w:rsidP="0052270E">
      <w:pPr>
        <w:pStyle w:val="ListParagraph"/>
        <w:numPr>
          <w:ilvl w:val="0"/>
          <w:numId w:val="25"/>
        </w:numPr>
      </w:pPr>
      <w:r>
        <w:t>Directory paths and file names will be given in the following typographic format:</w:t>
      </w:r>
      <w:r>
        <w:br/>
      </w:r>
      <w:r>
        <w:br/>
      </w:r>
      <w:r w:rsidRPr="00FC315B">
        <w:rPr>
          <w:rFonts w:ascii="Consolas" w:hAnsi="Consolas"/>
          <w:b/>
        </w:rPr>
        <w:lastRenderedPageBreak/>
        <w:t>/path/to/file</w:t>
      </w:r>
      <w:r>
        <w:br/>
        <w:t xml:space="preserve"> </w:t>
      </w:r>
    </w:p>
    <w:p w:rsidR="00CA53C0" w:rsidRDefault="00CA53C0" w:rsidP="00BD3138">
      <w:pPr>
        <w:pStyle w:val="ListParagraph"/>
        <w:numPr>
          <w:ilvl w:val="0"/>
          <w:numId w:val="25"/>
        </w:numPr>
        <w:jc w:val="left"/>
      </w:pPr>
      <w:r>
        <w:t>Command line invocation</w:t>
      </w:r>
      <w:r w:rsidR="000F085D">
        <w:t xml:space="preserve"> and output </w:t>
      </w:r>
      <w:r w:rsidR="00FC315B">
        <w:t>will be given in the following typographic format</w:t>
      </w:r>
      <w:r w:rsidR="000F085D">
        <w:t>:</w:t>
      </w:r>
      <w:r w:rsidR="00FC315B">
        <w:br/>
      </w:r>
      <w:r w:rsidR="00FC315B">
        <w:br/>
      </w:r>
      <w:r w:rsidR="00FC315B" w:rsidRPr="00FC315B">
        <w:rPr>
          <w:rFonts w:ascii="Consolas" w:hAnsi="Consolas"/>
          <w:b/>
          <w:highlight w:val="lightGray"/>
        </w:rPr>
        <w:t>$ command [arg0 [arg1 …]]</w:t>
      </w:r>
      <w:r>
        <w:br/>
      </w:r>
    </w:p>
    <w:p w:rsidR="00E95869" w:rsidRDefault="00E95869" w:rsidP="00E95869">
      <w:pPr>
        <w:pStyle w:val="ListParagraph"/>
        <w:numPr>
          <w:ilvl w:val="0"/>
          <w:numId w:val="25"/>
        </w:numPr>
      </w:pPr>
      <w:r>
        <w:t>Source code listings will be given in the following typographic format:</w:t>
      </w:r>
    </w:p>
    <w:p w:rsidR="00E95869" w:rsidRDefault="00E95869" w:rsidP="00E95869">
      <w:pPr>
        <w:ind w:left="360"/>
      </w:pPr>
    </w:p>
    <w:p w:rsidR="00E95869" w:rsidRPr="0039150B" w:rsidRDefault="0039150B" w:rsidP="00B470BF">
      <w:pPr>
        <w:shd w:val="clear" w:color="auto" w:fill="A6A6A6" w:themeFill="background1" w:themeFillShade="A6"/>
        <w:tabs>
          <w:tab w:val="left" w:pos="2610"/>
          <w:tab w:val="left" w:pos="3960"/>
        </w:tabs>
        <w:ind w:left="720"/>
        <w:rPr>
          <w:rFonts w:ascii="Courier New" w:hAnsi="Courier New" w:cs="Courier New"/>
          <w:sz w:val="22"/>
        </w:rPr>
      </w:pPr>
      <w:proofErr w:type="gramStart"/>
      <w:r>
        <w:rPr>
          <w:rFonts w:ascii="Courier New" w:hAnsi="Courier New" w:cs="Courier New"/>
          <w:sz w:val="22"/>
        </w:rPr>
        <w:t>void</w:t>
      </w:r>
      <w:proofErr w:type="gramEnd"/>
      <w:r>
        <w:rPr>
          <w:rFonts w:ascii="Courier New" w:hAnsi="Courier New" w:cs="Courier New"/>
          <w:sz w:val="22"/>
        </w:rPr>
        <w:t xml:space="preserve">* </w:t>
      </w:r>
      <w:proofErr w:type="spellStart"/>
      <w:r>
        <w:rPr>
          <w:rFonts w:ascii="Courier New" w:hAnsi="Courier New" w:cs="Courier New"/>
          <w:sz w:val="22"/>
        </w:rPr>
        <w:t>pim_map</w:t>
      </w:r>
      <w:proofErr w:type="spellEnd"/>
      <w:r>
        <w:rPr>
          <w:rFonts w:ascii="Courier New" w:hAnsi="Courier New" w:cs="Courier New"/>
          <w:sz w:val="22"/>
        </w:rPr>
        <w:t>(</w:t>
      </w:r>
      <w:r w:rsidR="00E95869" w:rsidRPr="00E95869">
        <w:rPr>
          <w:rFonts w:ascii="Courier New" w:hAnsi="Courier New" w:cs="Courier New"/>
          <w:sz w:val="22"/>
        </w:rPr>
        <w:t xml:space="preserve">void *handle, </w:t>
      </w:r>
      <w:proofErr w:type="spellStart"/>
      <w:r w:rsidR="00E95869" w:rsidRPr="00E95869">
        <w:rPr>
          <w:rFonts w:ascii="Courier New" w:hAnsi="Courier New" w:cs="Courier New"/>
          <w:sz w:val="22"/>
        </w:rPr>
        <w:t>pim_platform_type</w:t>
      </w:r>
      <w:proofErr w:type="spellEnd"/>
      <w:r w:rsidR="00E95869" w:rsidRPr="00E95869">
        <w:rPr>
          <w:rFonts w:ascii="Courier New" w:hAnsi="Courier New" w:cs="Courier New"/>
          <w:sz w:val="22"/>
        </w:rPr>
        <w:t xml:space="preserve"> platform);</w:t>
      </w:r>
    </w:p>
    <w:p w:rsidR="00E95869" w:rsidRDefault="00E95869" w:rsidP="00E95869">
      <w:pPr>
        <w:pStyle w:val="ListParagraph"/>
      </w:pPr>
    </w:p>
    <w:p w:rsidR="009420C8" w:rsidRDefault="007718D6" w:rsidP="0005261B">
      <w:pPr>
        <w:pStyle w:val="Heading1"/>
        <w:rPr>
          <w:sz w:val="28"/>
          <w:szCs w:val="28"/>
        </w:rPr>
      </w:pPr>
      <w:bookmarkStart w:id="233" w:name="_Toc231541806"/>
      <w:r>
        <w:rPr>
          <w:sz w:val="28"/>
          <w:szCs w:val="28"/>
        </w:rPr>
        <w:lastRenderedPageBreak/>
        <w:t>Platform</w:t>
      </w:r>
      <w:bookmarkEnd w:id="233"/>
    </w:p>
    <w:p w:rsidR="0014336F" w:rsidRDefault="0014336F" w:rsidP="0014336F">
      <w:r>
        <w:t>The PIM emulator model runs an application-under-test on a “real system”. In other words, the binary of the application-under-test executes on existing hardware, and “sees” a PIM-enabled platform through the emulator.  This real system ideally has at least a few CPU</w:t>
      </w:r>
      <w:r w:rsidR="00B516C2">
        <w:t xml:space="preserve"> core</w:t>
      </w:r>
      <w:r>
        <w:t>s and a GPU, and it must allow hardware performance monitoring data to be gathered on these devices.</w:t>
      </w:r>
    </w:p>
    <w:p w:rsidR="0014336F" w:rsidRDefault="0014336F" w:rsidP="0014336F"/>
    <w:p w:rsidR="0014336F" w:rsidRPr="00D320D9" w:rsidRDefault="0014336F" w:rsidP="0014336F">
      <w:r>
        <w:t xml:space="preserve">The emulator itself is a shared library that should be linked against any application that wishes to use the PIM </w:t>
      </w:r>
      <w:r w:rsidR="004B5929">
        <w:t>user-level</w:t>
      </w:r>
      <w:r>
        <w:t xml:space="preserve"> API. Calls to the PIM user-level API functions, such as </w:t>
      </w:r>
      <w:proofErr w:type="spellStart"/>
      <w:r w:rsidRPr="0014336F">
        <w:rPr>
          <w:rFonts w:ascii="Consolas" w:hAnsi="Consolas"/>
        </w:rPr>
        <w:t>pim_</w:t>
      </w:r>
      <w:proofErr w:type="gramStart"/>
      <w:r w:rsidRPr="0014336F">
        <w:rPr>
          <w:rFonts w:ascii="Consolas" w:hAnsi="Consolas"/>
        </w:rPr>
        <w:t>spawn</w:t>
      </w:r>
      <w:proofErr w:type="spellEnd"/>
      <w:r w:rsidRPr="0014336F">
        <w:rPr>
          <w:rFonts w:ascii="Consolas" w:hAnsi="Consolas"/>
        </w:rPr>
        <w:t>(</w:t>
      </w:r>
      <w:proofErr w:type="gramEnd"/>
      <w:r w:rsidRPr="0014336F">
        <w:rPr>
          <w:rFonts w:ascii="Consolas" w:hAnsi="Consolas"/>
        </w:rPr>
        <w:t>)</w:t>
      </w:r>
      <w:r w:rsidR="005654CB">
        <w:t xml:space="preserve"> (</w:t>
      </w:r>
      <w:r>
        <w:t>a function that launches work ont</w:t>
      </w:r>
      <w:r w:rsidR="00DE10DD">
        <w:t>o a PIM from the host processor</w:t>
      </w:r>
      <w:r w:rsidR="005654CB">
        <w:t>),</w:t>
      </w:r>
      <w:r>
        <w:t xml:space="preserve"> will be seen by the library and emulated. In this way, the emulator yield</w:t>
      </w:r>
      <w:r w:rsidR="004B5929">
        <w:t>s</w:t>
      </w:r>
      <w:r>
        <w:t xml:space="preserve"> the same application results that would be obtained if the code were run on real PIM hardware.</w:t>
      </w:r>
    </w:p>
    <w:p w:rsidR="00630B3C" w:rsidRDefault="00630B3C" w:rsidP="00C9402B"/>
    <w:p w:rsidR="00C9402B" w:rsidRDefault="00473308" w:rsidP="00C9402B">
      <w:r>
        <w:t xml:space="preserve">The PIM </w:t>
      </w:r>
      <w:r w:rsidR="0014336F">
        <w:t>performance</w:t>
      </w:r>
      <w:r>
        <w:t xml:space="preserve"> model estimates performance for a “modeled system” based on the performance data gathered on the real system.  </w:t>
      </w:r>
      <w:r w:rsidR="00C9402B">
        <w:t xml:space="preserve">The </w:t>
      </w:r>
      <w:r w:rsidR="00326928">
        <w:t xml:space="preserve">real system </w:t>
      </w:r>
      <w:r w:rsidR="00A770D8">
        <w:t xml:space="preserve">does </w:t>
      </w:r>
      <w:r w:rsidR="00C9402B">
        <w:t xml:space="preserve">not need to look </w:t>
      </w:r>
      <w:r w:rsidR="00326928">
        <w:t xml:space="preserve">like the hardware being modeled; </w:t>
      </w:r>
      <w:r w:rsidR="00C9402B">
        <w:t>i</w:t>
      </w:r>
      <w:r w:rsidR="00DE10DD">
        <w:t xml:space="preserve">t obviously will not have a PIM.  </w:t>
      </w:r>
      <w:r w:rsidR="00C9402B">
        <w:t>In fact, the real system does not need to have the same number of GPUs or CPUs as the PIM</w:t>
      </w:r>
      <w:r w:rsidR="0014336F">
        <w:t>-enabled</w:t>
      </w:r>
      <w:r w:rsidR="00C9402B">
        <w:t xml:space="preserve"> system being modeled.</w:t>
      </w:r>
      <w:r w:rsidR="0014336F">
        <w:t xml:space="preserve">  This performance model is useful when analyzing whether it is beneficial to run an application on PIMs or whether parts of the application would be better suited for execution on the host processor.</w:t>
      </w:r>
    </w:p>
    <w:p w:rsidR="00C9402B" w:rsidRDefault="00C9402B" w:rsidP="00C9402B"/>
    <w:p w:rsidR="00C9402B" w:rsidRPr="00C9402B" w:rsidRDefault="00C9402B" w:rsidP="00C9402B">
      <w:r>
        <w:t xml:space="preserve">The following sections describe the </w:t>
      </w:r>
      <w:r w:rsidR="00BD3138">
        <w:t>primary system</w:t>
      </w:r>
      <w:r>
        <w:t xml:space="preserve"> where the PIM emulator software has been successfully deployed, including </w:t>
      </w:r>
      <w:r w:rsidR="00BD3138">
        <w:t xml:space="preserve">a brief description of the </w:t>
      </w:r>
      <w:r>
        <w:t xml:space="preserve">hardware configuration and software packages.  </w:t>
      </w:r>
    </w:p>
    <w:p w:rsidR="00C9402B" w:rsidRDefault="00C9402B" w:rsidP="007718D6">
      <w:pPr>
        <w:pStyle w:val="Heading2"/>
      </w:pPr>
      <w:bookmarkStart w:id="234" w:name="_Toc231541807"/>
      <w:r>
        <w:t>Hardware Configuration</w:t>
      </w:r>
      <w:bookmarkEnd w:id="234"/>
    </w:p>
    <w:p w:rsidR="00F30C76" w:rsidRDefault="00F30C76" w:rsidP="00B55097">
      <w:pPr>
        <w:rPr>
          <w:ins w:id="235" w:author="Mark Nutter" w:date="2013-05-30T13:43:00Z"/>
        </w:rPr>
      </w:pPr>
      <w:ins w:id="236" w:author="Mark Nutter" w:date="2013-05-30T13:36:00Z">
        <w:r>
          <w:t xml:space="preserve">The </w:t>
        </w:r>
      </w:ins>
      <w:ins w:id="237" w:author="Mark Nutter" w:date="2013-05-30T13:40:00Z">
        <w:r>
          <w:t xml:space="preserve">hardware components </w:t>
        </w:r>
      </w:ins>
      <w:ins w:id="238" w:author="Mark Nutter" w:date="2013-05-30T13:37:00Z">
        <w:r>
          <w:t xml:space="preserve">required by the PIM emulator software are:  An </w:t>
        </w:r>
      </w:ins>
      <w:ins w:id="239" w:author="Mark Nutter" w:date="2013-05-30T13:40:00Z">
        <w:r>
          <w:t xml:space="preserve">AMD </w:t>
        </w:r>
      </w:ins>
      <w:ins w:id="240" w:author="Mark Nutter" w:date="2013-05-30T13:39:00Z">
        <w:r>
          <w:t>“Bulldozer” based Opteron</w:t>
        </w:r>
      </w:ins>
      <w:ins w:id="241" w:author="Mark Nutter" w:date="2013-05-30T13:38:00Z">
        <w:r>
          <w:t xml:space="preserve"> </w:t>
        </w:r>
      </w:ins>
      <w:ins w:id="242" w:author="Mark Nutter" w:date="2013-05-30T13:41:00Z">
        <w:r>
          <w:t xml:space="preserve">CPU, </w:t>
        </w:r>
      </w:ins>
      <w:ins w:id="243" w:author="Mark Nutter" w:date="2013-05-30T13:38:00Z">
        <w:r>
          <w:t xml:space="preserve">or </w:t>
        </w:r>
      </w:ins>
      <w:ins w:id="244" w:author="Mark Nutter" w:date="2013-05-30T13:40:00Z">
        <w:r>
          <w:t>newer</w:t>
        </w:r>
      </w:ins>
      <w:ins w:id="245" w:author="Mark Nutter" w:date="2013-05-30T13:38:00Z">
        <w:r>
          <w:t xml:space="preserve">; AMD Radeon </w:t>
        </w:r>
      </w:ins>
      <w:ins w:id="246" w:author="Mark Nutter" w:date="2013-05-30T13:41:00Z">
        <w:r>
          <w:t>“Southern Islands”</w:t>
        </w:r>
      </w:ins>
      <w:ins w:id="247" w:author="Mark Nutter" w:date="2013-05-30T13:38:00Z">
        <w:r>
          <w:t xml:space="preserve"> </w:t>
        </w:r>
        <w:r w:rsidRPr="00B55097">
          <w:t>discrete GPU</w:t>
        </w:r>
        <w:r>
          <w:t>.</w:t>
        </w:r>
      </w:ins>
      <w:ins w:id="248" w:author="Mark Nutter" w:date="2013-05-30T13:42:00Z">
        <w:r>
          <w:t xml:space="preserve">  The hardware components used in our primary system are described in more detail </w:t>
        </w:r>
      </w:ins>
      <w:ins w:id="249" w:author="Mark Nutter" w:date="2013-05-30T13:43:00Z">
        <w:r>
          <w:t>here</w:t>
        </w:r>
      </w:ins>
      <w:ins w:id="250" w:author="Mark Nutter" w:date="2013-05-30T13:42:00Z">
        <w:r>
          <w:t>.</w:t>
        </w:r>
      </w:ins>
    </w:p>
    <w:p w:rsidR="00F30C76" w:rsidRDefault="00F30C76" w:rsidP="00B55097">
      <w:pPr>
        <w:rPr>
          <w:ins w:id="251" w:author="Mark Nutter" w:date="2013-05-30T13:47:00Z"/>
        </w:rPr>
      </w:pPr>
    </w:p>
    <w:p w:rsidR="0014336F" w:rsidRDefault="0014336F" w:rsidP="00B55097">
      <w:r>
        <w:t xml:space="preserve">The primary system </w:t>
      </w:r>
      <w:del w:id="252" w:author="Mark Nutter" w:date="2013-05-30T13:42:00Z">
        <w:r w:rsidDel="00F30C76">
          <w:delText xml:space="preserve">used in our tests </w:delText>
        </w:r>
      </w:del>
      <w:r w:rsidRPr="00B55097">
        <w:t>is based on dual-socket AMD Opteron 4274 HE</w:t>
      </w:r>
      <w:r>
        <w:t xml:space="preserve"> processors</w:t>
      </w:r>
      <w:r w:rsidRPr="00B55097">
        <w:t>,</w:t>
      </w:r>
      <w:r>
        <w:t xml:space="preserve"> each with 8 cores at a 2.5GHz rated frequency</w:t>
      </w:r>
      <w:r w:rsidRPr="00B55097">
        <w:t>, 4x2MB L2 cache,</w:t>
      </w:r>
      <w:r>
        <w:t xml:space="preserve"> and 8MB</w:t>
      </w:r>
      <w:r w:rsidRPr="00B55097">
        <w:t xml:space="preserve"> </w:t>
      </w:r>
      <w:r>
        <w:t>L3 cache.</w:t>
      </w:r>
      <w:r w:rsidRPr="00B55097">
        <w:t xml:space="preserve">  </w:t>
      </w:r>
      <w:r w:rsidRPr="00516E2A">
        <w:t>An AMD ‘Pence 2’ reference board</w:t>
      </w:r>
      <w:r w:rsidRPr="00B55097">
        <w:t xml:space="preserve"> is used with six 1GB DDR3-533 DIMMs</w:t>
      </w:r>
      <w:r>
        <w:t>, with three DIMMs attached to each socket</w:t>
      </w:r>
      <w:r w:rsidRPr="00B55097">
        <w:t xml:space="preserve"> in a </w:t>
      </w:r>
      <w:r>
        <w:t>single</w:t>
      </w:r>
      <w:r w:rsidRPr="00B55097">
        <w:t xml:space="preserve">-channel configuration and a </w:t>
      </w:r>
      <w:r w:rsidRPr="00516E2A">
        <w:t xml:space="preserve">250GB Seagate </w:t>
      </w:r>
      <w:r>
        <w:t xml:space="preserve">7200.10 SATA hard disk drive that operates at </w:t>
      </w:r>
      <w:r w:rsidRPr="00516E2A">
        <w:t xml:space="preserve">7200 </w:t>
      </w:r>
      <w:r>
        <w:t>RPM</w:t>
      </w:r>
      <w:r w:rsidRPr="00516E2A">
        <w:t xml:space="preserve">. </w:t>
      </w:r>
      <w:r w:rsidRPr="00B55097">
        <w:t xml:space="preserve">This system is capable of approximately 13 GB/Sec running Stream Triad.  The </w:t>
      </w:r>
      <w:r>
        <w:t xml:space="preserve">test system also </w:t>
      </w:r>
      <w:r w:rsidR="004B5929">
        <w:t>includes</w:t>
      </w:r>
      <w:r>
        <w:t xml:space="preserve"> an AMD Radeon HD 7950 </w:t>
      </w:r>
      <w:r w:rsidRPr="00B55097">
        <w:t>discrete GPU</w:t>
      </w:r>
      <w:r>
        <w:t>. This GPU is based on AMD’s Graphics Core Next (GCN) architecture, and includes 28 compute units running at a rated frequency of 800MHz, as well as 3GB of GDDR5 with a 1.25GHz memory clock.</w:t>
      </w:r>
    </w:p>
    <w:p w:rsidR="0014336F" w:rsidRDefault="0014336F" w:rsidP="00B55097"/>
    <w:p w:rsidR="0014336F" w:rsidRDefault="00BE3F49" w:rsidP="00A770D8">
      <w:pPr>
        <w:pStyle w:val="Heading2"/>
      </w:pPr>
      <w:bookmarkStart w:id="253" w:name="_Toc231541808"/>
      <w:r>
        <w:lastRenderedPageBreak/>
        <w:t>Operating System</w:t>
      </w:r>
      <w:r w:rsidR="00A770D8">
        <w:t xml:space="preserve">, Compilers, and </w:t>
      </w:r>
      <w:proofErr w:type="spellStart"/>
      <w:r w:rsidR="00A770D8">
        <w:t>OpenCL</w:t>
      </w:r>
      <w:proofErr w:type="spellEnd"/>
      <w:r w:rsidR="00A770D8">
        <w:t xml:space="preserve"> Runtime</w:t>
      </w:r>
      <w:bookmarkEnd w:id="253"/>
    </w:p>
    <w:p w:rsidR="0014336F" w:rsidRDefault="0014336F" w:rsidP="00A770D8">
      <w:r>
        <w:t>T</w:t>
      </w:r>
      <w:r w:rsidRPr="00A770D8">
        <w:t xml:space="preserve">he OS used on the </w:t>
      </w:r>
      <w:r>
        <w:t>test system</w:t>
      </w:r>
      <w:r w:rsidRPr="00A770D8">
        <w:t xml:space="preserve"> is Community Enterprise Operating System (</w:t>
      </w:r>
      <w:proofErr w:type="spellStart"/>
      <w:r w:rsidRPr="00A770D8">
        <w:t>CentOS</w:t>
      </w:r>
      <w:proofErr w:type="spellEnd"/>
      <w:r w:rsidRPr="00A770D8">
        <w:t>) 6.3, 64-bit (</w:t>
      </w:r>
      <w:r>
        <w:t xml:space="preserve">which uses version </w:t>
      </w:r>
      <w:r w:rsidRPr="00A770D8">
        <w:t>2.6.32</w:t>
      </w:r>
      <w:r>
        <w:t>-279</w:t>
      </w:r>
      <w:r w:rsidRPr="00A770D8">
        <w:t xml:space="preserve"> </w:t>
      </w:r>
      <w:r>
        <w:t xml:space="preserve">of the Linux </w:t>
      </w:r>
      <w:r w:rsidRPr="00A770D8">
        <w:t xml:space="preserve">kernel).  </w:t>
      </w:r>
      <w:r>
        <w:t xml:space="preserve">Version 13.4 of the proprietary AMD Catalyst GPU drivers is used to enable the GPU. </w:t>
      </w:r>
      <w:r w:rsidRPr="00A770D8">
        <w:t>The AMD ‘APP SDK 2.8’ is used to provide OpenCL1.2 support</w:t>
      </w:r>
      <w:r>
        <w:t xml:space="preserve"> for both the CPUs and GPUs</w:t>
      </w:r>
      <w:r w:rsidRPr="00A770D8">
        <w:t xml:space="preserve">. The bulk of the </w:t>
      </w:r>
      <w:proofErr w:type="spellStart"/>
      <w:r w:rsidRPr="00A770D8">
        <w:t>OpenCL</w:t>
      </w:r>
      <w:proofErr w:type="spellEnd"/>
      <w:r w:rsidRPr="00A770D8">
        <w:t xml:space="preserve"> runtime functionality is in the GPU drivers (</w:t>
      </w:r>
      <w:r>
        <w:t xml:space="preserve">e.g. </w:t>
      </w:r>
      <w:proofErr w:type="spellStart"/>
      <w:r w:rsidRPr="00A770D8">
        <w:t>OpenCL</w:t>
      </w:r>
      <w:proofErr w:type="spellEnd"/>
      <w:r w:rsidRPr="00A770D8">
        <w:t xml:space="preserve"> compiler, </w:t>
      </w:r>
      <w:proofErr w:type="spellStart"/>
      <w:r w:rsidRPr="00A770D8">
        <w:t>finalizer</w:t>
      </w:r>
      <w:proofErr w:type="spellEnd"/>
      <w:r w:rsidRPr="00A770D8">
        <w:t xml:space="preserve">). The GNU Compiler Collection (GCC) 4.7 </w:t>
      </w:r>
      <w:r w:rsidR="004B5929">
        <w:t>is</w:t>
      </w:r>
      <w:r w:rsidRPr="00A770D8">
        <w:t xml:space="preserve"> used to compile all host-side code. Only basic compiler optimization flags </w:t>
      </w:r>
      <w:r>
        <w:t xml:space="preserve">(e.g. -O3) </w:t>
      </w:r>
      <w:r w:rsidR="004B5929">
        <w:t>are</w:t>
      </w:r>
      <w:r w:rsidRPr="00A770D8">
        <w:t xml:space="preserve"> used</w:t>
      </w:r>
      <w:r>
        <w:t xml:space="preserve">. </w:t>
      </w:r>
    </w:p>
    <w:p w:rsidR="007718D6" w:rsidRDefault="00BE3F49" w:rsidP="007718D6">
      <w:pPr>
        <w:pStyle w:val="Heading2"/>
      </w:pPr>
      <w:bookmarkStart w:id="254" w:name="_Toc231541809"/>
      <w:r>
        <w:t>Profiling Tools</w:t>
      </w:r>
      <w:bookmarkEnd w:id="254"/>
    </w:p>
    <w:p w:rsidR="00F210D8" w:rsidRDefault="00D00BF3" w:rsidP="00D00BF3">
      <w:r>
        <w:t xml:space="preserve">A variety of internal and publicly available tools </w:t>
      </w:r>
      <w:r w:rsidR="004B5929">
        <w:t>are</w:t>
      </w:r>
      <w:r>
        <w:t xml:space="preserve"> used for profile data collection and hardware monitoring. These include: AMD </w:t>
      </w:r>
      <w:proofErr w:type="spellStart"/>
      <w:r>
        <w:t>CodeXL</w:t>
      </w:r>
      <w:proofErr w:type="spellEnd"/>
      <w:r>
        <w:t xml:space="preserve">-Linux v1.1.1537.0 and Linux PAPI v5.1.0.2.  These tools </w:t>
      </w:r>
      <w:r w:rsidR="00326928">
        <w:t>are</w:t>
      </w:r>
      <w:r>
        <w:t xml:space="preserve"> used</w:t>
      </w:r>
      <w:r w:rsidR="00377D6B">
        <w:t xml:space="preserve"> at runtime</w:t>
      </w:r>
      <w:r>
        <w:t xml:space="preserve"> by the PIM emulator to gather GPU and CPU hardware performance monitor information, respectively.</w:t>
      </w:r>
    </w:p>
    <w:p w:rsidR="00F210D8" w:rsidRDefault="00F210D8" w:rsidP="00F210D8">
      <w:pPr>
        <w:pStyle w:val="Heading2"/>
      </w:pPr>
      <w:bookmarkStart w:id="255" w:name="_Toc231541810"/>
      <w:r>
        <w:t>CPU Frequency</w:t>
      </w:r>
      <w:bookmarkEnd w:id="255"/>
    </w:p>
    <w:p w:rsidR="00F210D8" w:rsidRDefault="00F210D8" w:rsidP="00F210D8">
      <w:r>
        <w:t>The PIM performance model requires information about CPU frequency on the test machine where profiles are to be collected.  The PIM run script described in section 3 allows the user to pass this information via command line parameters.</w:t>
      </w:r>
    </w:p>
    <w:p w:rsidR="00F210D8" w:rsidRDefault="00F210D8" w:rsidP="00F210D8"/>
    <w:p w:rsidR="00F210D8" w:rsidRDefault="00F210D8" w:rsidP="00F210D8">
      <w:r>
        <w:t>There</w:t>
      </w:r>
      <w:r w:rsidRPr="00F210D8">
        <w:t xml:space="preserve"> </w:t>
      </w:r>
      <w:r>
        <w:t>are some</w:t>
      </w:r>
      <w:r w:rsidRPr="00F210D8">
        <w:t xml:space="preserve"> additional </w:t>
      </w:r>
      <w:r>
        <w:t xml:space="preserve">CPU frequency </w:t>
      </w:r>
      <w:r w:rsidRPr="00F210D8">
        <w:t>settings that the user needs be aware of</w:t>
      </w:r>
      <w:r>
        <w:t xml:space="preserve">.  Modern processors may </w:t>
      </w:r>
      <w:r w:rsidRPr="00F210D8">
        <w:rPr>
          <w:i/>
        </w:rPr>
        <w:t>boost</w:t>
      </w:r>
      <w:r>
        <w:t xml:space="preserve"> </w:t>
      </w:r>
      <w:r w:rsidR="005654CB">
        <w:t xml:space="preserve">the </w:t>
      </w:r>
      <w:r>
        <w:t xml:space="preserve">frequency of the CPU when in certain </w:t>
      </w:r>
      <w:r w:rsidR="005654CB">
        <w:t xml:space="preserve">operating </w:t>
      </w:r>
      <w:r>
        <w:t>states.  However, the PIM performance model requires that CPU frequency on the test machine be kept constant during test execution.  The user needs to disable turbo boost and disable any power governor daemons that change the P-state of the processor.</w:t>
      </w:r>
    </w:p>
    <w:p w:rsidR="00F210D8" w:rsidRDefault="00F210D8" w:rsidP="00F210D8"/>
    <w:p w:rsidR="00F210D8" w:rsidRDefault="00F210D8" w:rsidP="00F210D8">
      <w:r>
        <w:t xml:space="preserve">The CPU frequency of the test machine can be controlled by various mechanisms. Below are </w:t>
      </w:r>
      <w:r w:rsidR="004405E2">
        <w:t>the</w:t>
      </w:r>
      <w:r>
        <w:t xml:space="preserve"> </w:t>
      </w:r>
      <w:r w:rsidR="004405E2">
        <w:t>guidelines that have been used on the primary test system</w:t>
      </w:r>
      <w:r>
        <w:t>.</w:t>
      </w:r>
    </w:p>
    <w:p w:rsidR="00F210D8" w:rsidRDefault="00F210D8" w:rsidP="00F210D8"/>
    <w:p w:rsidR="00F210D8" w:rsidRDefault="00F210D8" w:rsidP="00F210D8">
      <w:pPr>
        <w:pStyle w:val="ListParagraph"/>
        <w:numPr>
          <w:ilvl w:val="0"/>
          <w:numId w:val="41"/>
        </w:numPr>
      </w:pPr>
      <w:r w:rsidRPr="00F210D8">
        <w:t>Turn off turbo boost in the BIOS on boot</w:t>
      </w:r>
      <w:r w:rsidR="004405E2">
        <w:t>.  This</w:t>
      </w:r>
      <w:r w:rsidRPr="00F210D8">
        <w:t xml:space="preserve"> feature is normally called AMD </w:t>
      </w:r>
      <w:r>
        <w:t>Turbo</w:t>
      </w:r>
      <w:r w:rsidRPr="00F210D8">
        <w:t xml:space="preserve"> Core or Core Performance Boost. This needs to be done just once with this optio</w:t>
      </w:r>
      <w:r>
        <w:t>n.</w:t>
      </w:r>
      <w:r w:rsidR="004405E2">
        <w:t xml:space="preserve"> </w:t>
      </w:r>
      <w:r w:rsidR="004405E2" w:rsidRPr="004405E2">
        <w:rPr>
          <w:b/>
          <w:i/>
        </w:rPr>
        <w:t>OR</w:t>
      </w:r>
    </w:p>
    <w:p w:rsidR="00F210D8" w:rsidRDefault="00F210D8" w:rsidP="00F210D8">
      <w:pPr>
        <w:pStyle w:val="ListParagraph"/>
        <w:numPr>
          <w:ilvl w:val="0"/>
          <w:numId w:val="41"/>
        </w:numPr>
        <w:jc w:val="left"/>
      </w:pPr>
      <w:r w:rsidRPr="00F210D8">
        <w:t>Turn off manually turbo boos</w:t>
      </w:r>
      <w:r>
        <w:t xml:space="preserve">t every boot time for every </w:t>
      </w:r>
      <w:proofErr w:type="spellStart"/>
      <w:r w:rsidRPr="004405E2">
        <w:rPr>
          <w:rFonts w:ascii="Consolas" w:hAnsi="Consolas"/>
        </w:rPr>
        <w:t>cpu</w:t>
      </w:r>
      <w:proofErr w:type="spellEnd"/>
      <w:r w:rsidRPr="004405E2">
        <w:rPr>
          <w:rFonts w:ascii="Consolas" w:hAnsi="Consolas"/>
        </w:rPr>
        <w:t>{number}</w:t>
      </w:r>
      <w:r>
        <w:t xml:space="preserve"> in the system, as follows:</w:t>
      </w:r>
      <w:r>
        <w:br/>
      </w:r>
      <w:r>
        <w:br/>
      </w:r>
      <w:r w:rsidRPr="004405E2">
        <w:rPr>
          <w:rFonts w:ascii="Consolas" w:hAnsi="Consolas"/>
          <w:b/>
          <w:highlight w:val="lightGray"/>
        </w:rPr>
        <w:t># echo 0 &gt; /sys/devices/system/</w:t>
      </w:r>
      <w:proofErr w:type="spellStart"/>
      <w:r w:rsidRPr="004405E2">
        <w:rPr>
          <w:rFonts w:ascii="Consolas" w:hAnsi="Consolas"/>
          <w:b/>
          <w:highlight w:val="lightGray"/>
        </w:rPr>
        <w:t>cpu</w:t>
      </w:r>
      <w:proofErr w:type="spellEnd"/>
      <w:r w:rsidRPr="004405E2">
        <w:rPr>
          <w:rFonts w:ascii="Consolas" w:hAnsi="Consolas"/>
          <w:b/>
          <w:highlight w:val="lightGray"/>
        </w:rPr>
        <w:t>/</w:t>
      </w:r>
      <w:proofErr w:type="spellStart"/>
      <w:r w:rsidRPr="004405E2">
        <w:rPr>
          <w:rFonts w:ascii="Consolas" w:hAnsi="Consolas"/>
          <w:b/>
          <w:highlight w:val="lightGray"/>
        </w:rPr>
        <w:t>cpu</w:t>
      </w:r>
      <w:proofErr w:type="spellEnd"/>
      <w:r w:rsidRPr="004405E2">
        <w:rPr>
          <w:rFonts w:ascii="Consolas" w:hAnsi="Consolas"/>
          <w:b/>
          <w:highlight w:val="lightGray"/>
        </w:rPr>
        <w:t>{number}/</w:t>
      </w:r>
      <w:proofErr w:type="spellStart"/>
      <w:r w:rsidRPr="004405E2">
        <w:rPr>
          <w:rFonts w:ascii="Consolas" w:hAnsi="Consolas"/>
          <w:b/>
          <w:highlight w:val="lightGray"/>
        </w:rPr>
        <w:t>cpufreq</w:t>
      </w:r>
      <w:proofErr w:type="spellEnd"/>
      <w:r w:rsidRPr="004405E2">
        <w:rPr>
          <w:rFonts w:ascii="Consolas" w:hAnsi="Consolas"/>
          <w:b/>
          <w:highlight w:val="lightGray"/>
        </w:rPr>
        <w:t>/</w:t>
      </w:r>
      <w:proofErr w:type="spellStart"/>
      <w:r w:rsidRPr="004405E2">
        <w:rPr>
          <w:rFonts w:ascii="Consolas" w:hAnsi="Consolas"/>
          <w:b/>
          <w:highlight w:val="lightGray"/>
        </w:rPr>
        <w:t>cpb</w:t>
      </w:r>
      <w:proofErr w:type="spellEnd"/>
    </w:p>
    <w:p w:rsidR="00F210D8" w:rsidRDefault="00F210D8" w:rsidP="00F210D8"/>
    <w:p w:rsidR="009420C8" w:rsidRDefault="000F085D" w:rsidP="009420C8">
      <w:pPr>
        <w:pStyle w:val="Heading1"/>
        <w:rPr>
          <w:sz w:val="28"/>
          <w:szCs w:val="28"/>
        </w:rPr>
      </w:pPr>
      <w:bookmarkStart w:id="256" w:name="_Toc231541811"/>
      <w:r>
        <w:rPr>
          <w:sz w:val="28"/>
          <w:szCs w:val="28"/>
        </w:rPr>
        <w:lastRenderedPageBreak/>
        <w:t>Getting Started</w:t>
      </w:r>
      <w:bookmarkEnd w:id="256"/>
    </w:p>
    <w:p w:rsidR="00FC315B" w:rsidRPr="006661D1" w:rsidRDefault="00BE3F49" w:rsidP="00FC315B">
      <w:r>
        <w:t>This section describes the operation of the</w:t>
      </w:r>
      <w:r w:rsidR="00212C2E">
        <w:t xml:space="preserve"> PIM</w:t>
      </w:r>
      <w:r>
        <w:t xml:space="preserve"> em</w:t>
      </w:r>
      <w:r w:rsidR="00DE72C2">
        <w:t>ulator software, including</w:t>
      </w:r>
      <w:r w:rsidR="004B5929">
        <w:t xml:space="preserve"> the</w:t>
      </w:r>
      <w:r>
        <w:t xml:space="preserve"> organization of </w:t>
      </w:r>
      <w:r w:rsidR="004B5929">
        <w:t xml:space="preserve">the </w:t>
      </w:r>
      <w:r>
        <w:t>source package, its compilation, installation, and execution</w:t>
      </w:r>
      <w:r w:rsidR="00DE72C2">
        <w:t xml:space="preserve"> of applications under emulation</w:t>
      </w:r>
      <w:r>
        <w:t>.</w:t>
      </w:r>
    </w:p>
    <w:p w:rsidR="00BE3F49" w:rsidRDefault="00BE3F49" w:rsidP="00BE3F49">
      <w:pPr>
        <w:pStyle w:val="Heading2"/>
      </w:pPr>
      <w:bookmarkStart w:id="257" w:name="_Toc231541812"/>
      <w:r>
        <w:t>Source Package</w:t>
      </w:r>
      <w:bookmarkEnd w:id="257"/>
    </w:p>
    <w:p w:rsidR="00212C2E" w:rsidRDefault="009A000B" w:rsidP="009A000B">
      <w:r>
        <w:t xml:space="preserve">The </w:t>
      </w:r>
      <w:r w:rsidR="00212C2E">
        <w:t xml:space="preserve">PIM </w:t>
      </w:r>
      <w:r>
        <w:t xml:space="preserve">emulator software package </w:t>
      </w:r>
      <w:r w:rsidR="00411A08">
        <w:t>comes archived</w:t>
      </w:r>
      <w:r w:rsidR="00FC315B">
        <w:t xml:space="preserve"> and compressed in a file named</w:t>
      </w:r>
    </w:p>
    <w:p w:rsidR="00FC315B" w:rsidRDefault="00FC315B" w:rsidP="009A000B"/>
    <w:p w:rsidR="00FC315B" w:rsidRPr="00FC315B" w:rsidRDefault="00FC315B" w:rsidP="00FC315B">
      <w:pPr>
        <w:ind w:left="720"/>
        <w:rPr>
          <w:rFonts w:ascii="Consolas" w:hAnsi="Consolas"/>
          <w:b/>
          <w:color w:val="FF0000"/>
        </w:rPr>
      </w:pPr>
      <w:proofErr w:type="gramStart"/>
      <w:r w:rsidRPr="00FC315B">
        <w:rPr>
          <w:rFonts w:ascii="Consolas" w:hAnsi="Consolas"/>
          <w:b/>
        </w:rPr>
        <w:t>amd-ff-pimemu-m1.tar.gz</w:t>
      </w:r>
      <w:proofErr w:type="gramEnd"/>
    </w:p>
    <w:p w:rsidR="000F085D" w:rsidRDefault="000F085D" w:rsidP="009A000B"/>
    <w:p w:rsidR="000F085D" w:rsidRDefault="00490241" w:rsidP="009A000B">
      <w:r>
        <w:t>The PIM emulator software package may be extracted into any directory where the user has write-permission.  By way of example, suppose</w:t>
      </w:r>
      <w:r w:rsidR="000F085D">
        <w:t xml:space="preserve"> the PIM emulator software package is to be extracted into the following directory path:</w:t>
      </w:r>
    </w:p>
    <w:p w:rsidR="000F085D" w:rsidRDefault="000F085D" w:rsidP="009A000B"/>
    <w:p w:rsidR="000F085D" w:rsidRPr="000F085D" w:rsidRDefault="000F085D" w:rsidP="000F085D">
      <w:pPr>
        <w:ind w:left="720"/>
        <w:rPr>
          <w:rFonts w:ascii="Consolas" w:hAnsi="Consolas"/>
          <w:b/>
        </w:rPr>
      </w:pPr>
      <w:r w:rsidRPr="000F085D">
        <w:rPr>
          <w:rFonts w:ascii="Consolas" w:hAnsi="Consolas"/>
          <w:b/>
        </w:rPr>
        <w:t>/</w:t>
      </w:r>
      <w:proofErr w:type="spellStart"/>
      <w:r w:rsidRPr="000F085D">
        <w:rPr>
          <w:rFonts w:ascii="Consolas" w:hAnsi="Consolas"/>
          <w:b/>
        </w:rPr>
        <w:t>pimemu</w:t>
      </w:r>
      <w:proofErr w:type="spellEnd"/>
    </w:p>
    <w:p w:rsidR="000F085D" w:rsidRDefault="000F085D" w:rsidP="009A000B"/>
    <w:p w:rsidR="00212C2E" w:rsidRDefault="00212C2E" w:rsidP="009A000B">
      <w:r w:rsidRPr="00212C2E">
        <w:t>The</w:t>
      </w:r>
      <w:r w:rsidR="000F085D">
        <w:t xml:space="preserve"> package can </w:t>
      </w:r>
      <w:r>
        <w:t xml:space="preserve">be extracted </w:t>
      </w:r>
      <w:r w:rsidR="00387053">
        <w:t>as</w:t>
      </w:r>
      <w:r>
        <w:t xml:space="preserve"> follows:</w:t>
      </w:r>
    </w:p>
    <w:p w:rsidR="000F085D" w:rsidRDefault="00212C2E" w:rsidP="000F085D">
      <w:pPr>
        <w:ind w:left="720"/>
        <w:rPr>
          <w:rFonts w:ascii="Consolas" w:hAnsi="Consolas"/>
          <w:b/>
          <w:highlight w:val="lightGray"/>
        </w:rPr>
      </w:pPr>
      <w:r w:rsidRPr="00212C2E">
        <w:rPr>
          <w:rFonts w:ascii="Consolas" w:hAnsi="Consolas"/>
          <w:b/>
        </w:rPr>
        <w:t xml:space="preserve"> </w:t>
      </w:r>
      <w:r w:rsidR="000F085D">
        <w:rPr>
          <w:rFonts w:ascii="Consolas" w:hAnsi="Consolas"/>
          <w:b/>
        </w:rPr>
        <w:br/>
      </w:r>
      <w:r w:rsidRPr="00212C2E">
        <w:rPr>
          <w:rFonts w:ascii="Consolas" w:hAnsi="Consolas"/>
          <w:b/>
          <w:highlight w:val="lightGray"/>
        </w:rPr>
        <w:t>$</w:t>
      </w:r>
      <w:r w:rsidR="000F085D">
        <w:rPr>
          <w:rFonts w:ascii="Consolas" w:hAnsi="Consolas"/>
          <w:b/>
          <w:highlight w:val="lightGray"/>
        </w:rPr>
        <w:t xml:space="preserve"> </w:t>
      </w:r>
      <w:proofErr w:type="spellStart"/>
      <w:r w:rsidR="000F085D">
        <w:rPr>
          <w:rFonts w:ascii="Consolas" w:hAnsi="Consolas"/>
          <w:b/>
          <w:highlight w:val="lightGray"/>
        </w:rPr>
        <w:t>cd</w:t>
      </w:r>
      <w:proofErr w:type="spellEnd"/>
      <w:r w:rsidR="000F085D">
        <w:rPr>
          <w:rFonts w:ascii="Consolas" w:hAnsi="Consolas"/>
          <w:b/>
          <w:highlight w:val="lightGray"/>
        </w:rPr>
        <w:t xml:space="preserve"> /</w:t>
      </w:r>
      <w:proofErr w:type="spellStart"/>
      <w:r w:rsidR="000F085D">
        <w:rPr>
          <w:rFonts w:ascii="Consolas" w:hAnsi="Consolas"/>
          <w:b/>
          <w:highlight w:val="lightGray"/>
        </w:rPr>
        <w:t>pimemu</w:t>
      </w:r>
      <w:proofErr w:type="spellEnd"/>
    </w:p>
    <w:p w:rsidR="00212C2E" w:rsidRPr="00212C2E" w:rsidRDefault="000F085D" w:rsidP="000F085D">
      <w:pPr>
        <w:ind w:left="720"/>
        <w:rPr>
          <w:rFonts w:ascii="Consolas" w:hAnsi="Consolas"/>
          <w:b/>
        </w:rPr>
      </w:pPr>
      <w:r>
        <w:rPr>
          <w:rFonts w:ascii="Consolas" w:hAnsi="Consolas"/>
          <w:b/>
          <w:highlight w:val="lightGray"/>
        </w:rPr>
        <w:t>$</w:t>
      </w:r>
      <w:r w:rsidR="00212C2E" w:rsidRPr="00212C2E">
        <w:rPr>
          <w:rFonts w:ascii="Consolas" w:hAnsi="Consolas"/>
          <w:b/>
          <w:highlight w:val="lightGray"/>
        </w:rPr>
        <w:t xml:space="preserve"> </w:t>
      </w:r>
      <w:proofErr w:type="gramStart"/>
      <w:r w:rsidR="00212C2E" w:rsidRPr="00212C2E">
        <w:rPr>
          <w:rFonts w:ascii="Consolas" w:hAnsi="Consolas"/>
          <w:b/>
          <w:highlight w:val="lightGray"/>
        </w:rPr>
        <w:t>tar</w:t>
      </w:r>
      <w:proofErr w:type="gramEnd"/>
      <w:r w:rsidR="00212C2E" w:rsidRPr="00212C2E">
        <w:rPr>
          <w:rFonts w:ascii="Consolas" w:hAnsi="Consolas"/>
          <w:b/>
          <w:highlight w:val="lightGray"/>
        </w:rPr>
        <w:t xml:space="preserve"> –</w:t>
      </w:r>
      <w:proofErr w:type="spellStart"/>
      <w:r w:rsidR="00212C2E" w:rsidRPr="00212C2E">
        <w:rPr>
          <w:rFonts w:ascii="Consolas" w:hAnsi="Consolas"/>
          <w:b/>
          <w:highlight w:val="lightGray"/>
        </w:rPr>
        <w:t>zxvf</w:t>
      </w:r>
      <w:proofErr w:type="spellEnd"/>
      <w:r w:rsidR="00212C2E" w:rsidRPr="00212C2E">
        <w:rPr>
          <w:rFonts w:ascii="Consolas" w:hAnsi="Consolas"/>
          <w:b/>
          <w:highlight w:val="lightGray"/>
        </w:rPr>
        <w:t xml:space="preserve"> amd-ff-pimemu-m1.tar.gz</w:t>
      </w:r>
    </w:p>
    <w:p w:rsidR="00212C2E" w:rsidRDefault="00212C2E" w:rsidP="009A000B"/>
    <w:p w:rsidR="00212C2E" w:rsidRDefault="00212C2E" w:rsidP="009A000B">
      <w:r>
        <w:t>This will result in PIM emulato</w:t>
      </w:r>
      <w:r w:rsidR="000F085D">
        <w:t>r software being extracted into the following location:</w:t>
      </w:r>
    </w:p>
    <w:p w:rsidR="000F085D" w:rsidRDefault="000F085D" w:rsidP="009A000B"/>
    <w:p w:rsidR="000F085D" w:rsidRPr="000F085D" w:rsidRDefault="000F085D" w:rsidP="000F085D">
      <w:pPr>
        <w:ind w:left="576"/>
        <w:rPr>
          <w:rFonts w:ascii="Consolas" w:hAnsi="Consolas"/>
          <w:b/>
        </w:rPr>
      </w:pPr>
      <w:r w:rsidRPr="000F085D">
        <w:rPr>
          <w:rFonts w:ascii="Consolas" w:hAnsi="Consolas"/>
          <w:b/>
        </w:rPr>
        <w:t>/</w:t>
      </w:r>
      <w:proofErr w:type="spellStart"/>
      <w:r w:rsidRPr="000F085D">
        <w:rPr>
          <w:rFonts w:ascii="Consolas" w:hAnsi="Consolas"/>
          <w:b/>
        </w:rPr>
        <w:t>pimemu</w:t>
      </w:r>
      <w:proofErr w:type="spellEnd"/>
      <w:r w:rsidRPr="000F085D">
        <w:rPr>
          <w:rFonts w:ascii="Consolas" w:hAnsi="Consolas"/>
          <w:b/>
        </w:rPr>
        <w:t>/lib</w:t>
      </w:r>
    </w:p>
    <w:p w:rsidR="000F085D" w:rsidRDefault="000F085D" w:rsidP="009A000B"/>
    <w:p w:rsidR="00C9402B" w:rsidRPr="00212C2E" w:rsidRDefault="00B33889" w:rsidP="009A000B">
      <w:r>
        <w:t>Unless otherwise noted, all</w:t>
      </w:r>
      <w:r w:rsidR="00490241">
        <w:t xml:space="preserve"> path and file names</w:t>
      </w:r>
      <w:r w:rsidR="00F12F1C">
        <w:t xml:space="preserve"> in following sections </w:t>
      </w:r>
      <w:r w:rsidR="004B5929">
        <w:t>are</w:t>
      </w:r>
      <w:r w:rsidR="00C9402B">
        <w:t xml:space="preserve"> relative to this location.</w:t>
      </w:r>
    </w:p>
    <w:p w:rsidR="00F22A28" w:rsidRDefault="00F22A28">
      <w:pPr>
        <w:jc w:val="left"/>
        <w:rPr>
          <w:rFonts w:eastAsiaTheme="majorEastAsia" w:cstheme="majorBidi"/>
          <w:b/>
          <w:bCs/>
          <w:color w:val="4F81BD" w:themeColor="accent1"/>
          <w:sz w:val="26"/>
          <w:szCs w:val="26"/>
        </w:rPr>
      </w:pPr>
      <w:r>
        <w:br w:type="page"/>
      </w:r>
    </w:p>
    <w:p w:rsidR="00CA53C0" w:rsidRDefault="00CA53C0" w:rsidP="00BE3F49">
      <w:pPr>
        <w:pStyle w:val="Heading2"/>
      </w:pPr>
      <w:bookmarkStart w:id="258" w:name="_Toc231541813"/>
      <w:r>
        <w:lastRenderedPageBreak/>
        <w:t>Contents</w:t>
      </w:r>
      <w:bookmarkEnd w:id="258"/>
    </w:p>
    <w:p w:rsidR="00490241" w:rsidRDefault="00490241" w:rsidP="00490241">
      <w:r>
        <w:t xml:space="preserve">The PIM emulator software package includes source code implementing the emulator, as well as the User-level API documented in the </w:t>
      </w:r>
      <w:proofErr w:type="spellStart"/>
      <w:r w:rsidR="006A2754" w:rsidRPr="006A2754">
        <w:rPr>
          <w:i/>
        </w:rPr>
        <w:t>FastForward</w:t>
      </w:r>
      <w:proofErr w:type="spellEnd"/>
      <w:r w:rsidR="006A2754" w:rsidRPr="006A2754">
        <w:rPr>
          <w:i/>
        </w:rPr>
        <w:t xml:space="preserve"> Milestone M1: Processing</w:t>
      </w:r>
      <w:r w:rsidRPr="006A2754">
        <w:rPr>
          <w:i/>
        </w:rPr>
        <w:t>-in-Memory Baseline Architecture and API Report</w:t>
      </w:r>
      <w:r>
        <w:t>.  The software package also includes test programs and shell scripts aimed at demonstrating sample usage of the emulator.</w:t>
      </w:r>
    </w:p>
    <w:p w:rsidR="005762B6" w:rsidRDefault="005762B6" w:rsidP="00490241"/>
    <w:p w:rsidR="005762B6" w:rsidRDefault="005762B6" w:rsidP="00490241">
      <w:r>
        <w:t xml:space="preserve">The source structure for the PIM emulator software package </w:t>
      </w:r>
      <w:r w:rsidR="006A2754">
        <w:t>is</w:t>
      </w:r>
      <w:r w:rsidR="00A770D8">
        <w:t xml:space="preserve"> described in the </w:t>
      </w:r>
      <w:r w:rsidR="00A770D8" w:rsidRPr="00A770D8">
        <w:rPr>
          <w:rFonts w:ascii="Consolas" w:hAnsi="Consolas"/>
        </w:rPr>
        <w:t>README.txt</w:t>
      </w:r>
      <w:r w:rsidR="00A770D8">
        <w:t xml:space="preserve"> file located in the top-level directory,</w:t>
      </w:r>
      <w:r>
        <w:t xml:space="preserve"> as follows:</w:t>
      </w:r>
    </w:p>
    <w:p w:rsidR="0014336F" w:rsidRDefault="0014336F" w:rsidP="00490241"/>
    <w:p w:rsidR="0014336F" w:rsidRDefault="0014336F" w:rsidP="0014336F">
      <w:pPr>
        <w:pStyle w:val="ListParagraph"/>
        <w:numPr>
          <w:ilvl w:val="0"/>
          <w:numId w:val="40"/>
        </w:numPr>
      </w:pPr>
      <w:proofErr w:type="spellStart"/>
      <w:proofErr w:type="gramStart"/>
      <w:r>
        <w:rPr>
          <w:rFonts w:ascii="Consolas" w:hAnsi="Consolas"/>
          <w:b/>
        </w:rPr>
        <w:t>src</w:t>
      </w:r>
      <w:proofErr w:type="spellEnd"/>
      <w:r>
        <w:rPr>
          <w:rFonts w:ascii="Consolas" w:hAnsi="Consolas"/>
          <w:b/>
        </w:rPr>
        <w:t>/model</w:t>
      </w:r>
      <w:proofErr w:type="gramEnd"/>
      <w:r>
        <w:rPr>
          <w:rFonts w:ascii="Consolas" w:hAnsi="Consolas"/>
          <w:b/>
        </w:rPr>
        <w:t xml:space="preserve">/ </w:t>
      </w:r>
      <w:r w:rsidRPr="0014336F">
        <w:t>all of the performance model source files, including CPU and GPU analytical performance models and the execution segment reordering tools.</w:t>
      </w:r>
    </w:p>
    <w:p w:rsidR="0014336F" w:rsidRDefault="0014336F" w:rsidP="0014336F">
      <w:pPr>
        <w:pStyle w:val="ListParagraph"/>
        <w:numPr>
          <w:ilvl w:val="0"/>
          <w:numId w:val="40"/>
        </w:numPr>
      </w:pPr>
      <w:proofErr w:type="spellStart"/>
      <w:proofErr w:type="gramStart"/>
      <w:r>
        <w:rPr>
          <w:rFonts w:ascii="Consolas" w:hAnsi="Consolas"/>
          <w:b/>
        </w:rPr>
        <w:t>src</w:t>
      </w:r>
      <w:proofErr w:type="spellEnd"/>
      <w:r>
        <w:rPr>
          <w:rFonts w:ascii="Consolas" w:hAnsi="Consolas"/>
          <w:b/>
        </w:rPr>
        <w:t>/</w:t>
      </w:r>
      <w:proofErr w:type="spellStart"/>
      <w:r>
        <w:rPr>
          <w:rFonts w:ascii="Consolas" w:hAnsi="Consolas"/>
          <w:b/>
        </w:rPr>
        <w:t>pimemu</w:t>
      </w:r>
      <w:proofErr w:type="spellEnd"/>
      <w:proofErr w:type="gramEnd"/>
      <w:r>
        <w:rPr>
          <w:rFonts w:ascii="Consolas" w:hAnsi="Consolas"/>
          <w:b/>
        </w:rPr>
        <w:t xml:space="preserve">/ </w:t>
      </w:r>
      <w:r w:rsidRPr="0014336F">
        <w:t>all of the PIM emulator files.</w:t>
      </w:r>
    </w:p>
    <w:p w:rsidR="0014336F" w:rsidRDefault="0014336F" w:rsidP="0014336F">
      <w:pPr>
        <w:pStyle w:val="ListParagraph"/>
        <w:numPr>
          <w:ilvl w:val="0"/>
          <w:numId w:val="40"/>
        </w:numPr>
      </w:pPr>
      <w:proofErr w:type="spellStart"/>
      <w:proofErr w:type="gramStart"/>
      <w:r>
        <w:rPr>
          <w:rFonts w:ascii="Consolas" w:hAnsi="Consolas"/>
          <w:b/>
        </w:rPr>
        <w:t>src</w:t>
      </w:r>
      <w:proofErr w:type="spellEnd"/>
      <w:r>
        <w:rPr>
          <w:rFonts w:ascii="Consolas" w:hAnsi="Consolas"/>
          <w:b/>
        </w:rPr>
        <w:t>/</w:t>
      </w:r>
      <w:proofErr w:type="spellStart"/>
      <w:r>
        <w:rPr>
          <w:rFonts w:ascii="Consolas" w:hAnsi="Consolas"/>
          <w:b/>
        </w:rPr>
        <w:t>utils</w:t>
      </w:r>
      <w:proofErr w:type="spellEnd"/>
      <w:proofErr w:type="gramEnd"/>
      <w:r>
        <w:rPr>
          <w:rFonts w:ascii="Consolas" w:hAnsi="Consolas"/>
          <w:b/>
        </w:rPr>
        <w:t xml:space="preserve">/ </w:t>
      </w:r>
      <w:r w:rsidRPr="0014336F">
        <w:t>source files for machine specification XML file parsing and validation.</w:t>
      </w:r>
    </w:p>
    <w:p w:rsidR="0014336F" w:rsidRDefault="0014336F" w:rsidP="0014336F">
      <w:pPr>
        <w:pStyle w:val="ListParagraph"/>
        <w:numPr>
          <w:ilvl w:val="0"/>
          <w:numId w:val="40"/>
        </w:numPr>
      </w:pPr>
      <w:proofErr w:type="spellStart"/>
      <w:proofErr w:type="gramStart"/>
      <w:r>
        <w:rPr>
          <w:rFonts w:ascii="Consolas" w:hAnsi="Consolas"/>
          <w:b/>
        </w:rPr>
        <w:t>config</w:t>
      </w:r>
      <w:proofErr w:type="spellEnd"/>
      <w:proofErr w:type="gramEnd"/>
      <w:r>
        <w:rPr>
          <w:rFonts w:ascii="Consolas" w:hAnsi="Consolas"/>
          <w:b/>
        </w:rPr>
        <w:t xml:space="preserve">/ </w:t>
      </w:r>
      <w:r w:rsidRPr="0014336F">
        <w:t>al</w:t>
      </w:r>
      <w:r>
        <w:t>l XML machine description files.</w:t>
      </w:r>
    </w:p>
    <w:p w:rsidR="0014336F" w:rsidRDefault="00794A04" w:rsidP="00794A04">
      <w:pPr>
        <w:pStyle w:val="ListParagraph"/>
        <w:numPr>
          <w:ilvl w:val="0"/>
          <w:numId w:val="40"/>
        </w:numPr>
      </w:pPr>
      <w:proofErr w:type="gramStart"/>
      <w:r w:rsidRPr="00794A04">
        <w:rPr>
          <w:rFonts w:ascii="Consolas" w:hAnsi="Consolas"/>
          <w:b/>
        </w:rPr>
        <w:t>test</w:t>
      </w:r>
      <w:proofErr w:type="gramEnd"/>
      <w:r w:rsidRPr="00794A04">
        <w:rPr>
          <w:rFonts w:ascii="Consolas" w:hAnsi="Consolas"/>
          <w:b/>
        </w:rPr>
        <w:t xml:space="preserve">/ </w:t>
      </w:r>
      <w:r w:rsidRPr="00794A04">
        <w:t xml:space="preserve">all test files (source, headers) used for </w:t>
      </w:r>
      <w:r>
        <w:t xml:space="preserve">emulator </w:t>
      </w:r>
      <w:r w:rsidRPr="00794A04">
        <w:t>validation.</w:t>
      </w:r>
    </w:p>
    <w:p w:rsidR="00794A04" w:rsidRPr="00794A04" w:rsidRDefault="00794A04" w:rsidP="00794A04">
      <w:pPr>
        <w:pStyle w:val="ListParagraph"/>
        <w:numPr>
          <w:ilvl w:val="0"/>
          <w:numId w:val="40"/>
        </w:numPr>
      </w:pPr>
      <w:proofErr w:type="spellStart"/>
      <w:proofErr w:type="gramStart"/>
      <w:r w:rsidRPr="00794A04">
        <w:rPr>
          <w:rFonts w:ascii="Consolas" w:hAnsi="Consolas"/>
          <w:b/>
        </w:rPr>
        <w:t>prereqs</w:t>
      </w:r>
      <w:proofErr w:type="spellEnd"/>
      <w:proofErr w:type="gramEnd"/>
      <w:r w:rsidRPr="00794A04">
        <w:rPr>
          <w:rFonts w:ascii="Consolas" w:hAnsi="Consolas"/>
          <w:b/>
        </w:rPr>
        <w:t xml:space="preserve">/ </w:t>
      </w:r>
      <w:r w:rsidR="005C0E2F">
        <w:t xml:space="preserve">link to </w:t>
      </w:r>
      <w:proofErr w:type="spellStart"/>
      <w:r w:rsidR="005C0E2F">
        <w:t>r</w:t>
      </w:r>
      <w:r w:rsidR="005C0E2F" w:rsidRPr="00794A04">
        <w:t>oxml</w:t>
      </w:r>
      <w:proofErr w:type="spellEnd"/>
      <w:r w:rsidR="005C0E2F" w:rsidRPr="00794A04">
        <w:t xml:space="preserve"> </w:t>
      </w:r>
      <w:r w:rsidRPr="00794A04">
        <w:t>source, patch, and installation instructions.</w:t>
      </w:r>
    </w:p>
    <w:p w:rsidR="00794A04" w:rsidRPr="00794A04" w:rsidRDefault="00794A04" w:rsidP="00794A04">
      <w:pPr>
        <w:pStyle w:val="ListParagraph"/>
        <w:numPr>
          <w:ilvl w:val="0"/>
          <w:numId w:val="40"/>
        </w:numPr>
        <w:rPr>
          <w:rFonts w:ascii="Consolas" w:hAnsi="Consolas"/>
          <w:b/>
        </w:rPr>
      </w:pPr>
      <w:proofErr w:type="gramStart"/>
      <w:r w:rsidRPr="00794A04">
        <w:rPr>
          <w:rFonts w:ascii="Consolas" w:hAnsi="Consolas"/>
          <w:b/>
        </w:rPr>
        <w:t>lib</w:t>
      </w:r>
      <w:proofErr w:type="gramEnd"/>
      <w:r w:rsidRPr="00794A04">
        <w:rPr>
          <w:rFonts w:ascii="Consolas" w:hAnsi="Consolas"/>
          <w:b/>
        </w:rPr>
        <w:t xml:space="preserve">/ </w:t>
      </w:r>
      <w:r w:rsidR="006C7449">
        <w:t>The P</w:t>
      </w:r>
      <w:r w:rsidRPr="00794A04">
        <w:t>IM emulator library is copied here after compilation.</w:t>
      </w:r>
    </w:p>
    <w:p w:rsidR="00794A04" w:rsidRPr="00794A04" w:rsidRDefault="00794A04" w:rsidP="00794A04">
      <w:pPr>
        <w:pStyle w:val="ListParagraph"/>
        <w:numPr>
          <w:ilvl w:val="0"/>
          <w:numId w:val="40"/>
        </w:numPr>
        <w:rPr>
          <w:rFonts w:ascii="Consolas" w:hAnsi="Consolas"/>
          <w:b/>
        </w:rPr>
      </w:pPr>
      <w:proofErr w:type="gramStart"/>
      <w:r w:rsidRPr="00794A04">
        <w:rPr>
          <w:rFonts w:ascii="Consolas" w:hAnsi="Consolas"/>
          <w:b/>
        </w:rPr>
        <w:t>bin</w:t>
      </w:r>
      <w:proofErr w:type="gramEnd"/>
      <w:r w:rsidRPr="00794A04">
        <w:rPr>
          <w:rFonts w:ascii="Consolas" w:hAnsi="Consolas"/>
          <w:b/>
        </w:rPr>
        <w:t xml:space="preserve">/ </w:t>
      </w:r>
      <w:r w:rsidR="006C7449">
        <w:t>The P</w:t>
      </w:r>
      <w:r w:rsidRPr="00794A04">
        <w:t xml:space="preserve">IM emulator run script and </w:t>
      </w:r>
      <w:r w:rsidR="006C7449">
        <w:t xml:space="preserve">the </w:t>
      </w:r>
      <w:r w:rsidRPr="00794A04">
        <w:t>Python graph script.</w:t>
      </w:r>
    </w:p>
    <w:p w:rsidR="005762B6" w:rsidRDefault="005762B6" w:rsidP="00490241"/>
    <w:p w:rsidR="008F13F4" w:rsidRDefault="008F13F4" w:rsidP="00BE3F49">
      <w:pPr>
        <w:pStyle w:val="Heading2"/>
      </w:pPr>
      <w:bookmarkStart w:id="259" w:name="_Toc231541814"/>
      <w:r>
        <w:t>Prerequisites</w:t>
      </w:r>
      <w:bookmarkEnd w:id="259"/>
    </w:p>
    <w:p w:rsidR="008F13F4" w:rsidRDefault="008F13F4" w:rsidP="008F13F4">
      <w:r>
        <w:t xml:space="preserve">In addition to the hardware and software platform described in section 2, the PIM emulator software also requires that the open-source </w:t>
      </w:r>
      <w:r w:rsidRPr="008F13F4">
        <w:rPr>
          <w:rFonts w:ascii="Consolas" w:hAnsi="Consolas"/>
        </w:rPr>
        <w:t xml:space="preserve">libroxml-2.2.1 </w:t>
      </w:r>
      <w:r>
        <w:t>package be installed on the system.</w:t>
      </w:r>
      <w:r w:rsidR="00794A04">
        <w:t xml:space="preserve">  This library is used to help parse the XML files that are used to describe the PIM-enabled machine that the emulator will present to software.</w:t>
      </w:r>
    </w:p>
    <w:p w:rsidR="008F13F4" w:rsidRDefault="008F13F4" w:rsidP="008F13F4"/>
    <w:p w:rsidR="008F13F4" w:rsidRPr="008F13F4" w:rsidRDefault="008F13F4" w:rsidP="008F13F4">
      <w:r>
        <w:t xml:space="preserve">The file </w:t>
      </w:r>
      <w:proofErr w:type="spellStart"/>
      <w:r w:rsidRPr="008F13F4">
        <w:rPr>
          <w:rFonts w:ascii="Consolas" w:hAnsi="Consolas"/>
        </w:rPr>
        <w:t>prereqs</w:t>
      </w:r>
      <w:proofErr w:type="spellEnd"/>
      <w:r w:rsidRPr="008F13F4">
        <w:rPr>
          <w:rFonts w:ascii="Consolas" w:hAnsi="Consolas"/>
        </w:rPr>
        <w:t>/README</w:t>
      </w:r>
      <w:r>
        <w:t xml:space="preserve"> includes detailed instructions for installation of </w:t>
      </w:r>
      <w:r w:rsidRPr="008F13F4">
        <w:rPr>
          <w:rFonts w:ascii="Consolas" w:hAnsi="Consolas"/>
        </w:rPr>
        <w:t>libroxml-2.2.1</w:t>
      </w:r>
      <w:r>
        <w:t xml:space="preserve">.  </w:t>
      </w:r>
      <w:r w:rsidR="00F0722A">
        <w:t xml:space="preserve">On </w:t>
      </w:r>
      <w:proofErr w:type="spellStart"/>
      <w:r w:rsidR="00F0722A">
        <w:t>CentOS</w:t>
      </w:r>
      <w:proofErr w:type="spellEnd"/>
      <w:r w:rsidR="00F0722A">
        <w:t xml:space="preserve"> 6.3 systems, a patch is needed to ensure that </w:t>
      </w:r>
      <w:r w:rsidR="00F0722A" w:rsidRPr="00336F79">
        <w:rPr>
          <w:rFonts w:ascii="Consolas" w:hAnsi="Consolas"/>
        </w:rPr>
        <w:t>libroxml-2.2.1</w:t>
      </w:r>
      <w:r w:rsidR="00F0722A">
        <w:t xml:space="preserve"> compiles and installs correctly. A patch is included in the </w:t>
      </w:r>
      <w:proofErr w:type="spellStart"/>
      <w:r w:rsidR="00F0722A" w:rsidRPr="00336F79">
        <w:rPr>
          <w:rFonts w:ascii="Consolas" w:hAnsi="Consolas"/>
        </w:rPr>
        <w:t>prereqs</w:t>
      </w:r>
      <w:proofErr w:type="spellEnd"/>
      <w:r w:rsidR="00F0722A">
        <w:t xml:space="preserve"> directory.  </w:t>
      </w:r>
      <w:r>
        <w:t xml:space="preserve">The user should install </w:t>
      </w:r>
      <w:r w:rsidRPr="008F13F4">
        <w:rPr>
          <w:rFonts w:ascii="Consolas" w:hAnsi="Consolas"/>
        </w:rPr>
        <w:t>libroxml-2.2.1</w:t>
      </w:r>
      <w:r>
        <w:t xml:space="preserve"> as described before proceeding.</w:t>
      </w:r>
    </w:p>
    <w:p w:rsidR="00BE3F49" w:rsidRDefault="00BE3F49" w:rsidP="00BE3F49">
      <w:pPr>
        <w:pStyle w:val="Heading2"/>
      </w:pPr>
      <w:bookmarkStart w:id="260" w:name="_Toc231541815"/>
      <w:r>
        <w:t>Compilation</w:t>
      </w:r>
      <w:bookmarkEnd w:id="260"/>
    </w:p>
    <w:p w:rsidR="002A6D06" w:rsidRDefault="002A6D06" w:rsidP="002A6D06">
      <w:r>
        <w:t>The PIM emulator software package can be compiled from top-level directory by typing:</w:t>
      </w:r>
    </w:p>
    <w:p w:rsidR="00EA0A25" w:rsidRDefault="00EA0A25" w:rsidP="002A6D06"/>
    <w:p w:rsidR="008603D3" w:rsidRDefault="008603D3" w:rsidP="002A6D06">
      <w:pPr>
        <w:ind w:left="720"/>
        <w:rPr>
          <w:rFonts w:ascii="Consolas" w:hAnsi="Consolas"/>
          <w:b/>
          <w:highlight w:val="lightGray"/>
        </w:rPr>
      </w:pPr>
      <w:r>
        <w:rPr>
          <w:rFonts w:ascii="Consolas" w:hAnsi="Consolas"/>
          <w:b/>
          <w:highlight w:val="lightGray"/>
        </w:rPr>
        <w:t xml:space="preserve">$ </w:t>
      </w:r>
      <w:proofErr w:type="spellStart"/>
      <w:r>
        <w:rPr>
          <w:rFonts w:ascii="Consolas" w:hAnsi="Consolas"/>
          <w:b/>
          <w:highlight w:val="lightGray"/>
        </w:rPr>
        <w:t>cd</w:t>
      </w:r>
      <w:proofErr w:type="spellEnd"/>
      <w:r>
        <w:rPr>
          <w:rFonts w:ascii="Consolas" w:hAnsi="Consolas"/>
          <w:b/>
          <w:highlight w:val="lightGray"/>
        </w:rPr>
        <w:t xml:space="preserve"> /</w:t>
      </w:r>
      <w:proofErr w:type="spellStart"/>
      <w:r>
        <w:rPr>
          <w:rFonts w:ascii="Consolas" w:hAnsi="Consolas"/>
          <w:b/>
          <w:highlight w:val="lightGray"/>
        </w:rPr>
        <w:t>pimemu</w:t>
      </w:r>
      <w:proofErr w:type="spellEnd"/>
      <w:r>
        <w:rPr>
          <w:rFonts w:ascii="Consolas" w:hAnsi="Consolas"/>
          <w:b/>
          <w:highlight w:val="lightGray"/>
        </w:rPr>
        <w:t>/lib</w:t>
      </w:r>
    </w:p>
    <w:p w:rsidR="002A6D06" w:rsidRPr="002A6D06" w:rsidRDefault="002A6D06" w:rsidP="002A6D06">
      <w:pPr>
        <w:ind w:left="720"/>
        <w:rPr>
          <w:rFonts w:ascii="Consolas" w:hAnsi="Consolas"/>
          <w:b/>
        </w:rPr>
      </w:pPr>
      <w:r w:rsidRPr="002A6D06">
        <w:rPr>
          <w:rFonts w:ascii="Consolas" w:hAnsi="Consolas"/>
          <w:b/>
          <w:highlight w:val="lightGray"/>
        </w:rPr>
        <w:t>$ make</w:t>
      </w:r>
    </w:p>
    <w:p w:rsidR="00CC576C" w:rsidRDefault="00CC576C" w:rsidP="00CC576C">
      <w:pPr>
        <w:pStyle w:val="Heading3"/>
      </w:pPr>
      <w:bookmarkStart w:id="261" w:name="_Toc231541816"/>
      <w:r>
        <w:t>Linkage</w:t>
      </w:r>
      <w:bookmarkEnd w:id="261"/>
    </w:p>
    <w:p w:rsidR="00F333EB" w:rsidRDefault="00C314A8" w:rsidP="00CC576C">
      <w:r>
        <w:t>In order for a</w:t>
      </w:r>
      <w:r w:rsidR="0008383B">
        <w:t xml:space="preserve"> program to use the PIM emulator software package, it </w:t>
      </w:r>
      <w:r>
        <w:t>must add the following to the list of linker dependencies:</w:t>
      </w:r>
    </w:p>
    <w:p w:rsidR="00C314A8" w:rsidRDefault="00C314A8" w:rsidP="00CC576C"/>
    <w:p w:rsidR="00C314A8" w:rsidRPr="002A6D06" w:rsidRDefault="00C314A8" w:rsidP="00C314A8">
      <w:pPr>
        <w:ind w:left="720"/>
        <w:rPr>
          <w:rFonts w:ascii="Consolas" w:hAnsi="Consolas"/>
          <w:b/>
        </w:rPr>
      </w:pPr>
      <w:r>
        <w:rPr>
          <w:rFonts w:ascii="Consolas" w:hAnsi="Consolas"/>
          <w:b/>
          <w:highlight w:val="lightGray"/>
        </w:rPr>
        <w:lastRenderedPageBreak/>
        <w:t>-</w:t>
      </w:r>
      <w:proofErr w:type="spellStart"/>
      <w:proofErr w:type="gramStart"/>
      <w:r>
        <w:rPr>
          <w:rFonts w:ascii="Consolas" w:hAnsi="Consolas"/>
          <w:b/>
          <w:highlight w:val="lightGray"/>
        </w:rPr>
        <w:t>lpim</w:t>
      </w:r>
      <w:proofErr w:type="spellEnd"/>
      <w:proofErr w:type="gramEnd"/>
      <w:r>
        <w:rPr>
          <w:rFonts w:ascii="Consolas" w:hAnsi="Consolas"/>
          <w:b/>
          <w:highlight w:val="lightGray"/>
        </w:rPr>
        <w:t xml:space="preserve"> –</w:t>
      </w:r>
      <w:proofErr w:type="spellStart"/>
      <w:r>
        <w:rPr>
          <w:rFonts w:ascii="Consolas" w:hAnsi="Consolas"/>
          <w:b/>
          <w:highlight w:val="lightGray"/>
        </w:rPr>
        <w:t>lpthread</w:t>
      </w:r>
      <w:proofErr w:type="spellEnd"/>
      <w:r>
        <w:rPr>
          <w:rFonts w:ascii="Consolas" w:hAnsi="Consolas"/>
          <w:b/>
          <w:highlight w:val="lightGray"/>
        </w:rPr>
        <w:t xml:space="preserve"> –</w:t>
      </w:r>
      <w:proofErr w:type="spellStart"/>
      <w:r>
        <w:rPr>
          <w:rFonts w:ascii="Consolas" w:hAnsi="Consolas"/>
          <w:b/>
          <w:highlight w:val="lightGray"/>
        </w:rPr>
        <w:t>rdynamic</w:t>
      </w:r>
      <w:proofErr w:type="spellEnd"/>
      <w:r>
        <w:rPr>
          <w:rFonts w:ascii="Consolas" w:hAnsi="Consolas"/>
          <w:b/>
          <w:highlight w:val="lightGray"/>
        </w:rPr>
        <w:t xml:space="preserve"> </w:t>
      </w:r>
    </w:p>
    <w:p w:rsidR="00C314A8" w:rsidRDefault="00C314A8" w:rsidP="00CC576C"/>
    <w:p w:rsidR="0008383B" w:rsidRDefault="00C314A8" w:rsidP="00CC576C">
      <w:r>
        <w:t xml:space="preserve">The program must additionally remove dependencies to </w:t>
      </w:r>
      <w:r w:rsidRPr="00C314A8">
        <w:rPr>
          <w:rFonts w:ascii="Consolas" w:hAnsi="Consolas"/>
        </w:rPr>
        <w:t>–</w:t>
      </w:r>
      <w:proofErr w:type="spellStart"/>
      <w:r w:rsidRPr="00C314A8">
        <w:rPr>
          <w:rFonts w:ascii="Consolas" w:hAnsi="Consolas"/>
        </w:rPr>
        <w:t>lOpenCL</w:t>
      </w:r>
      <w:proofErr w:type="spellEnd"/>
    </w:p>
    <w:p w:rsidR="00C314A8" w:rsidRDefault="00C314A8" w:rsidP="00CC576C"/>
    <w:p w:rsidR="00F22A28" w:rsidRPr="008F13F4" w:rsidRDefault="009065D4" w:rsidP="008F13F4">
      <w:r>
        <w:t>The PIM emulator software package</w:t>
      </w:r>
      <w:r w:rsidR="00C314A8">
        <w:t xml:space="preserve"> includes an example </w:t>
      </w:r>
      <w:proofErr w:type="spellStart"/>
      <w:r w:rsidR="00C314A8" w:rsidRPr="00F333EB">
        <w:rPr>
          <w:rFonts w:ascii="Consolas" w:hAnsi="Consolas"/>
        </w:rPr>
        <w:t>Makefile</w:t>
      </w:r>
      <w:proofErr w:type="spellEnd"/>
      <w:r w:rsidR="00C314A8">
        <w:t xml:space="preserve"> </w:t>
      </w:r>
      <w:r>
        <w:t>in the top-level directory, which</w:t>
      </w:r>
      <w:r w:rsidR="0080678A">
        <w:t xml:space="preserve"> contains</w:t>
      </w:r>
      <w:r w:rsidR="00C314A8">
        <w:t xml:space="preserve"> linkage </w:t>
      </w:r>
      <w:r w:rsidR="0080678A">
        <w:t xml:space="preserve">rules </w:t>
      </w:r>
      <w:r w:rsidR="00C314A8">
        <w:t xml:space="preserve">for test programs that </w:t>
      </w:r>
      <w:r>
        <w:t xml:space="preserve">are described in </w:t>
      </w:r>
      <w:r w:rsidR="006C7449">
        <w:t>S</w:t>
      </w:r>
      <w:r>
        <w:t>ection 3.6 of this report</w:t>
      </w:r>
      <w:r w:rsidR="00C314A8">
        <w:t>.</w:t>
      </w:r>
    </w:p>
    <w:p w:rsidR="00BE3F49" w:rsidRDefault="00BE3F49" w:rsidP="00BE3F49">
      <w:pPr>
        <w:pStyle w:val="Heading2"/>
      </w:pPr>
      <w:bookmarkStart w:id="262" w:name="_Toc231541817"/>
      <w:r>
        <w:t>Installation</w:t>
      </w:r>
      <w:bookmarkEnd w:id="262"/>
    </w:p>
    <w:p w:rsidR="002A6D06" w:rsidRDefault="002A6D06" w:rsidP="002A6D06">
      <w:r>
        <w:t>Previously compiled PIM emulator software can be installed by typing:</w:t>
      </w:r>
    </w:p>
    <w:p w:rsidR="002A6D06" w:rsidRDefault="002A6D06" w:rsidP="002A6D06"/>
    <w:p w:rsidR="002A6D06" w:rsidRPr="002A6D06" w:rsidRDefault="002A6D06" w:rsidP="002A6D06">
      <w:pPr>
        <w:ind w:left="720"/>
        <w:rPr>
          <w:rFonts w:ascii="Consolas" w:hAnsi="Consolas"/>
          <w:b/>
        </w:rPr>
      </w:pPr>
      <w:r w:rsidRPr="002A6D06">
        <w:rPr>
          <w:rFonts w:ascii="Consolas" w:hAnsi="Consolas"/>
          <w:b/>
          <w:highlight w:val="lightGray"/>
        </w:rPr>
        <w:t>$ make install</w:t>
      </w:r>
    </w:p>
    <w:p w:rsidR="002A6D06" w:rsidRDefault="002A6D06" w:rsidP="002A6D06"/>
    <w:p w:rsidR="002A6D06" w:rsidRDefault="00FE10BC" w:rsidP="002A6D06">
      <w:r>
        <w:t>By default, this</w:t>
      </w:r>
      <w:r w:rsidR="002A6D06">
        <w:t xml:space="preserve"> will place emulator</w:t>
      </w:r>
      <w:r w:rsidR="00A73B24">
        <w:t xml:space="preserve"> </w:t>
      </w:r>
      <w:r w:rsidR="002A6D06">
        <w:t>header files</w:t>
      </w:r>
      <w:r w:rsidR="0056388B">
        <w:t xml:space="preserve">, libraries, and binaries </w:t>
      </w:r>
      <w:r w:rsidR="002A6D06">
        <w:t xml:space="preserve">into the </w:t>
      </w:r>
      <w:r w:rsidR="00A73B24">
        <w:t>system</w:t>
      </w:r>
      <w:r>
        <w:t xml:space="preserve"> directory</w:t>
      </w:r>
      <w:r w:rsidR="002A6D06">
        <w:t>:</w:t>
      </w:r>
    </w:p>
    <w:p w:rsidR="002A6D06" w:rsidRDefault="002A6D06" w:rsidP="002A6D06"/>
    <w:p w:rsidR="002A6D06" w:rsidRDefault="00FE10BC" w:rsidP="002A6D06">
      <w:pPr>
        <w:ind w:left="720"/>
        <w:rPr>
          <w:rFonts w:ascii="Consolas" w:hAnsi="Consolas"/>
          <w:b/>
        </w:rPr>
      </w:pPr>
      <w:r>
        <w:rPr>
          <w:rFonts w:ascii="Consolas" w:hAnsi="Consolas"/>
          <w:b/>
        </w:rPr>
        <w:t>/</w:t>
      </w:r>
      <w:proofErr w:type="spellStart"/>
      <w:r>
        <w:rPr>
          <w:rFonts w:ascii="Consolas" w:hAnsi="Consolas"/>
          <w:b/>
        </w:rPr>
        <w:t>usr</w:t>
      </w:r>
      <w:proofErr w:type="spellEnd"/>
      <w:r>
        <w:rPr>
          <w:rFonts w:ascii="Consolas" w:hAnsi="Consolas"/>
          <w:b/>
        </w:rPr>
        <w:t>/local/include</w:t>
      </w:r>
      <w:r w:rsidR="0056388B">
        <w:rPr>
          <w:rFonts w:ascii="Consolas" w:hAnsi="Consolas"/>
          <w:b/>
        </w:rPr>
        <w:t xml:space="preserve"> </w:t>
      </w:r>
      <w:r w:rsidR="008603D3">
        <w:rPr>
          <w:rFonts w:ascii="Consolas" w:hAnsi="Consolas"/>
          <w:b/>
        </w:rPr>
        <w:t>-</w:t>
      </w:r>
      <w:r w:rsidR="0056388B">
        <w:rPr>
          <w:rFonts w:ascii="Consolas" w:hAnsi="Consolas"/>
          <w:b/>
        </w:rPr>
        <w:t xml:space="preserve"> files installed</w:t>
      </w:r>
      <w:r w:rsidR="008603D3">
        <w:rPr>
          <w:rFonts w:ascii="Consolas" w:hAnsi="Consolas"/>
          <w:b/>
        </w:rPr>
        <w:t xml:space="preserve"> here</w:t>
      </w:r>
      <w:r w:rsidR="0056388B">
        <w:rPr>
          <w:rFonts w:ascii="Consolas" w:hAnsi="Consolas"/>
          <w:b/>
        </w:rPr>
        <w:t xml:space="preserve"> are</w:t>
      </w:r>
    </w:p>
    <w:p w:rsidR="0056388B" w:rsidRDefault="0056388B" w:rsidP="0056388B">
      <w:pPr>
        <w:ind w:left="1440"/>
        <w:jc w:val="left"/>
        <w:rPr>
          <w:rFonts w:ascii="Consolas" w:hAnsi="Consolas"/>
          <w:b/>
        </w:rPr>
      </w:pPr>
      <w:proofErr w:type="spellStart"/>
      <w:r>
        <w:rPr>
          <w:rFonts w:ascii="Consolas" w:hAnsi="Consolas"/>
          <w:b/>
        </w:rPr>
        <w:t>pim.h</w:t>
      </w:r>
      <w:proofErr w:type="spellEnd"/>
    </w:p>
    <w:p w:rsidR="0056388B" w:rsidRDefault="0056388B" w:rsidP="0056388B">
      <w:pPr>
        <w:rPr>
          <w:rFonts w:ascii="Consolas" w:hAnsi="Consolas"/>
          <w:b/>
        </w:rPr>
      </w:pPr>
    </w:p>
    <w:p w:rsidR="0056388B" w:rsidRDefault="00FE10BC" w:rsidP="0056388B">
      <w:pPr>
        <w:ind w:left="720"/>
        <w:jc w:val="left"/>
        <w:rPr>
          <w:rFonts w:ascii="Consolas" w:hAnsi="Consolas"/>
          <w:b/>
        </w:rPr>
      </w:pPr>
      <w:r>
        <w:rPr>
          <w:rFonts w:ascii="Consolas" w:hAnsi="Consolas"/>
          <w:b/>
        </w:rPr>
        <w:t>/</w:t>
      </w:r>
      <w:proofErr w:type="spellStart"/>
      <w:r>
        <w:rPr>
          <w:rFonts w:ascii="Consolas" w:hAnsi="Consolas"/>
          <w:b/>
        </w:rPr>
        <w:t>usr</w:t>
      </w:r>
      <w:proofErr w:type="spellEnd"/>
      <w:r>
        <w:rPr>
          <w:rFonts w:ascii="Consolas" w:hAnsi="Consolas"/>
          <w:b/>
        </w:rPr>
        <w:t>/local/lib</w:t>
      </w:r>
      <w:r w:rsidR="0056388B">
        <w:rPr>
          <w:rFonts w:ascii="Consolas" w:hAnsi="Consolas"/>
          <w:b/>
        </w:rPr>
        <w:t xml:space="preserve"> – files installed</w:t>
      </w:r>
      <w:r w:rsidR="008603D3">
        <w:rPr>
          <w:rFonts w:ascii="Consolas" w:hAnsi="Consolas"/>
          <w:b/>
        </w:rPr>
        <w:t xml:space="preserve"> here</w:t>
      </w:r>
      <w:r w:rsidR="0056388B">
        <w:rPr>
          <w:rFonts w:ascii="Consolas" w:hAnsi="Consolas"/>
          <w:b/>
        </w:rPr>
        <w:t xml:space="preserve"> are </w:t>
      </w:r>
    </w:p>
    <w:p w:rsidR="0056388B" w:rsidRDefault="0056388B" w:rsidP="0056388B">
      <w:pPr>
        <w:ind w:left="1440"/>
        <w:jc w:val="left"/>
        <w:rPr>
          <w:rFonts w:ascii="Consolas" w:hAnsi="Consolas"/>
          <w:b/>
        </w:rPr>
      </w:pPr>
      <w:proofErr w:type="gramStart"/>
      <w:r>
        <w:rPr>
          <w:rFonts w:ascii="Consolas" w:hAnsi="Consolas"/>
          <w:b/>
        </w:rPr>
        <w:t>libpim.so.*</w:t>
      </w:r>
      <w:proofErr w:type="gramEnd"/>
    </w:p>
    <w:p w:rsidR="0056388B" w:rsidRDefault="00F0722A" w:rsidP="0056388B">
      <w:pPr>
        <w:ind w:left="1440"/>
        <w:jc w:val="left"/>
        <w:rPr>
          <w:rFonts w:ascii="Consolas" w:hAnsi="Consolas"/>
          <w:b/>
        </w:rPr>
      </w:pPr>
      <w:proofErr w:type="spellStart"/>
      <w:r>
        <w:rPr>
          <w:rFonts w:ascii="Consolas" w:hAnsi="Consolas"/>
          <w:b/>
        </w:rPr>
        <w:t>libpim.a</w:t>
      </w:r>
      <w:proofErr w:type="spellEnd"/>
    </w:p>
    <w:p w:rsidR="002A6D06" w:rsidRDefault="002A6D06" w:rsidP="002A6D06">
      <w:pPr>
        <w:ind w:left="720"/>
        <w:rPr>
          <w:rFonts w:ascii="Consolas" w:hAnsi="Consolas"/>
          <w:b/>
        </w:rPr>
      </w:pPr>
    </w:p>
    <w:p w:rsidR="0056388B" w:rsidRDefault="0056388B" w:rsidP="0056388B">
      <w:pPr>
        <w:ind w:left="720"/>
        <w:jc w:val="left"/>
        <w:rPr>
          <w:rFonts w:ascii="Consolas" w:hAnsi="Consolas"/>
          <w:b/>
        </w:rPr>
      </w:pPr>
      <w:r>
        <w:rPr>
          <w:rFonts w:ascii="Consolas" w:hAnsi="Consolas"/>
          <w:b/>
        </w:rPr>
        <w:t>/</w:t>
      </w:r>
      <w:proofErr w:type="spellStart"/>
      <w:r>
        <w:rPr>
          <w:rFonts w:ascii="Consolas" w:hAnsi="Consolas"/>
          <w:b/>
        </w:rPr>
        <w:t>usr</w:t>
      </w:r>
      <w:proofErr w:type="spellEnd"/>
      <w:r>
        <w:rPr>
          <w:rFonts w:ascii="Consolas" w:hAnsi="Consolas"/>
          <w:b/>
        </w:rPr>
        <w:t xml:space="preserve">/local/bin - files installed </w:t>
      </w:r>
      <w:r w:rsidR="008603D3">
        <w:rPr>
          <w:rFonts w:ascii="Consolas" w:hAnsi="Consolas"/>
          <w:b/>
        </w:rPr>
        <w:t xml:space="preserve">here </w:t>
      </w:r>
      <w:r>
        <w:rPr>
          <w:rFonts w:ascii="Consolas" w:hAnsi="Consolas"/>
          <w:b/>
        </w:rPr>
        <w:t>are</w:t>
      </w:r>
    </w:p>
    <w:p w:rsidR="0056388B" w:rsidRDefault="0056388B" w:rsidP="0056388B">
      <w:pPr>
        <w:ind w:left="1440"/>
        <w:jc w:val="left"/>
        <w:rPr>
          <w:rFonts w:ascii="Consolas" w:hAnsi="Consolas"/>
          <w:b/>
        </w:rPr>
      </w:pPr>
      <w:r>
        <w:rPr>
          <w:rFonts w:ascii="Consolas" w:hAnsi="Consolas"/>
          <w:b/>
        </w:rPr>
        <w:t>ordering_grapher.py</w:t>
      </w:r>
    </w:p>
    <w:p w:rsidR="0056388B" w:rsidRDefault="0056388B" w:rsidP="0056388B">
      <w:pPr>
        <w:ind w:left="1440"/>
        <w:jc w:val="left"/>
        <w:rPr>
          <w:rFonts w:ascii="Consolas" w:hAnsi="Consolas"/>
          <w:b/>
        </w:rPr>
      </w:pPr>
      <w:r>
        <w:rPr>
          <w:rFonts w:ascii="Consolas" w:hAnsi="Consolas"/>
          <w:b/>
        </w:rPr>
        <w:t>pim_amodel.exe</w:t>
      </w:r>
    </w:p>
    <w:p w:rsidR="0056388B" w:rsidRDefault="0056388B" w:rsidP="0056388B">
      <w:pPr>
        <w:ind w:left="1440"/>
        <w:jc w:val="left"/>
        <w:rPr>
          <w:rFonts w:ascii="Consolas" w:hAnsi="Consolas"/>
          <w:b/>
        </w:rPr>
      </w:pPr>
      <w:r w:rsidRPr="00E63D49">
        <w:rPr>
          <w:rFonts w:ascii="Consolas" w:hAnsi="Consolas"/>
          <w:b/>
        </w:rPr>
        <w:t>pim_perf_model.s</w:t>
      </w:r>
      <w:r>
        <w:rPr>
          <w:rFonts w:ascii="Consolas" w:hAnsi="Consolas"/>
          <w:b/>
        </w:rPr>
        <w:t>h</w:t>
      </w:r>
    </w:p>
    <w:p w:rsidR="0056388B" w:rsidRDefault="0056388B" w:rsidP="0056388B">
      <w:pPr>
        <w:ind w:left="1440"/>
        <w:jc w:val="left"/>
        <w:rPr>
          <w:rFonts w:ascii="Consolas" w:hAnsi="Consolas"/>
          <w:b/>
        </w:rPr>
      </w:pPr>
      <w:r w:rsidRPr="00E63D49">
        <w:rPr>
          <w:rFonts w:ascii="Consolas" w:hAnsi="Consolas"/>
          <w:b/>
        </w:rPr>
        <w:t>run_pim_emulation.sh</w:t>
      </w:r>
    </w:p>
    <w:p w:rsidR="002A6D06" w:rsidRDefault="002A6D06" w:rsidP="002A6D06"/>
    <w:p w:rsidR="002A6D06" w:rsidRDefault="0056388B" w:rsidP="002A6D06">
      <w:r w:rsidRPr="004F28C6">
        <w:rPr>
          <w:u w:val="single"/>
        </w:rPr>
        <w:t>Note:</w:t>
      </w:r>
      <w:r>
        <w:t xml:space="preserve"> The </w:t>
      </w:r>
      <w:r w:rsidR="008A3379">
        <w:t xml:space="preserve">default installation path requires that the user have </w:t>
      </w:r>
      <w:r>
        <w:t>permissions to write to /</w:t>
      </w:r>
      <w:proofErr w:type="spellStart"/>
      <w:r>
        <w:t>usr</w:t>
      </w:r>
      <w:proofErr w:type="spellEnd"/>
      <w:r>
        <w:t>/local.  Alternatively, the user can install the PIM header files, libraries, and binaries</w:t>
      </w:r>
      <w:r w:rsidR="002A6D06">
        <w:t xml:space="preserve"> into another location, for example</w:t>
      </w:r>
    </w:p>
    <w:p w:rsidR="002A6D06" w:rsidRDefault="002A6D06" w:rsidP="002A6D06"/>
    <w:p w:rsidR="002A6D06" w:rsidRDefault="00147E25" w:rsidP="0056388B">
      <w:pPr>
        <w:ind w:left="720"/>
        <w:jc w:val="left"/>
        <w:rPr>
          <w:rFonts w:ascii="Consolas" w:hAnsi="Consolas"/>
          <w:b/>
        </w:rPr>
      </w:pPr>
      <w:r>
        <w:rPr>
          <w:rFonts w:ascii="Consolas" w:hAnsi="Consolas"/>
          <w:b/>
        </w:rPr>
        <w:t>/</w:t>
      </w:r>
      <w:proofErr w:type="spellStart"/>
      <w:r w:rsidR="001F2EBE">
        <w:rPr>
          <w:rFonts w:ascii="Consolas" w:hAnsi="Consolas"/>
          <w:b/>
        </w:rPr>
        <w:t>piminstall</w:t>
      </w:r>
      <w:proofErr w:type="spellEnd"/>
      <w:r w:rsidR="00AB3423">
        <w:rPr>
          <w:rFonts w:ascii="Consolas" w:hAnsi="Consolas"/>
          <w:b/>
        </w:rPr>
        <w:t>/</w:t>
      </w:r>
      <w:r w:rsidR="0056388B">
        <w:rPr>
          <w:rFonts w:ascii="Consolas" w:hAnsi="Consolas"/>
          <w:b/>
        </w:rPr>
        <w:t>include</w:t>
      </w:r>
    </w:p>
    <w:p w:rsidR="00A73B24" w:rsidRDefault="00A73B24" w:rsidP="0056388B">
      <w:pPr>
        <w:ind w:left="720"/>
        <w:jc w:val="left"/>
        <w:rPr>
          <w:rFonts w:ascii="Consolas" w:hAnsi="Consolas"/>
          <w:b/>
        </w:rPr>
      </w:pPr>
      <w:r>
        <w:rPr>
          <w:rFonts w:ascii="Consolas" w:hAnsi="Consolas"/>
          <w:b/>
        </w:rPr>
        <w:t>/</w:t>
      </w:r>
      <w:proofErr w:type="spellStart"/>
      <w:r w:rsidR="001F2EBE">
        <w:rPr>
          <w:rFonts w:ascii="Consolas" w:hAnsi="Consolas"/>
          <w:b/>
        </w:rPr>
        <w:t>piminstall</w:t>
      </w:r>
      <w:proofErr w:type="spellEnd"/>
      <w:r>
        <w:rPr>
          <w:rFonts w:ascii="Consolas" w:hAnsi="Consolas"/>
          <w:b/>
        </w:rPr>
        <w:t>/lib</w:t>
      </w:r>
    </w:p>
    <w:p w:rsidR="0056388B" w:rsidRPr="000F085D" w:rsidRDefault="0056388B" w:rsidP="0056388B">
      <w:pPr>
        <w:ind w:left="720"/>
        <w:jc w:val="left"/>
        <w:rPr>
          <w:rFonts w:ascii="Consolas" w:hAnsi="Consolas"/>
          <w:b/>
        </w:rPr>
      </w:pPr>
      <w:r>
        <w:rPr>
          <w:rFonts w:ascii="Consolas" w:hAnsi="Consolas"/>
          <w:b/>
        </w:rPr>
        <w:t>/</w:t>
      </w:r>
      <w:proofErr w:type="spellStart"/>
      <w:r w:rsidR="001F2EBE">
        <w:rPr>
          <w:rFonts w:ascii="Consolas" w:hAnsi="Consolas"/>
          <w:b/>
        </w:rPr>
        <w:t>piminstall</w:t>
      </w:r>
      <w:proofErr w:type="spellEnd"/>
      <w:r>
        <w:rPr>
          <w:rFonts w:ascii="Consolas" w:hAnsi="Consolas"/>
          <w:b/>
        </w:rPr>
        <w:t>/bin</w:t>
      </w:r>
    </w:p>
    <w:p w:rsidR="002A6D06" w:rsidRDefault="002A6D06" w:rsidP="002A6D06"/>
    <w:p w:rsidR="002A6D06" w:rsidRDefault="008A3379" w:rsidP="002A6D06">
      <w:r>
        <w:t>By typing</w:t>
      </w:r>
      <w:r w:rsidR="002A6D06">
        <w:t>:</w:t>
      </w:r>
    </w:p>
    <w:p w:rsidR="002A6D06" w:rsidRDefault="002A6D06" w:rsidP="002A6D06"/>
    <w:p w:rsidR="002A6D06" w:rsidRPr="002A6D06" w:rsidRDefault="002A6D06" w:rsidP="002A6D06">
      <w:pPr>
        <w:ind w:left="720"/>
        <w:rPr>
          <w:rFonts w:ascii="Consolas" w:hAnsi="Consolas"/>
          <w:b/>
        </w:rPr>
      </w:pPr>
      <w:r w:rsidRPr="002A6D06">
        <w:rPr>
          <w:rFonts w:ascii="Consolas" w:hAnsi="Consolas"/>
          <w:b/>
          <w:highlight w:val="lightGray"/>
        </w:rPr>
        <w:t xml:space="preserve">$ make install </w:t>
      </w:r>
      <w:r w:rsidR="0056388B">
        <w:rPr>
          <w:rFonts w:ascii="Consolas" w:hAnsi="Consolas"/>
          <w:b/>
          <w:highlight w:val="lightGray"/>
        </w:rPr>
        <w:t>prefix</w:t>
      </w:r>
      <w:r w:rsidRPr="002A6D06">
        <w:rPr>
          <w:rFonts w:ascii="Consolas" w:hAnsi="Consolas"/>
          <w:b/>
          <w:highlight w:val="lightGray"/>
        </w:rPr>
        <w:t>=/</w:t>
      </w:r>
      <w:proofErr w:type="spellStart"/>
      <w:r w:rsidR="001F2EBE" w:rsidRPr="001F2EBE">
        <w:rPr>
          <w:rFonts w:ascii="Consolas" w:hAnsi="Consolas"/>
          <w:b/>
          <w:highlight w:val="lightGray"/>
        </w:rPr>
        <w:t>piminstall</w:t>
      </w:r>
      <w:proofErr w:type="spellEnd"/>
    </w:p>
    <w:p w:rsidR="002A6D06" w:rsidRDefault="002A6D06" w:rsidP="002A6D06"/>
    <w:p w:rsidR="0056388B" w:rsidRDefault="0056388B" w:rsidP="0056388B">
      <w:r w:rsidRPr="0056388B">
        <w:t xml:space="preserve">After installation </w:t>
      </w:r>
      <w:r>
        <w:t xml:space="preserve">the user can compile </w:t>
      </w:r>
      <w:r w:rsidR="008A3379">
        <w:t>then run test programs by typing:</w:t>
      </w:r>
    </w:p>
    <w:p w:rsidR="0056388B" w:rsidRPr="0056388B" w:rsidRDefault="0056388B" w:rsidP="0056388B"/>
    <w:p w:rsidR="0056388B" w:rsidRDefault="0056388B" w:rsidP="0056388B">
      <w:pPr>
        <w:rPr>
          <w:rFonts w:ascii="Consolas" w:hAnsi="Consolas"/>
          <w:b/>
        </w:rPr>
      </w:pPr>
      <w:r>
        <w:rPr>
          <w:rFonts w:ascii="Consolas" w:hAnsi="Consolas"/>
          <w:b/>
        </w:rPr>
        <w:lastRenderedPageBreak/>
        <w:tab/>
      </w:r>
      <w:r>
        <w:rPr>
          <w:rFonts w:ascii="Consolas" w:hAnsi="Consolas"/>
          <w:b/>
          <w:highlight w:val="lightGray"/>
        </w:rPr>
        <w:t>$ make test</w:t>
      </w:r>
    </w:p>
    <w:p w:rsidR="0056388B" w:rsidRDefault="0056388B" w:rsidP="0056388B">
      <w:pPr>
        <w:rPr>
          <w:rFonts w:ascii="Consolas" w:hAnsi="Consolas"/>
          <w:b/>
        </w:rPr>
      </w:pPr>
    </w:p>
    <w:p w:rsidR="0056388B" w:rsidRPr="002A6D06" w:rsidRDefault="0056388B" w:rsidP="0056388B">
      <w:r w:rsidRPr="0056388B">
        <w:t xml:space="preserve">The individual test programs will produce appropriate error messages if there are failures. </w:t>
      </w:r>
    </w:p>
    <w:p w:rsidR="00BE3F49" w:rsidRDefault="00C154D1" w:rsidP="009A000B">
      <w:pPr>
        <w:pStyle w:val="Heading2"/>
      </w:pPr>
      <w:bookmarkStart w:id="263" w:name="_Toc231541818"/>
      <w:r>
        <w:t>Execution</w:t>
      </w:r>
      <w:bookmarkEnd w:id="263"/>
    </w:p>
    <w:p w:rsidR="00C844FB" w:rsidRDefault="007C1520" w:rsidP="007C1520">
      <w:r w:rsidRPr="001F2EBE">
        <w:t xml:space="preserve">The following discussion illustrates and describes the outputs of running three </w:t>
      </w:r>
      <w:r w:rsidR="00723B6F">
        <w:t>sample</w:t>
      </w:r>
      <w:r w:rsidRPr="001F2EBE">
        <w:t xml:space="preserve"> test applications</w:t>
      </w:r>
      <w:r>
        <w:t xml:space="preserve"> that are included with the PIM emulator software package</w:t>
      </w:r>
      <w:r w:rsidRPr="001F2EBE">
        <w:t>.</w:t>
      </w:r>
    </w:p>
    <w:p w:rsidR="00C844FB" w:rsidRDefault="00C844FB" w:rsidP="007C1520"/>
    <w:p w:rsidR="007C1520" w:rsidRDefault="007C1520" w:rsidP="007C1520">
      <w:r>
        <w:t>Prior to running the sample applications described, it is required to have properly compiled then installed the PIM emulator library and its associated test programs, as described in the preceding sections.  For the purpose of this discussion, we assume the PIM emulator software package and install directories are:</w:t>
      </w:r>
    </w:p>
    <w:p w:rsidR="007C1520" w:rsidRDefault="007C1520" w:rsidP="007C1520"/>
    <w:p w:rsidR="007C1520" w:rsidRDefault="007C1520" w:rsidP="007C1520">
      <w:pPr>
        <w:ind w:left="720"/>
        <w:jc w:val="left"/>
        <w:rPr>
          <w:rFonts w:ascii="Consolas" w:hAnsi="Consolas"/>
          <w:b/>
        </w:rPr>
      </w:pPr>
      <w:r>
        <w:rPr>
          <w:rFonts w:ascii="Consolas" w:hAnsi="Consolas"/>
          <w:b/>
        </w:rPr>
        <w:t>/</w:t>
      </w:r>
      <w:proofErr w:type="spellStart"/>
      <w:r>
        <w:rPr>
          <w:rFonts w:ascii="Consolas" w:hAnsi="Consolas"/>
          <w:b/>
        </w:rPr>
        <w:t>pimemu</w:t>
      </w:r>
      <w:proofErr w:type="spellEnd"/>
      <w:r>
        <w:rPr>
          <w:rFonts w:ascii="Consolas" w:hAnsi="Consolas"/>
          <w:b/>
        </w:rPr>
        <w:t>/lib</w:t>
      </w:r>
    </w:p>
    <w:p w:rsidR="008603D3" w:rsidRPr="008603D3" w:rsidRDefault="007C1520" w:rsidP="00487A48">
      <w:pPr>
        <w:ind w:left="720"/>
        <w:jc w:val="left"/>
        <w:rPr>
          <w:rFonts w:ascii="Consolas" w:hAnsi="Consolas"/>
          <w:b/>
        </w:rPr>
      </w:pPr>
      <w:r>
        <w:rPr>
          <w:rFonts w:ascii="Consolas" w:hAnsi="Consolas"/>
          <w:b/>
        </w:rPr>
        <w:t>/</w:t>
      </w:r>
      <w:proofErr w:type="spellStart"/>
      <w:r>
        <w:rPr>
          <w:rFonts w:ascii="Consolas" w:hAnsi="Consolas"/>
          <w:b/>
        </w:rPr>
        <w:t>piminstall</w:t>
      </w:r>
      <w:proofErr w:type="spellEnd"/>
    </w:p>
    <w:p w:rsidR="00683226" w:rsidRDefault="00683226" w:rsidP="00683226">
      <w:pPr>
        <w:pStyle w:val="Heading3"/>
      </w:pPr>
      <w:bookmarkStart w:id="264" w:name="_Toc231541819"/>
      <w:r>
        <w:t>Run Script</w:t>
      </w:r>
      <w:bookmarkEnd w:id="264"/>
    </w:p>
    <w:p w:rsidR="00F0722A" w:rsidRDefault="00683226" w:rsidP="008A3379">
      <w:r>
        <w:t>The</w:t>
      </w:r>
      <w:r w:rsidR="00723B6F">
        <w:t xml:space="preserve"> PIM emulator run script can be used to execute an application that has been ported to the PIM API.  This utility script </w:t>
      </w:r>
      <w:r w:rsidR="00F22A28">
        <w:t xml:space="preserve">sets the </w:t>
      </w:r>
      <w:r w:rsidR="00F22A28" w:rsidRPr="00F22A28">
        <w:rPr>
          <w:rFonts w:ascii="Consolas" w:hAnsi="Consolas"/>
        </w:rPr>
        <w:t>PIMEMUENV</w:t>
      </w:r>
      <w:r w:rsidR="00F22A28">
        <w:t xml:space="preserve"> environment variable</w:t>
      </w:r>
      <w:r w:rsidR="00F0722A">
        <w:t xml:space="preserve"> (which is described in </w:t>
      </w:r>
      <w:r w:rsidR="006C7449">
        <w:t>Section</w:t>
      </w:r>
      <w:r w:rsidR="00F0722A">
        <w:t xml:space="preserve"> 5 of this report)</w:t>
      </w:r>
      <w:r w:rsidR="00F22A28">
        <w:t xml:space="preserve">, </w:t>
      </w:r>
      <w:r w:rsidR="00723B6F">
        <w:t>executes the application, generates CPU and/or GPU performance profiles, executes the PIM analytic</w:t>
      </w:r>
      <w:r w:rsidR="00F0722A">
        <w:t xml:space="preserve"> performance</w:t>
      </w:r>
      <w:r w:rsidR="00723B6F">
        <w:t xml:space="preserve"> mode</w:t>
      </w:r>
      <w:r w:rsidR="00F0722A">
        <w:t>l</w:t>
      </w:r>
      <w:r w:rsidR="00723B6F">
        <w:t xml:space="preserve"> to generate time ordered output in ASCII format and graphically plots the results in a PDF image.  </w:t>
      </w:r>
    </w:p>
    <w:p w:rsidR="00F0722A" w:rsidRDefault="00F0722A" w:rsidP="008A3379"/>
    <w:p w:rsidR="00723B6F" w:rsidRDefault="00723B6F" w:rsidP="008A3379">
      <w:r>
        <w:t>The PIM e</w:t>
      </w:r>
      <w:r w:rsidR="00683226">
        <w:t>mulator run script</w:t>
      </w:r>
      <w:r w:rsidR="00F0722A">
        <w:t xml:space="preserve"> itself</w:t>
      </w:r>
      <w:r w:rsidR="00683226">
        <w:t xml:space="preserve"> is installed into:</w:t>
      </w:r>
    </w:p>
    <w:p w:rsidR="00683226" w:rsidRDefault="00683226" w:rsidP="008A3379"/>
    <w:p w:rsidR="00683226" w:rsidRDefault="00683226" w:rsidP="00683226">
      <w:pPr>
        <w:ind w:left="720"/>
        <w:jc w:val="left"/>
        <w:rPr>
          <w:rFonts w:ascii="Consolas" w:hAnsi="Consolas"/>
          <w:b/>
        </w:rPr>
      </w:pPr>
      <w:r>
        <w:rPr>
          <w:rFonts w:ascii="Consolas" w:hAnsi="Consolas"/>
          <w:b/>
        </w:rPr>
        <w:t>/piminstall/bin/run_pim_emulation.sh</w:t>
      </w:r>
    </w:p>
    <w:p w:rsidR="008A3379" w:rsidRPr="001F2EBE" w:rsidRDefault="008A3379" w:rsidP="008A3379"/>
    <w:p w:rsidR="008A3379" w:rsidRPr="001F2EBE" w:rsidRDefault="00683226" w:rsidP="008A3379">
      <w:r>
        <w:t>The PIM emulator run script can be invoked with the ‘-h’ option to print a help message</w:t>
      </w:r>
      <w:r w:rsidR="008A3379" w:rsidRPr="001F2EBE">
        <w:t>:</w:t>
      </w:r>
    </w:p>
    <w:p w:rsidR="008A3379" w:rsidRDefault="008A3379" w:rsidP="008A3379">
      <w:pPr>
        <w:ind w:left="1440" w:firstLine="720"/>
        <w:jc w:val="left"/>
        <w:rPr>
          <w:rFonts w:ascii="Consolas" w:hAnsi="Consolas"/>
          <w:b/>
          <w:highlight w:val="lightGray"/>
        </w:rPr>
      </w:pPr>
    </w:p>
    <w:p w:rsidR="008A3379" w:rsidRDefault="008A3379" w:rsidP="001F2EBE">
      <w:pPr>
        <w:ind w:firstLine="720"/>
        <w:jc w:val="left"/>
        <w:rPr>
          <w:b/>
        </w:rPr>
      </w:pPr>
      <w:r>
        <w:rPr>
          <w:rFonts w:ascii="Consolas" w:hAnsi="Consolas"/>
          <w:b/>
          <w:highlight w:val="lightGray"/>
        </w:rPr>
        <w:t>$ /piminstall/bin/run_pim_emulation.sh –h</w:t>
      </w:r>
    </w:p>
    <w:p w:rsidR="008A3379" w:rsidRDefault="008A3379" w:rsidP="008A3379">
      <w:pPr>
        <w:rPr>
          <w:b/>
        </w:rPr>
      </w:pPr>
    </w:p>
    <w:p w:rsidR="008A3379" w:rsidRDefault="003B4050" w:rsidP="008A3379">
      <w:r>
        <w:t>This produces</w:t>
      </w:r>
      <w:r w:rsidR="008A3379" w:rsidRPr="00683226">
        <w:t xml:space="preserve"> the following help message:</w:t>
      </w:r>
    </w:p>
    <w:p w:rsidR="002B1E73" w:rsidRPr="002B1E73" w:rsidRDefault="002B1E73" w:rsidP="002B1E73">
      <w:pPr>
        <w:shd w:val="clear" w:color="auto" w:fill="A6A6A6" w:themeFill="background1" w:themeFillShade="A6"/>
        <w:tabs>
          <w:tab w:val="left" w:pos="4140"/>
        </w:tabs>
        <w:jc w:val="left"/>
        <w:rPr>
          <w:rFonts w:ascii="Consolas" w:hAnsi="Consolas" w:cs="Courier New"/>
          <w:b/>
          <w:sz w:val="16"/>
        </w:rPr>
      </w:pP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Usage: run_pim_emulation.sh [Optional flags] --run &lt;command to run with its arguments&gt;</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 xml:space="preserve">Specify Optional flags before </w:t>
      </w:r>
      <w:proofErr w:type="gramStart"/>
      <w:r w:rsidRPr="002B1E73">
        <w:rPr>
          <w:rFonts w:ascii="Consolas" w:hAnsi="Consolas" w:cs="Courier New"/>
          <w:b/>
          <w:sz w:val="16"/>
        </w:rPr>
        <w:t>Required</w:t>
      </w:r>
      <w:proofErr w:type="gramEnd"/>
      <w:r w:rsidRPr="002B1E73">
        <w:rPr>
          <w:rFonts w:ascii="Consolas" w:hAnsi="Consolas" w:cs="Courier New"/>
          <w:b/>
          <w:sz w:val="16"/>
        </w:rPr>
        <w:t xml:space="preserve"> flags</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Required:</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run :</w:t>
      </w:r>
      <w:proofErr w:type="gramEnd"/>
      <w:r w:rsidRPr="002B1E73">
        <w:rPr>
          <w:rFonts w:ascii="Consolas" w:hAnsi="Consolas" w:cs="Courier New"/>
          <w:b/>
          <w:sz w:val="16"/>
        </w:rPr>
        <w:t xml:space="preserve"> The command/program to run in PIM emulation</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Optional Flags:</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h :</w:t>
      </w:r>
      <w:proofErr w:type="gramEnd"/>
      <w:r w:rsidRPr="002B1E73">
        <w:rPr>
          <w:rFonts w:ascii="Consolas" w:hAnsi="Consolas" w:cs="Courier New"/>
          <w:b/>
          <w:sz w:val="16"/>
        </w:rPr>
        <w:t xml:space="preserve"> Print this help message</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c :</w:t>
      </w:r>
      <w:proofErr w:type="gramEnd"/>
      <w:r w:rsidRPr="002B1E73">
        <w:rPr>
          <w:rFonts w:ascii="Consolas" w:hAnsi="Consolas" w:cs="Courier New"/>
          <w:b/>
          <w:sz w:val="16"/>
        </w:rPr>
        <w:t xml:space="preserve"> Path to XML configuration file for PIM, defaults to PIM.xm</w:t>
      </w:r>
      <w:r>
        <w:rPr>
          <w:rFonts w:ascii="Consolas" w:hAnsi="Consolas" w:cs="Courier New"/>
          <w:b/>
          <w:sz w:val="16"/>
        </w:rPr>
        <w:t xml:space="preserve">l in current working directory: </w:t>
      </w:r>
      <w:r w:rsidR="003B31A5">
        <w:rPr>
          <w:rFonts w:ascii="Consolas" w:hAnsi="Consolas" w:cs="Courier New"/>
          <w:b/>
          <w:sz w:val="16"/>
        </w:rPr>
        <w:t xml:space="preserve">    </w:t>
      </w:r>
      <w:r>
        <w:rPr>
          <w:rFonts w:ascii="Consolas" w:hAnsi="Consolas" w:cs="Courier New"/>
          <w:b/>
          <w:sz w:val="16"/>
        </w:rPr>
        <w:t>/</w:t>
      </w:r>
      <w:proofErr w:type="spellStart"/>
      <w:r>
        <w:rPr>
          <w:rFonts w:ascii="Consolas" w:hAnsi="Consolas" w:cs="Courier New"/>
          <w:b/>
          <w:sz w:val="16"/>
        </w:rPr>
        <w:t>pimemu</w:t>
      </w:r>
      <w:proofErr w:type="spellEnd"/>
      <w:r>
        <w:rPr>
          <w:rFonts w:ascii="Consolas" w:hAnsi="Consolas" w:cs="Courier New"/>
          <w:b/>
          <w:sz w:val="16"/>
        </w:rPr>
        <w:t>/lib/test</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e :</w:t>
      </w:r>
      <w:proofErr w:type="gramEnd"/>
      <w:r w:rsidRPr="002B1E73">
        <w:rPr>
          <w:rFonts w:ascii="Consolas" w:hAnsi="Consolas" w:cs="Courier New"/>
          <w:b/>
          <w:sz w:val="16"/>
        </w:rPr>
        <w:t xml:space="preserve"> Path to ROOT of PIM emulator installation directory, defaults to: /</w:t>
      </w:r>
      <w:proofErr w:type="spellStart"/>
      <w:r w:rsidRPr="002B1E73">
        <w:rPr>
          <w:rFonts w:ascii="Consolas" w:hAnsi="Consolas" w:cs="Courier New"/>
          <w:b/>
          <w:sz w:val="16"/>
        </w:rPr>
        <w:t>usr</w:t>
      </w:r>
      <w:proofErr w:type="spellEnd"/>
      <w:r w:rsidRPr="002B1E73">
        <w:rPr>
          <w:rFonts w:ascii="Consolas" w:hAnsi="Consolas" w:cs="Courier New"/>
          <w:b/>
          <w:sz w:val="16"/>
        </w:rPr>
        <w:t>/local</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f :</w:t>
      </w:r>
      <w:proofErr w:type="gramEnd"/>
      <w:r w:rsidRPr="002B1E73">
        <w:rPr>
          <w:rFonts w:ascii="Consolas" w:hAnsi="Consolas" w:cs="Courier New"/>
          <w:b/>
          <w:sz w:val="16"/>
        </w:rPr>
        <w:t xml:space="preserve"> CPU core freq in MHz of the machine where profile was collected, defaults to: 2500</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l :</w:t>
      </w:r>
      <w:proofErr w:type="gramEnd"/>
      <w:r w:rsidRPr="002B1E73">
        <w:rPr>
          <w:rFonts w:ascii="Consolas" w:hAnsi="Consolas" w:cs="Courier New"/>
          <w:b/>
          <w:sz w:val="16"/>
        </w:rPr>
        <w:t xml:space="preserve"> memory access latency in nanoseconds of the machine where profile was collected, defaults to: 52.5</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o :</w:t>
      </w:r>
      <w:proofErr w:type="gramEnd"/>
      <w:r w:rsidRPr="002B1E73">
        <w:rPr>
          <w:rFonts w:ascii="Consolas" w:hAnsi="Consolas" w:cs="Courier New"/>
          <w:b/>
          <w:sz w:val="16"/>
        </w:rPr>
        <w:t xml:space="preserve"> Path to store result of emulation run, defaults to current working directory: /</w:t>
      </w:r>
      <w:proofErr w:type="spellStart"/>
      <w:r>
        <w:rPr>
          <w:rFonts w:ascii="Consolas" w:hAnsi="Consolas" w:cs="Courier New"/>
          <w:b/>
          <w:sz w:val="16"/>
        </w:rPr>
        <w:t>pimemu</w:t>
      </w:r>
      <w:proofErr w:type="spellEnd"/>
      <w:r>
        <w:rPr>
          <w:rFonts w:ascii="Consolas" w:hAnsi="Consolas" w:cs="Courier New"/>
          <w:b/>
          <w:sz w:val="16"/>
        </w:rPr>
        <w:t>/lib/test</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lastRenderedPageBreak/>
        <w:t xml:space="preserve">     </w:t>
      </w:r>
      <w:proofErr w:type="gramStart"/>
      <w:r w:rsidRPr="002B1E73">
        <w:rPr>
          <w:rFonts w:ascii="Consolas" w:hAnsi="Consolas" w:cs="Courier New"/>
          <w:b/>
          <w:sz w:val="16"/>
        </w:rPr>
        <w:t>following</w:t>
      </w:r>
      <w:proofErr w:type="gramEnd"/>
      <w:r w:rsidRPr="002B1E73">
        <w:rPr>
          <w:rFonts w:ascii="Consolas" w:hAnsi="Consolas" w:cs="Courier New"/>
          <w:b/>
          <w:sz w:val="16"/>
        </w:rPr>
        <w:t xml:space="preserve"> result files are generated: emulation_result.csv, emulation_result.pdf</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p :</w:t>
      </w:r>
      <w:proofErr w:type="gramEnd"/>
      <w:r w:rsidRPr="002B1E73">
        <w:rPr>
          <w:rFonts w:ascii="Consolas" w:hAnsi="Consolas" w:cs="Courier New"/>
          <w:b/>
          <w:sz w:val="16"/>
        </w:rPr>
        <w:t xml:space="preserve"> Path to </w:t>
      </w:r>
      <w:proofErr w:type="spellStart"/>
      <w:r w:rsidRPr="002B1E73">
        <w:rPr>
          <w:rFonts w:ascii="Consolas" w:hAnsi="Consolas" w:cs="Courier New"/>
          <w:b/>
          <w:sz w:val="16"/>
        </w:rPr>
        <w:t>Papi</w:t>
      </w:r>
      <w:proofErr w:type="spellEnd"/>
      <w:r w:rsidRPr="002B1E73">
        <w:rPr>
          <w:rFonts w:ascii="Consolas" w:hAnsi="Consolas" w:cs="Courier New"/>
          <w:b/>
          <w:sz w:val="16"/>
        </w:rPr>
        <w:t xml:space="preserve"> library, defaults to: /</w:t>
      </w:r>
      <w:proofErr w:type="spellStart"/>
      <w:r w:rsidRPr="002B1E73">
        <w:rPr>
          <w:rFonts w:ascii="Consolas" w:hAnsi="Consolas" w:cs="Courier New"/>
          <w:b/>
          <w:sz w:val="16"/>
        </w:rPr>
        <w:t>usr</w:t>
      </w:r>
      <w:proofErr w:type="spellEnd"/>
      <w:r w:rsidRPr="002B1E73">
        <w:rPr>
          <w:rFonts w:ascii="Consolas" w:hAnsi="Consolas" w:cs="Courier New"/>
          <w:b/>
          <w:sz w:val="16"/>
        </w:rPr>
        <w:t>/local/lib/</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r :</w:t>
      </w:r>
      <w:proofErr w:type="gramEnd"/>
      <w:r w:rsidRPr="002B1E73">
        <w:rPr>
          <w:rFonts w:ascii="Consolas" w:hAnsi="Consolas" w:cs="Courier New"/>
          <w:b/>
          <w:sz w:val="16"/>
        </w:rPr>
        <w:t xml:space="preserve"> Path to ROXML library, defaults to: /</w:t>
      </w:r>
      <w:proofErr w:type="spellStart"/>
      <w:r w:rsidRPr="002B1E73">
        <w:rPr>
          <w:rFonts w:ascii="Consolas" w:hAnsi="Consolas" w:cs="Courier New"/>
          <w:b/>
          <w:sz w:val="16"/>
        </w:rPr>
        <w:t>usr</w:t>
      </w:r>
      <w:proofErr w:type="spellEnd"/>
      <w:r w:rsidRPr="002B1E73">
        <w:rPr>
          <w:rFonts w:ascii="Consolas" w:hAnsi="Consolas" w:cs="Courier New"/>
          <w:b/>
          <w:sz w:val="16"/>
        </w:rPr>
        <w:t>/lib64/</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s :</w:t>
      </w:r>
      <w:proofErr w:type="gramEnd"/>
      <w:r w:rsidRPr="002B1E73">
        <w:rPr>
          <w:rFonts w:ascii="Consolas" w:hAnsi="Consolas" w:cs="Courier New"/>
          <w:b/>
          <w:sz w:val="16"/>
        </w:rPr>
        <w:t xml:space="preserve"> Path to </w:t>
      </w:r>
      <w:proofErr w:type="spellStart"/>
      <w:r w:rsidRPr="002B1E73">
        <w:rPr>
          <w:rFonts w:ascii="Consolas" w:hAnsi="Consolas" w:cs="Courier New"/>
          <w:b/>
          <w:sz w:val="16"/>
        </w:rPr>
        <w:t>Sprofile</w:t>
      </w:r>
      <w:proofErr w:type="spellEnd"/>
      <w:r w:rsidRPr="002B1E73">
        <w:rPr>
          <w:rFonts w:ascii="Consolas" w:hAnsi="Consolas" w:cs="Courier New"/>
          <w:b/>
          <w:sz w:val="16"/>
        </w:rPr>
        <w:t xml:space="preserve"> binary, part of AMD </w:t>
      </w:r>
      <w:proofErr w:type="spellStart"/>
      <w:r w:rsidRPr="002B1E73">
        <w:rPr>
          <w:rFonts w:ascii="Consolas" w:hAnsi="Consolas" w:cs="Courier New"/>
          <w:b/>
          <w:sz w:val="16"/>
        </w:rPr>
        <w:t>CodeXL</w:t>
      </w:r>
      <w:proofErr w:type="spellEnd"/>
      <w:r w:rsidRPr="002B1E73">
        <w:rPr>
          <w:rFonts w:ascii="Consolas" w:hAnsi="Consolas" w:cs="Courier New"/>
          <w:b/>
          <w:sz w:val="16"/>
        </w:rPr>
        <w:t xml:space="preserve"> tool, defaults to: /opt/AMD/</w:t>
      </w:r>
      <w:proofErr w:type="spellStart"/>
      <w:r w:rsidRPr="002B1E73">
        <w:rPr>
          <w:rFonts w:ascii="Consolas" w:hAnsi="Consolas" w:cs="Courier New"/>
          <w:b/>
          <w:sz w:val="16"/>
        </w:rPr>
        <w:t>CodeXL</w:t>
      </w:r>
      <w:proofErr w:type="spellEnd"/>
      <w:r w:rsidRPr="002B1E73">
        <w:rPr>
          <w:rFonts w:ascii="Consolas" w:hAnsi="Consolas" w:cs="Courier New"/>
          <w:b/>
          <w:sz w:val="16"/>
        </w:rPr>
        <w:t>/bin/x86_64</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t :</w:t>
      </w:r>
      <w:proofErr w:type="gramEnd"/>
      <w:r w:rsidRPr="002B1E73">
        <w:rPr>
          <w:rFonts w:ascii="Consolas" w:hAnsi="Consolas" w:cs="Courier New"/>
          <w:b/>
          <w:sz w:val="16"/>
        </w:rPr>
        <w:t xml:space="preserve"> Path to store temporary files used for tracing and modeling, defaults to current working directory: /</w:t>
      </w:r>
      <w:proofErr w:type="spellStart"/>
      <w:r>
        <w:rPr>
          <w:rFonts w:ascii="Consolas" w:hAnsi="Consolas" w:cs="Courier New"/>
          <w:b/>
          <w:sz w:val="16"/>
        </w:rPr>
        <w:t>pimemu</w:t>
      </w:r>
      <w:proofErr w:type="spellEnd"/>
      <w:r>
        <w:rPr>
          <w:rFonts w:ascii="Consolas" w:hAnsi="Consolas" w:cs="Courier New"/>
          <w:b/>
          <w:sz w:val="16"/>
        </w:rPr>
        <w:t>/lib/test</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 xml:space="preserve">     </w:t>
      </w:r>
      <w:proofErr w:type="gramStart"/>
      <w:r w:rsidRPr="002B1E73">
        <w:rPr>
          <w:rFonts w:ascii="Consolas" w:hAnsi="Consolas" w:cs="Courier New"/>
          <w:b/>
          <w:sz w:val="16"/>
        </w:rPr>
        <w:t>following</w:t>
      </w:r>
      <w:proofErr w:type="gramEnd"/>
      <w:r w:rsidRPr="002B1E73">
        <w:rPr>
          <w:rFonts w:ascii="Consolas" w:hAnsi="Consolas" w:cs="Courier New"/>
          <w:b/>
          <w:sz w:val="16"/>
        </w:rPr>
        <w:t xml:space="preserve"> temporary files are generated on full tool run: pimemu_cpucounterdata.csv, pimemu_gpucounterdata.csv, model_cpu.csv, model_gpu.csv, pimemu_timelinedata.csv</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w:t>
      </w:r>
      <w:proofErr w:type="gramStart"/>
      <w:r w:rsidRPr="002B1E73">
        <w:rPr>
          <w:rFonts w:ascii="Consolas" w:hAnsi="Consolas" w:cs="Courier New"/>
          <w:b/>
          <w:sz w:val="16"/>
        </w:rPr>
        <w:t>x :</w:t>
      </w:r>
      <w:proofErr w:type="gramEnd"/>
      <w:r w:rsidRPr="002B1E73">
        <w:rPr>
          <w:rFonts w:ascii="Consolas" w:hAnsi="Consolas" w:cs="Courier New"/>
          <w:b/>
          <w:sz w:val="16"/>
        </w:rPr>
        <w:t xml:space="preserve"> Without -x option, by default the tool runs all commands in order : Profile, Modeling, and Timeline Ordering.</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 xml:space="preserve">     Use -x with arguments to run only one of </w:t>
      </w:r>
      <w:proofErr w:type="gramStart"/>
      <w:r w:rsidRPr="002B1E73">
        <w:rPr>
          <w:rFonts w:ascii="Consolas" w:hAnsi="Consolas" w:cs="Courier New"/>
          <w:b/>
          <w:sz w:val="16"/>
        </w:rPr>
        <w:t>them :</w:t>
      </w:r>
      <w:proofErr w:type="gramEnd"/>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 xml:space="preserve">     1 - run profiler, this runs the application and generates performance profiles: pimemu_cpucounterdata.csv, pimemu_gpucounterdata.csv, pimemu_timelinedata.csv</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 xml:space="preserve">     2 - run models, reads </w:t>
      </w:r>
      <w:proofErr w:type="spellStart"/>
      <w:r w:rsidRPr="002B1E73">
        <w:rPr>
          <w:rFonts w:ascii="Consolas" w:hAnsi="Consolas" w:cs="Courier New"/>
          <w:b/>
          <w:sz w:val="16"/>
        </w:rPr>
        <w:t>peformance</w:t>
      </w:r>
      <w:proofErr w:type="spellEnd"/>
      <w:r w:rsidRPr="002B1E73">
        <w:rPr>
          <w:rFonts w:ascii="Consolas" w:hAnsi="Consolas" w:cs="Courier New"/>
          <w:b/>
          <w:sz w:val="16"/>
        </w:rPr>
        <w:t xml:space="preserve"> profiles and generates performance predictions: model_cpu.csv, model_gpu.csv</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 xml:space="preserve">     3 - </w:t>
      </w:r>
      <w:proofErr w:type="gramStart"/>
      <w:r w:rsidRPr="002B1E73">
        <w:rPr>
          <w:rFonts w:ascii="Consolas" w:hAnsi="Consolas" w:cs="Courier New"/>
          <w:b/>
          <w:sz w:val="16"/>
        </w:rPr>
        <w:t>run</w:t>
      </w:r>
      <w:proofErr w:type="gramEnd"/>
      <w:r w:rsidRPr="002B1E73">
        <w:rPr>
          <w:rFonts w:ascii="Consolas" w:hAnsi="Consolas" w:cs="Courier New"/>
          <w:b/>
          <w:sz w:val="16"/>
        </w:rPr>
        <w:t xml:space="preserve"> timeline ordering, reads performance predictions and generates timeline ordering results: emulation_result.csv, emulation_result.pdf</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 xml:space="preserve">     Commands 1 and 2 assume read/write from TMPDIR, change it using -t option</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 xml:space="preserve">     Command 3 reads predictions from TMPDIR change with -t option, and writes results to OUTDIR change with -o option</w:t>
      </w:r>
    </w:p>
    <w:p w:rsidR="002B1E73" w:rsidRP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p>
    <w:p w:rsid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r w:rsidRPr="002B1E73">
        <w:rPr>
          <w:rFonts w:ascii="Consolas" w:hAnsi="Consolas" w:cs="Courier New"/>
          <w:b/>
          <w:sz w:val="16"/>
        </w:rPr>
        <w:t>Example: run_pim_emulation.sh  -c config.xml -t /</w:t>
      </w:r>
      <w:proofErr w:type="spellStart"/>
      <w:r w:rsidRPr="002B1E73">
        <w:rPr>
          <w:rFonts w:ascii="Consolas" w:hAnsi="Consolas" w:cs="Courier New"/>
          <w:b/>
          <w:sz w:val="16"/>
        </w:rPr>
        <w:t>tmp</w:t>
      </w:r>
      <w:proofErr w:type="spellEnd"/>
      <w:r w:rsidRPr="002B1E73">
        <w:rPr>
          <w:rFonts w:ascii="Consolas" w:hAnsi="Consolas" w:cs="Courier New"/>
          <w:b/>
          <w:sz w:val="16"/>
        </w:rPr>
        <w:t xml:space="preserve"> -o /result --run </w:t>
      </w:r>
      <w:proofErr w:type="spellStart"/>
      <w:r w:rsidRPr="002B1E73">
        <w:rPr>
          <w:rFonts w:ascii="Consolas" w:hAnsi="Consolas" w:cs="Courier New"/>
          <w:b/>
          <w:sz w:val="16"/>
        </w:rPr>
        <w:t>my_prog</w:t>
      </w:r>
      <w:proofErr w:type="spellEnd"/>
      <w:r w:rsidRPr="002B1E73">
        <w:rPr>
          <w:rFonts w:ascii="Consolas" w:hAnsi="Consolas" w:cs="Courier New"/>
          <w:b/>
          <w:sz w:val="16"/>
        </w:rPr>
        <w:t xml:space="preserve"> </w:t>
      </w:r>
      <w:proofErr w:type="spellStart"/>
      <w:r w:rsidRPr="002B1E73">
        <w:rPr>
          <w:rFonts w:ascii="Consolas" w:hAnsi="Consolas" w:cs="Courier New"/>
          <w:b/>
          <w:sz w:val="16"/>
        </w:rPr>
        <w:t>my_args</w:t>
      </w:r>
      <w:proofErr w:type="spellEnd"/>
    </w:p>
    <w:p w:rsidR="002B1E73" w:rsidRDefault="002B1E73" w:rsidP="002B1E73">
      <w:pPr>
        <w:shd w:val="clear" w:color="auto" w:fill="A6A6A6" w:themeFill="background1" w:themeFillShade="A6"/>
        <w:tabs>
          <w:tab w:val="left" w:pos="4140"/>
        </w:tabs>
        <w:ind w:firstLine="720"/>
        <w:jc w:val="left"/>
        <w:rPr>
          <w:rFonts w:ascii="Consolas" w:hAnsi="Consolas" w:cs="Courier New"/>
          <w:b/>
          <w:sz w:val="16"/>
        </w:rPr>
      </w:pPr>
    </w:p>
    <w:p w:rsidR="00683226" w:rsidRDefault="004A1D41" w:rsidP="004A1D41">
      <w:pPr>
        <w:pStyle w:val="Caption"/>
      </w:pPr>
      <w:r>
        <w:t>Figure 2: Help message from the PIM emulator run script.</w:t>
      </w:r>
    </w:p>
    <w:p w:rsidR="00683226" w:rsidRDefault="00683226" w:rsidP="00683226">
      <w:pPr>
        <w:pStyle w:val="Heading3"/>
      </w:pPr>
      <w:bookmarkStart w:id="265" w:name="_Toc231541820"/>
      <w:r>
        <w:t xml:space="preserve">Test </w:t>
      </w:r>
      <w:r w:rsidR="00352312">
        <w:t>Setup</w:t>
      </w:r>
      <w:bookmarkEnd w:id="265"/>
    </w:p>
    <w:p w:rsidR="00683226" w:rsidRDefault="00683226" w:rsidP="00683226">
      <w:r>
        <w:t xml:space="preserve">The source code for the sample test programs </w:t>
      </w:r>
      <w:r w:rsidR="003B4050">
        <w:t>is</w:t>
      </w:r>
      <w:r>
        <w:t xml:space="preserve"> located in the PIM emulator software package</w:t>
      </w:r>
      <w:r w:rsidR="003B4050">
        <w:t xml:space="preserve"> under the subdirectory:</w:t>
      </w:r>
    </w:p>
    <w:p w:rsidR="00683226" w:rsidRDefault="00683226" w:rsidP="00683226"/>
    <w:p w:rsidR="00683226" w:rsidRDefault="00683226" w:rsidP="00683226">
      <w:pPr>
        <w:ind w:left="720"/>
        <w:jc w:val="left"/>
        <w:rPr>
          <w:rFonts w:ascii="Consolas" w:hAnsi="Consolas"/>
          <w:b/>
        </w:rPr>
      </w:pPr>
      <w:r>
        <w:rPr>
          <w:rFonts w:ascii="Consolas" w:hAnsi="Consolas"/>
          <w:b/>
        </w:rPr>
        <w:t>/</w:t>
      </w:r>
      <w:proofErr w:type="spellStart"/>
      <w:r>
        <w:rPr>
          <w:rFonts w:ascii="Consolas" w:hAnsi="Consolas"/>
          <w:b/>
        </w:rPr>
        <w:t>pimemu</w:t>
      </w:r>
      <w:proofErr w:type="spellEnd"/>
      <w:r>
        <w:rPr>
          <w:rFonts w:ascii="Consolas" w:hAnsi="Consolas"/>
          <w:b/>
        </w:rPr>
        <w:t>/lib/test</w:t>
      </w:r>
    </w:p>
    <w:p w:rsidR="00683226" w:rsidRPr="00683226" w:rsidRDefault="00683226" w:rsidP="00683226"/>
    <w:p w:rsidR="00352312" w:rsidRDefault="003B4050" w:rsidP="008A3379">
      <w:r>
        <w:t xml:space="preserve">For </w:t>
      </w:r>
      <w:r w:rsidR="008603D3">
        <w:t>the remainder of this</w:t>
      </w:r>
      <w:r>
        <w:t xml:space="preserve"> discussion, we will use </w:t>
      </w:r>
      <w:r w:rsidR="00352312">
        <w:t>this</w:t>
      </w:r>
      <w:r>
        <w:t xml:space="preserve"> as </w:t>
      </w:r>
      <w:r w:rsidR="00352312">
        <w:t>our current working directory.</w:t>
      </w:r>
    </w:p>
    <w:p w:rsidR="00352312" w:rsidRDefault="00352312" w:rsidP="008A3379"/>
    <w:p w:rsidR="00352312" w:rsidRPr="00352312" w:rsidRDefault="00352312" w:rsidP="00352312">
      <w:pPr>
        <w:ind w:firstLine="720"/>
        <w:jc w:val="left"/>
        <w:rPr>
          <w:b/>
        </w:rPr>
      </w:pPr>
      <w:r>
        <w:rPr>
          <w:rFonts w:ascii="Consolas" w:hAnsi="Consolas"/>
          <w:b/>
          <w:highlight w:val="lightGray"/>
        </w:rPr>
        <w:t xml:space="preserve">$ </w:t>
      </w:r>
      <w:proofErr w:type="spellStart"/>
      <w:r>
        <w:rPr>
          <w:rFonts w:ascii="Consolas" w:hAnsi="Consolas"/>
          <w:b/>
          <w:highlight w:val="lightGray"/>
        </w:rPr>
        <w:t>cd</w:t>
      </w:r>
      <w:proofErr w:type="spellEnd"/>
      <w:r>
        <w:rPr>
          <w:rFonts w:ascii="Consolas" w:hAnsi="Consolas"/>
          <w:b/>
          <w:highlight w:val="lightGray"/>
        </w:rPr>
        <w:t xml:space="preserve"> /</w:t>
      </w:r>
      <w:proofErr w:type="spellStart"/>
      <w:r>
        <w:rPr>
          <w:rFonts w:ascii="Consolas" w:hAnsi="Consolas"/>
          <w:b/>
          <w:highlight w:val="lightGray"/>
        </w:rPr>
        <w:t>pimemu</w:t>
      </w:r>
      <w:proofErr w:type="spellEnd"/>
      <w:r>
        <w:rPr>
          <w:rFonts w:ascii="Consolas" w:hAnsi="Consolas"/>
          <w:b/>
          <w:highlight w:val="lightGray"/>
        </w:rPr>
        <w:t>/lib/test</w:t>
      </w:r>
    </w:p>
    <w:p w:rsidR="00352312" w:rsidRDefault="00352312" w:rsidP="008A3379"/>
    <w:p w:rsidR="003B4050" w:rsidRDefault="003B4050" w:rsidP="008A3379">
      <w:r>
        <w:t xml:space="preserve">The PIM emulator run script will require a subdirectory </w:t>
      </w:r>
      <w:r w:rsidR="00B57509">
        <w:t xml:space="preserve">called </w:t>
      </w:r>
      <w:proofErr w:type="spellStart"/>
      <w:r w:rsidR="00B57509">
        <w:t>tmp</w:t>
      </w:r>
      <w:proofErr w:type="spellEnd"/>
      <w:r w:rsidRPr="00683226">
        <w:rPr>
          <w:rFonts w:ascii="Consolas" w:hAnsi="Consolas" w:cs="Consolas"/>
        </w:rPr>
        <w:t>/</w:t>
      </w:r>
      <w:r w:rsidRPr="00683226">
        <w:t xml:space="preserve"> to store intermediate files and</w:t>
      </w:r>
      <w:r w:rsidR="006C7449">
        <w:t xml:space="preserve"> a</w:t>
      </w:r>
      <w:r w:rsidRPr="00683226">
        <w:t xml:space="preserve"> directory called </w:t>
      </w:r>
      <w:r w:rsidRPr="00683226">
        <w:rPr>
          <w:rFonts w:ascii="Consolas" w:hAnsi="Consolas" w:cs="Consolas"/>
        </w:rPr>
        <w:t>result/</w:t>
      </w:r>
      <w:r w:rsidRPr="00683226">
        <w:t xml:space="preserve"> to store the final result of the emulation</w:t>
      </w:r>
      <w:r>
        <w:t>.</w:t>
      </w:r>
    </w:p>
    <w:p w:rsidR="003B4050" w:rsidRDefault="003B4050" w:rsidP="008A3379"/>
    <w:p w:rsidR="008A3379" w:rsidRDefault="008A3379" w:rsidP="003B4050">
      <w:pPr>
        <w:ind w:firstLine="720"/>
        <w:jc w:val="left"/>
        <w:rPr>
          <w:b/>
        </w:rPr>
      </w:pPr>
      <w:r>
        <w:rPr>
          <w:rFonts w:ascii="Consolas" w:hAnsi="Consolas"/>
          <w:b/>
          <w:highlight w:val="lightGray"/>
        </w:rPr>
        <w:t xml:space="preserve">$ </w:t>
      </w:r>
      <w:proofErr w:type="spellStart"/>
      <w:proofErr w:type="gramStart"/>
      <w:r>
        <w:rPr>
          <w:rFonts w:ascii="Consolas" w:hAnsi="Consolas"/>
          <w:b/>
          <w:highlight w:val="lightGray"/>
        </w:rPr>
        <w:t>mkdir</w:t>
      </w:r>
      <w:proofErr w:type="spellEnd"/>
      <w:proofErr w:type="gramEnd"/>
      <w:r>
        <w:rPr>
          <w:rFonts w:ascii="Consolas" w:hAnsi="Consolas"/>
          <w:b/>
          <w:highlight w:val="lightGray"/>
        </w:rPr>
        <w:t xml:space="preserve"> </w:t>
      </w:r>
      <w:proofErr w:type="spellStart"/>
      <w:r>
        <w:rPr>
          <w:rFonts w:ascii="Consolas" w:hAnsi="Consolas"/>
          <w:b/>
          <w:highlight w:val="lightGray"/>
        </w:rPr>
        <w:t>tmp</w:t>
      </w:r>
      <w:proofErr w:type="spellEnd"/>
      <w:r>
        <w:rPr>
          <w:rFonts w:ascii="Consolas" w:hAnsi="Consolas"/>
          <w:b/>
          <w:highlight w:val="lightGray"/>
        </w:rPr>
        <w:t xml:space="preserve"> </w:t>
      </w:r>
    </w:p>
    <w:p w:rsidR="008A3379" w:rsidRDefault="008A3379" w:rsidP="003B4050">
      <w:pPr>
        <w:ind w:firstLine="720"/>
        <w:jc w:val="left"/>
        <w:rPr>
          <w:rFonts w:ascii="Consolas" w:hAnsi="Consolas"/>
          <w:b/>
          <w:highlight w:val="lightGray"/>
        </w:rPr>
      </w:pPr>
      <w:r>
        <w:rPr>
          <w:rFonts w:ascii="Consolas" w:hAnsi="Consolas"/>
          <w:b/>
          <w:highlight w:val="lightGray"/>
        </w:rPr>
        <w:t xml:space="preserve">$ </w:t>
      </w:r>
      <w:proofErr w:type="spellStart"/>
      <w:proofErr w:type="gramStart"/>
      <w:r>
        <w:rPr>
          <w:rFonts w:ascii="Consolas" w:hAnsi="Consolas"/>
          <w:b/>
          <w:highlight w:val="lightGray"/>
        </w:rPr>
        <w:t>mkdir</w:t>
      </w:r>
      <w:proofErr w:type="spellEnd"/>
      <w:proofErr w:type="gramEnd"/>
      <w:r>
        <w:rPr>
          <w:rFonts w:ascii="Consolas" w:hAnsi="Consolas"/>
          <w:b/>
          <w:highlight w:val="lightGray"/>
        </w:rPr>
        <w:t xml:space="preserve"> result</w:t>
      </w:r>
    </w:p>
    <w:p w:rsidR="003B4050" w:rsidRDefault="003B4050" w:rsidP="003B4050">
      <w:pPr>
        <w:ind w:firstLine="720"/>
        <w:jc w:val="left"/>
        <w:rPr>
          <w:rFonts w:ascii="Consolas" w:hAnsi="Consolas"/>
          <w:b/>
          <w:highlight w:val="lightGray"/>
        </w:rPr>
      </w:pPr>
    </w:p>
    <w:p w:rsidR="003B4050" w:rsidRPr="00352312" w:rsidRDefault="00352312" w:rsidP="003B4050">
      <w:r>
        <w:t xml:space="preserve">The PIM emulator run script requires an XML model description file as input.  Here, we </w:t>
      </w:r>
      <w:r w:rsidR="003B4050">
        <w:t xml:space="preserve">copy a sample XML model description file from the </w:t>
      </w:r>
      <w:proofErr w:type="spellStart"/>
      <w:r w:rsidR="003B4050">
        <w:rPr>
          <w:rFonts w:ascii="Consolas" w:hAnsi="Consolas" w:cs="Consolas"/>
        </w:rPr>
        <w:t>config</w:t>
      </w:r>
      <w:proofErr w:type="spellEnd"/>
      <w:r w:rsidR="003B4050" w:rsidRPr="00683226">
        <w:rPr>
          <w:rFonts w:ascii="Consolas" w:hAnsi="Consolas" w:cs="Consolas"/>
        </w:rPr>
        <w:t>/</w:t>
      </w:r>
      <w:r w:rsidR="003B4050" w:rsidRPr="00683226">
        <w:t xml:space="preserve"> </w:t>
      </w:r>
      <w:r w:rsidR="003B4050">
        <w:t>subdirectory of the PIM emulator package.</w:t>
      </w:r>
    </w:p>
    <w:p w:rsidR="003B4050" w:rsidRDefault="003B4050" w:rsidP="003B4050">
      <w:pPr>
        <w:ind w:firstLine="720"/>
        <w:jc w:val="left"/>
        <w:rPr>
          <w:rFonts w:ascii="Consolas" w:hAnsi="Consolas"/>
          <w:b/>
          <w:highlight w:val="lightGray"/>
        </w:rPr>
      </w:pPr>
    </w:p>
    <w:p w:rsidR="003B4050" w:rsidRDefault="003B4050" w:rsidP="003B4050">
      <w:pPr>
        <w:ind w:firstLine="720"/>
        <w:jc w:val="left"/>
        <w:rPr>
          <w:b/>
        </w:rPr>
      </w:pPr>
      <w:r>
        <w:rPr>
          <w:rFonts w:ascii="Consolas" w:hAnsi="Consolas"/>
          <w:b/>
          <w:highlight w:val="lightGray"/>
        </w:rPr>
        <w:t xml:space="preserve">$ </w:t>
      </w:r>
      <w:proofErr w:type="gramStart"/>
      <w:r>
        <w:rPr>
          <w:rFonts w:ascii="Consolas" w:hAnsi="Consolas"/>
          <w:b/>
          <w:highlight w:val="lightGray"/>
        </w:rPr>
        <w:t>cp</w:t>
      </w:r>
      <w:proofErr w:type="gramEnd"/>
      <w:r>
        <w:rPr>
          <w:rFonts w:ascii="Consolas" w:hAnsi="Consolas"/>
          <w:b/>
          <w:highlight w:val="lightGray"/>
        </w:rPr>
        <w:t xml:space="preserve"> /</w:t>
      </w:r>
      <w:proofErr w:type="spellStart"/>
      <w:r>
        <w:rPr>
          <w:rFonts w:ascii="Consolas" w:hAnsi="Consolas"/>
          <w:b/>
          <w:highlight w:val="lightGray"/>
        </w:rPr>
        <w:t>pimemu</w:t>
      </w:r>
      <w:proofErr w:type="spellEnd"/>
      <w:r>
        <w:rPr>
          <w:rFonts w:ascii="Consolas" w:hAnsi="Consolas"/>
          <w:b/>
          <w:highlight w:val="lightGray"/>
        </w:rPr>
        <w:t>/lib/</w:t>
      </w:r>
      <w:proofErr w:type="spellStart"/>
      <w:r>
        <w:rPr>
          <w:rFonts w:ascii="Consolas" w:hAnsi="Consolas"/>
          <w:b/>
          <w:highlight w:val="lightGray"/>
        </w:rPr>
        <w:t>config</w:t>
      </w:r>
      <w:proofErr w:type="spellEnd"/>
      <w:r>
        <w:rPr>
          <w:rFonts w:ascii="Consolas" w:hAnsi="Consolas"/>
          <w:b/>
          <w:highlight w:val="lightGray"/>
        </w:rPr>
        <w:t xml:space="preserve">/PIM.xml . </w:t>
      </w:r>
    </w:p>
    <w:p w:rsidR="006C2A46" w:rsidRDefault="006C2A46">
      <w:pPr>
        <w:jc w:val="left"/>
        <w:rPr>
          <w:rFonts w:eastAsiaTheme="majorEastAsia" w:cstheme="majorBidi"/>
          <w:b/>
          <w:bCs/>
          <w:color w:val="4F81BD" w:themeColor="accent1"/>
        </w:rPr>
      </w:pPr>
    </w:p>
    <w:p w:rsidR="0080678A" w:rsidRDefault="0080678A">
      <w:pPr>
        <w:jc w:val="left"/>
        <w:rPr>
          <w:rFonts w:eastAsiaTheme="majorEastAsia" w:cstheme="majorBidi"/>
          <w:b/>
          <w:bCs/>
          <w:color w:val="4F81BD" w:themeColor="accent1"/>
        </w:rPr>
      </w:pPr>
      <w:r>
        <w:br w:type="page"/>
      </w:r>
    </w:p>
    <w:p w:rsidR="008A3379" w:rsidRDefault="00352312" w:rsidP="008A3379">
      <w:pPr>
        <w:pStyle w:val="Heading3"/>
      </w:pPr>
      <w:bookmarkStart w:id="266" w:name="_Toc231541821"/>
      <w:r>
        <w:lastRenderedPageBreak/>
        <w:t>CPU Test</w:t>
      </w:r>
      <w:bookmarkEnd w:id="266"/>
    </w:p>
    <w:p w:rsidR="00352312" w:rsidRPr="0084017D" w:rsidRDefault="00352312" w:rsidP="00352312">
      <w:pPr>
        <w:rPr>
          <w:rFonts w:asciiTheme="majorHAnsi" w:hAnsiTheme="majorHAnsi"/>
        </w:rPr>
      </w:pPr>
      <w:r>
        <w:t xml:space="preserve">The CPU test program computes a prefix sum in parallel using </w:t>
      </w:r>
      <w:r w:rsidR="00DA55CB">
        <w:t>POSIX threads</w:t>
      </w:r>
      <w:r>
        <w:t xml:space="preserve">.   </w:t>
      </w:r>
      <w:r w:rsidR="0084017D">
        <w:t xml:space="preserve">The program source is called </w:t>
      </w:r>
      <w:proofErr w:type="spellStart"/>
      <w:r w:rsidR="0084017D">
        <w:rPr>
          <w:rFonts w:ascii="Consolas" w:hAnsi="Consolas" w:cs="Consolas"/>
        </w:rPr>
        <w:t>test_cpu_thread.c</w:t>
      </w:r>
      <w:proofErr w:type="spellEnd"/>
      <w:r w:rsidR="0084017D">
        <w:t xml:space="preserve">, </w:t>
      </w:r>
      <w:r>
        <w:t>the compiled binary executable is called</w:t>
      </w:r>
      <w:r w:rsidR="0084017D">
        <w:t xml:space="preserve"> </w:t>
      </w:r>
      <w:r w:rsidR="0084017D">
        <w:rPr>
          <w:rFonts w:ascii="Consolas" w:hAnsi="Consolas" w:cs="Consolas"/>
        </w:rPr>
        <w:t xml:space="preserve">test_cpu_pthread.exe, </w:t>
      </w:r>
      <w:r w:rsidR="0084017D">
        <w:t>and the test can be run as follows:</w:t>
      </w:r>
    </w:p>
    <w:p w:rsidR="008A3379" w:rsidRDefault="008A3379" w:rsidP="008A3379">
      <w:pPr>
        <w:rPr>
          <w:b/>
        </w:rPr>
      </w:pPr>
    </w:p>
    <w:p w:rsidR="0084017D" w:rsidRDefault="008A3379" w:rsidP="0084017D">
      <w:pPr>
        <w:ind w:left="720"/>
        <w:jc w:val="left"/>
        <w:rPr>
          <w:rFonts w:ascii="Consolas" w:hAnsi="Consolas"/>
          <w:b/>
          <w:szCs w:val="18"/>
          <w:highlight w:val="lightGray"/>
        </w:rPr>
      </w:pPr>
      <w:r w:rsidRPr="0084017D">
        <w:rPr>
          <w:rFonts w:ascii="Consolas" w:hAnsi="Consolas"/>
          <w:b/>
          <w:szCs w:val="18"/>
          <w:highlight w:val="lightGray"/>
        </w:rPr>
        <w:t xml:space="preserve">$ /piminstall/bin/run_pim_emulation.sh –c </w:t>
      </w:r>
      <w:r w:rsidR="00156B71">
        <w:rPr>
          <w:rFonts w:ascii="Consolas" w:hAnsi="Consolas"/>
          <w:b/>
          <w:szCs w:val="18"/>
          <w:highlight w:val="lightGray"/>
        </w:rPr>
        <w:t>2</w:t>
      </w:r>
      <w:r w:rsidRPr="0084017D">
        <w:rPr>
          <w:rFonts w:ascii="Consolas" w:hAnsi="Consolas"/>
          <w:b/>
          <w:szCs w:val="18"/>
          <w:highlight w:val="lightGray"/>
        </w:rPr>
        <w:t>.xml</w:t>
      </w:r>
      <w:r w:rsidR="0084017D">
        <w:rPr>
          <w:rFonts w:ascii="Consolas" w:hAnsi="Consolas"/>
          <w:b/>
          <w:szCs w:val="18"/>
          <w:highlight w:val="lightGray"/>
        </w:rPr>
        <w:tab/>
      </w:r>
      <w:r w:rsidR="0084017D">
        <w:rPr>
          <w:rFonts w:ascii="Consolas" w:hAnsi="Consolas"/>
          <w:b/>
          <w:szCs w:val="18"/>
          <w:highlight w:val="lightGray"/>
        </w:rPr>
        <w:tab/>
        <w:t>\</w:t>
      </w:r>
    </w:p>
    <w:p w:rsidR="0084017D" w:rsidRDefault="008A3379" w:rsidP="0084017D">
      <w:pPr>
        <w:ind w:left="720" w:firstLine="720"/>
        <w:jc w:val="left"/>
        <w:rPr>
          <w:rFonts w:ascii="Consolas" w:hAnsi="Consolas"/>
          <w:b/>
          <w:szCs w:val="18"/>
          <w:highlight w:val="lightGray"/>
        </w:rPr>
      </w:pPr>
      <w:r w:rsidRPr="0084017D">
        <w:rPr>
          <w:rFonts w:ascii="Consolas" w:hAnsi="Consolas"/>
          <w:b/>
          <w:szCs w:val="18"/>
          <w:highlight w:val="lightGray"/>
        </w:rPr>
        <w:t>–e /</w:t>
      </w:r>
      <w:proofErr w:type="spellStart"/>
      <w:r w:rsidRPr="0084017D">
        <w:rPr>
          <w:rFonts w:ascii="Consolas" w:hAnsi="Consolas"/>
          <w:b/>
          <w:szCs w:val="18"/>
          <w:highlight w:val="lightGray"/>
        </w:rPr>
        <w:t>piminstall</w:t>
      </w:r>
      <w:proofErr w:type="spellEnd"/>
      <w:r w:rsidRPr="0084017D">
        <w:rPr>
          <w:rFonts w:ascii="Consolas" w:hAnsi="Consolas"/>
          <w:b/>
          <w:szCs w:val="18"/>
          <w:highlight w:val="lightGray"/>
        </w:rPr>
        <w:t xml:space="preserve"> </w:t>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t>\</w:t>
      </w:r>
    </w:p>
    <w:p w:rsidR="0084017D" w:rsidRDefault="008A3379" w:rsidP="0084017D">
      <w:pPr>
        <w:ind w:left="720" w:firstLine="720"/>
        <w:jc w:val="left"/>
        <w:rPr>
          <w:rFonts w:ascii="Consolas" w:hAnsi="Consolas"/>
          <w:b/>
          <w:szCs w:val="18"/>
          <w:highlight w:val="lightGray"/>
        </w:rPr>
      </w:pPr>
      <w:r w:rsidRPr="0084017D">
        <w:rPr>
          <w:rFonts w:ascii="Consolas" w:hAnsi="Consolas"/>
          <w:b/>
          <w:szCs w:val="18"/>
          <w:highlight w:val="lightGray"/>
        </w:rPr>
        <w:t>–t /</w:t>
      </w:r>
      <w:proofErr w:type="spellStart"/>
      <w:r w:rsidRPr="0084017D">
        <w:rPr>
          <w:rFonts w:ascii="Consolas" w:hAnsi="Consolas"/>
          <w:b/>
          <w:szCs w:val="18"/>
          <w:highlight w:val="lightGray"/>
        </w:rPr>
        <w:t>pimemu</w:t>
      </w:r>
      <w:proofErr w:type="spellEnd"/>
      <w:r w:rsidRPr="0084017D">
        <w:rPr>
          <w:rFonts w:ascii="Consolas" w:hAnsi="Consolas"/>
          <w:b/>
          <w:szCs w:val="18"/>
          <w:highlight w:val="lightGray"/>
        </w:rPr>
        <w:t>/lib/test/</w:t>
      </w:r>
      <w:proofErr w:type="spellStart"/>
      <w:r w:rsidRPr="0084017D">
        <w:rPr>
          <w:rFonts w:ascii="Consolas" w:hAnsi="Consolas"/>
          <w:b/>
          <w:szCs w:val="18"/>
          <w:highlight w:val="lightGray"/>
        </w:rPr>
        <w:t>tmp</w:t>
      </w:r>
      <w:proofErr w:type="spellEnd"/>
      <w:r w:rsidRPr="0084017D">
        <w:rPr>
          <w:rFonts w:ascii="Consolas" w:hAnsi="Consolas"/>
          <w:b/>
          <w:szCs w:val="18"/>
          <w:highlight w:val="lightGray"/>
        </w:rPr>
        <w:t xml:space="preserve"> </w:t>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t>\</w:t>
      </w:r>
    </w:p>
    <w:p w:rsidR="0084017D" w:rsidRDefault="008A3379" w:rsidP="0084017D">
      <w:pPr>
        <w:ind w:left="720" w:firstLine="720"/>
        <w:jc w:val="left"/>
        <w:rPr>
          <w:rFonts w:ascii="Consolas" w:hAnsi="Consolas"/>
          <w:b/>
          <w:szCs w:val="18"/>
          <w:highlight w:val="lightGray"/>
        </w:rPr>
      </w:pPr>
      <w:r w:rsidRPr="0084017D">
        <w:rPr>
          <w:rFonts w:ascii="Consolas" w:hAnsi="Consolas"/>
          <w:b/>
          <w:szCs w:val="18"/>
          <w:highlight w:val="lightGray"/>
        </w:rPr>
        <w:t>–o</w:t>
      </w:r>
      <w:r w:rsidR="0084017D">
        <w:rPr>
          <w:rFonts w:ascii="Consolas" w:hAnsi="Consolas"/>
          <w:b/>
          <w:szCs w:val="18"/>
          <w:highlight w:val="lightGray"/>
        </w:rPr>
        <w:t xml:space="preserve"> </w:t>
      </w:r>
      <w:r w:rsidRPr="0084017D">
        <w:rPr>
          <w:rFonts w:ascii="Consolas" w:hAnsi="Consolas"/>
          <w:b/>
          <w:szCs w:val="18"/>
          <w:highlight w:val="lightGray"/>
        </w:rPr>
        <w:t>/</w:t>
      </w:r>
      <w:proofErr w:type="spellStart"/>
      <w:r w:rsidRPr="0084017D">
        <w:rPr>
          <w:rFonts w:ascii="Consolas" w:hAnsi="Consolas"/>
          <w:b/>
          <w:szCs w:val="18"/>
          <w:highlight w:val="lightGray"/>
        </w:rPr>
        <w:t>pimemu</w:t>
      </w:r>
      <w:proofErr w:type="spellEnd"/>
      <w:r w:rsidRPr="0084017D">
        <w:rPr>
          <w:rFonts w:ascii="Consolas" w:hAnsi="Consolas"/>
          <w:b/>
          <w:szCs w:val="18"/>
          <w:highlight w:val="lightGray"/>
        </w:rPr>
        <w:t>/lib/test/result</w:t>
      </w:r>
      <w:r w:rsidR="0084017D">
        <w:rPr>
          <w:rFonts w:ascii="Consolas" w:hAnsi="Consolas"/>
          <w:b/>
          <w:szCs w:val="18"/>
          <w:highlight w:val="lightGray"/>
        </w:rPr>
        <w:t xml:space="preserve"> </w:t>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r>
      <w:r w:rsidR="0084017D">
        <w:rPr>
          <w:rFonts w:ascii="Consolas" w:hAnsi="Consolas"/>
          <w:b/>
          <w:szCs w:val="18"/>
          <w:highlight w:val="lightGray"/>
        </w:rPr>
        <w:tab/>
        <w:t>\</w:t>
      </w:r>
    </w:p>
    <w:p w:rsidR="008A3379" w:rsidRDefault="008A3379" w:rsidP="0084017D">
      <w:pPr>
        <w:ind w:left="720" w:firstLine="720"/>
        <w:jc w:val="left"/>
        <w:rPr>
          <w:rFonts w:ascii="Consolas" w:hAnsi="Consolas"/>
          <w:b/>
          <w:szCs w:val="18"/>
          <w:highlight w:val="lightGray"/>
        </w:rPr>
      </w:pPr>
      <w:r w:rsidRPr="0084017D">
        <w:rPr>
          <w:rFonts w:ascii="Consolas" w:hAnsi="Consolas"/>
          <w:b/>
          <w:szCs w:val="18"/>
          <w:highlight w:val="lightGray"/>
        </w:rPr>
        <w:t>--r</w:t>
      </w:r>
      <w:r w:rsidR="0084017D">
        <w:rPr>
          <w:rFonts w:ascii="Consolas" w:hAnsi="Consolas"/>
          <w:b/>
          <w:szCs w:val="18"/>
          <w:highlight w:val="lightGray"/>
        </w:rPr>
        <w:t>un ./test_cpu_pthread.exe</w:t>
      </w:r>
    </w:p>
    <w:p w:rsidR="0084017D" w:rsidRPr="0084017D" w:rsidRDefault="0084017D" w:rsidP="0084017D">
      <w:pPr>
        <w:ind w:left="720" w:firstLine="720"/>
        <w:jc w:val="left"/>
        <w:rPr>
          <w:rFonts w:ascii="Consolas" w:hAnsi="Consolas"/>
          <w:b/>
          <w:szCs w:val="18"/>
          <w:highlight w:val="lightGray"/>
        </w:rPr>
      </w:pPr>
    </w:p>
    <w:p w:rsidR="0084017D" w:rsidRDefault="0084017D" w:rsidP="0084017D">
      <w:r>
        <w:t>The following temporary files are produced:</w:t>
      </w:r>
    </w:p>
    <w:p w:rsidR="008A3379" w:rsidRDefault="008A3379" w:rsidP="008A3379">
      <w:pPr>
        <w:rPr>
          <w:b/>
        </w:rPr>
      </w:pPr>
    </w:p>
    <w:p w:rsidR="008A3379" w:rsidRPr="0084017D" w:rsidRDefault="008A3379" w:rsidP="0084017D">
      <w:pPr>
        <w:ind w:left="720"/>
        <w:rPr>
          <w:rFonts w:ascii="Consolas" w:hAnsi="Consolas"/>
          <w:b/>
          <w:szCs w:val="18"/>
        </w:rPr>
      </w:pPr>
      <w:r w:rsidRPr="0084017D">
        <w:rPr>
          <w:rFonts w:ascii="Consolas" w:hAnsi="Consolas"/>
          <w:b/>
          <w:szCs w:val="18"/>
          <w:highlight w:val="lightGray"/>
        </w:rPr>
        <w:t xml:space="preserve">$ </w:t>
      </w:r>
      <w:proofErr w:type="spellStart"/>
      <w:proofErr w:type="gramStart"/>
      <w:r w:rsidRPr="0084017D">
        <w:rPr>
          <w:rFonts w:ascii="Consolas" w:hAnsi="Consolas"/>
          <w:b/>
          <w:szCs w:val="18"/>
          <w:highlight w:val="lightGray"/>
        </w:rPr>
        <w:t>ls</w:t>
      </w:r>
      <w:proofErr w:type="spellEnd"/>
      <w:proofErr w:type="gramEnd"/>
      <w:r w:rsidRPr="0084017D">
        <w:rPr>
          <w:rFonts w:ascii="Consolas" w:hAnsi="Consolas"/>
          <w:b/>
          <w:szCs w:val="18"/>
          <w:highlight w:val="lightGray"/>
        </w:rPr>
        <w:t xml:space="preserve"> </w:t>
      </w:r>
      <w:r w:rsidR="006C2A46">
        <w:rPr>
          <w:rFonts w:ascii="Consolas" w:hAnsi="Consolas"/>
          <w:b/>
          <w:szCs w:val="18"/>
          <w:highlight w:val="lightGray"/>
        </w:rPr>
        <w:t xml:space="preserve">-1 </w:t>
      </w:r>
      <w:r w:rsidRPr="0084017D">
        <w:rPr>
          <w:rFonts w:ascii="Consolas" w:hAnsi="Consolas"/>
          <w:b/>
          <w:szCs w:val="18"/>
          <w:highlight w:val="lightGray"/>
        </w:rPr>
        <w:t>/</w:t>
      </w:r>
      <w:proofErr w:type="spellStart"/>
      <w:r w:rsidRPr="0084017D">
        <w:rPr>
          <w:rFonts w:ascii="Consolas" w:hAnsi="Consolas"/>
          <w:b/>
          <w:szCs w:val="18"/>
          <w:highlight w:val="lightGray"/>
        </w:rPr>
        <w:t>pimemu</w:t>
      </w:r>
      <w:proofErr w:type="spellEnd"/>
      <w:r w:rsidRPr="0084017D">
        <w:rPr>
          <w:rFonts w:ascii="Consolas" w:hAnsi="Consolas"/>
          <w:b/>
          <w:szCs w:val="18"/>
          <w:highlight w:val="lightGray"/>
        </w:rPr>
        <w:t>/lib/test/</w:t>
      </w:r>
      <w:proofErr w:type="spellStart"/>
      <w:r w:rsidRPr="0084017D">
        <w:rPr>
          <w:rFonts w:ascii="Consolas" w:hAnsi="Consolas"/>
          <w:b/>
          <w:szCs w:val="18"/>
          <w:highlight w:val="lightGray"/>
        </w:rPr>
        <w:t>tmp</w:t>
      </w:r>
      <w:proofErr w:type="spellEnd"/>
      <w:r w:rsidRPr="0084017D">
        <w:rPr>
          <w:rFonts w:ascii="Consolas" w:hAnsi="Consolas"/>
          <w:b/>
          <w:szCs w:val="18"/>
          <w:highlight w:val="lightGray"/>
        </w:rPr>
        <w:t xml:space="preserve"> </w:t>
      </w:r>
    </w:p>
    <w:p w:rsidR="006C2A46" w:rsidRDefault="006C2A46" w:rsidP="0084017D">
      <w:pPr>
        <w:ind w:left="720"/>
        <w:rPr>
          <w:rFonts w:ascii="Consolas" w:hAnsi="Consolas" w:cs="Consolas"/>
          <w:b/>
          <w:szCs w:val="18"/>
          <w:highlight w:val="lightGray"/>
        </w:rPr>
      </w:pPr>
      <w:r>
        <w:rPr>
          <w:rFonts w:ascii="Consolas" w:hAnsi="Consolas" w:cs="Consolas"/>
          <w:b/>
          <w:szCs w:val="18"/>
          <w:highlight w:val="lightGray"/>
        </w:rPr>
        <w:t>model_cpu.csv</w:t>
      </w:r>
    </w:p>
    <w:p w:rsidR="006C2A46" w:rsidRDefault="008A3379" w:rsidP="0084017D">
      <w:pPr>
        <w:ind w:left="720"/>
        <w:rPr>
          <w:rFonts w:ascii="Consolas" w:hAnsi="Consolas" w:cs="Consolas"/>
          <w:b/>
          <w:szCs w:val="18"/>
          <w:highlight w:val="lightGray"/>
        </w:rPr>
      </w:pPr>
      <w:r w:rsidRPr="0084017D">
        <w:rPr>
          <w:rFonts w:ascii="Consolas" w:hAnsi="Consolas" w:cs="Consolas"/>
          <w:b/>
          <w:szCs w:val="18"/>
          <w:highlight w:val="lightGray"/>
        </w:rPr>
        <w:t>pimemu</w:t>
      </w:r>
      <w:r w:rsidR="006C2A46">
        <w:rPr>
          <w:rFonts w:ascii="Consolas" w:hAnsi="Consolas" w:cs="Consolas"/>
          <w:b/>
          <w:szCs w:val="18"/>
          <w:highlight w:val="lightGray"/>
        </w:rPr>
        <w:t>_cpucounterdata.csv</w:t>
      </w:r>
    </w:p>
    <w:p w:rsidR="008A3379" w:rsidRPr="0084017D" w:rsidRDefault="008A3379" w:rsidP="0084017D">
      <w:pPr>
        <w:ind w:left="720"/>
        <w:rPr>
          <w:rFonts w:ascii="Consolas" w:hAnsi="Consolas" w:cs="Consolas"/>
          <w:b/>
          <w:szCs w:val="18"/>
        </w:rPr>
      </w:pPr>
      <w:r w:rsidRPr="0084017D">
        <w:rPr>
          <w:rFonts w:ascii="Consolas" w:hAnsi="Consolas" w:cs="Consolas"/>
          <w:b/>
          <w:szCs w:val="18"/>
          <w:highlight w:val="lightGray"/>
        </w:rPr>
        <w:t>pimemu_timelinedata.csv</w:t>
      </w:r>
    </w:p>
    <w:p w:rsidR="008A3379" w:rsidRDefault="008A3379" w:rsidP="008A3379">
      <w:pPr>
        <w:rPr>
          <w:b/>
        </w:rPr>
      </w:pPr>
    </w:p>
    <w:p w:rsidR="00F0722A" w:rsidRDefault="00F0722A" w:rsidP="00F0722A">
      <w:r>
        <w:t xml:space="preserve">The file </w:t>
      </w:r>
      <w:r w:rsidRPr="00336F79">
        <w:rPr>
          <w:rFonts w:ascii="Consolas" w:hAnsi="Consolas" w:cs="Consolas"/>
        </w:rPr>
        <w:t>pimemu_cpucounterdata.csv</w:t>
      </w:r>
      <w:r>
        <w:t xml:space="preserve"> holds the hardware performance counter data for each segment of the </w:t>
      </w:r>
      <w:proofErr w:type="spellStart"/>
      <w:r>
        <w:t>pthreads</w:t>
      </w:r>
      <w:proofErr w:type="spellEnd"/>
      <w:r>
        <w:t xml:space="preserve">-enabled program. </w:t>
      </w:r>
      <w:r w:rsidR="00A50023">
        <w:t xml:space="preserve">  </w:t>
      </w:r>
      <w:r>
        <w:t xml:space="preserve">These values are later used as input to the analytical </w:t>
      </w:r>
      <w:r w:rsidR="00A50023">
        <w:t>performance-scaling</w:t>
      </w:r>
      <w:r>
        <w:t xml:space="preserve"> model, and are transformed into the values held in </w:t>
      </w:r>
      <w:r w:rsidRPr="00336F79">
        <w:rPr>
          <w:rFonts w:ascii="Consolas" w:hAnsi="Consolas" w:cs="Consolas"/>
        </w:rPr>
        <w:t>model_cpu.csv</w:t>
      </w:r>
      <w:r w:rsidR="00A50023">
        <w:t xml:space="preserve">. The latter </w:t>
      </w:r>
      <w:r>
        <w:t>file holds the performance of</w:t>
      </w:r>
      <w:r w:rsidR="00A50023">
        <w:t xml:space="preserve"> each segment in the program as </w:t>
      </w:r>
      <w:r>
        <w:t xml:space="preserve">it is estimated to be on </w:t>
      </w:r>
      <w:r w:rsidR="00A50023">
        <w:t xml:space="preserve">the modeled PIM-enabled system.  </w:t>
      </w:r>
      <w:r>
        <w:t>Finally</w:t>
      </w:r>
      <w:proofErr w:type="gramStart"/>
      <w:r>
        <w:t xml:space="preserve">, </w:t>
      </w:r>
      <w:r w:rsidR="006C7449">
        <w:t xml:space="preserve"> the</w:t>
      </w:r>
      <w:proofErr w:type="gramEnd"/>
      <w:r w:rsidR="006C7449">
        <w:t xml:space="preserve"> file named </w:t>
      </w:r>
      <w:r w:rsidRPr="00336F79">
        <w:rPr>
          <w:rFonts w:ascii="Consolas" w:hAnsi="Consolas" w:cs="Consolas"/>
        </w:rPr>
        <w:t>pimemu_timelinedata.csv</w:t>
      </w:r>
      <w:r>
        <w:t xml:space="preserve"> holds information about the required order of the segments in the POSIX thread program. Because the modeled machine can look quite different than the machine on which the program was run, the required ordering of each segment in the program is needed so that a legal ordering can be regenerated on the modeled machine.</w:t>
      </w:r>
    </w:p>
    <w:p w:rsidR="00F0722A" w:rsidRDefault="00F0722A" w:rsidP="00F0722A"/>
    <w:p w:rsidR="008A3379" w:rsidRDefault="00F0722A" w:rsidP="00F0722A">
      <w:r>
        <w:t>In the next step of the performance modeling process, t</w:t>
      </w:r>
      <w:r w:rsidR="008A3379">
        <w:t>he following result files are produced:</w:t>
      </w:r>
    </w:p>
    <w:p w:rsidR="008A3379" w:rsidRDefault="008A3379" w:rsidP="008A3379">
      <w:pPr>
        <w:rPr>
          <w:b/>
        </w:rPr>
      </w:pPr>
    </w:p>
    <w:p w:rsidR="008A3379" w:rsidRPr="00140661" w:rsidRDefault="008A3379" w:rsidP="00140661">
      <w:pPr>
        <w:ind w:left="720"/>
        <w:rPr>
          <w:rFonts w:ascii="Consolas" w:hAnsi="Consolas"/>
          <w:b/>
          <w:szCs w:val="18"/>
        </w:rPr>
      </w:pPr>
      <w:r w:rsidRPr="00140661">
        <w:rPr>
          <w:rFonts w:ascii="Consolas" w:hAnsi="Consolas"/>
          <w:b/>
          <w:szCs w:val="18"/>
          <w:highlight w:val="lightGray"/>
        </w:rPr>
        <w:t xml:space="preserve">$ </w:t>
      </w:r>
      <w:proofErr w:type="spellStart"/>
      <w:proofErr w:type="gramStart"/>
      <w:r w:rsidRPr="00140661">
        <w:rPr>
          <w:rFonts w:ascii="Consolas" w:hAnsi="Consolas"/>
          <w:b/>
          <w:szCs w:val="18"/>
          <w:highlight w:val="lightGray"/>
        </w:rPr>
        <w:t>ls</w:t>
      </w:r>
      <w:proofErr w:type="spellEnd"/>
      <w:proofErr w:type="gramEnd"/>
      <w:r w:rsidRPr="00140661">
        <w:rPr>
          <w:rFonts w:ascii="Consolas" w:hAnsi="Consolas"/>
          <w:b/>
          <w:szCs w:val="18"/>
          <w:highlight w:val="lightGray"/>
        </w:rPr>
        <w:t xml:space="preserve"> </w:t>
      </w:r>
      <w:r w:rsidR="006C2A46">
        <w:rPr>
          <w:rFonts w:ascii="Consolas" w:hAnsi="Consolas"/>
          <w:b/>
          <w:szCs w:val="18"/>
          <w:highlight w:val="lightGray"/>
        </w:rPr>
        <w:t xml:space="preserve">-1 </w:t>
      </w:r>
      <w:r w:rsidRPr="00140661">
        <w:rPr>
          <w:rFonts w:ascii="Consolas" w:hAnsi="Consolas"/>
          <w:b/>
          <w:szCs w:val="18"/>
          <w:highlight w:val="lightGray"/>
        </w:rPr>
        <w:t>/</w:t>
      </w:r>
      <w:proofErr w:type="spellStart"/>
      <w:r w:rsidRPr="00140661">
        <w:rPr>
          <w:rFonts w:ascii="Consolas" w:hAnsi="Consolas"/>
          <w:b/>
          <w:szCs w:val="18"/>
          <w:highlight w:val="lightGray"/>
        </w:rPr>
        <w:t>pimemu</w:t>
      </w:r>
      <w:proofErr w:type="spellEnd"/>
      <w:r w:rsidRPr="00140661">
        <w:rPr>
          <w:rFonts w:ascii="Consolas" w:hAnsi="Consolas"/>
          <w:b/>
          <w:szCs w:val="18"/>
          <w:highlight w:val="lightGray"/>
        </w:rPr>
        <w:t xml:space="preserve">/lib/test/result </w:t>
      </w:r>
    </w:p>
    <w:p w:rsidR="006C2A46" w:rsidRDefault="006C2A46" w:rsidP="00140661">
      <w:pPr>
        <w:ind w:left="720"/>
        <w:rPr>
          <w:rFonts w:ascii="Consolas" w:hAnsi="Consolas" w:cs="Consolas"/>
          <w:b/>
          <w:szCs w:val="18"/>
          <w:highlight w:val="lightGray"/>
        </w:rPr>
      </w:pPr>
      <w:r>
        <w:rPr>
          <w:rFonts w:ascii="Consolas" w:hAnsi="Consolas" w:cs="Consolas"/>
          <w:b/>
          <w:szCs w:val="18"/>
          <w:highlight w:val="lightGray"/>
        </w:rPr>
        <w:t>emulation_result.csv</w:t>
      </w:r>
    </w:p>
    <w:p w:rsidR="008A3379" w:rsidRPr="00140661" w:rsidRDefault="008A3379" w:rsidP="00140661">
      <w:pPr>
        <w:ind w:left="720"/>
        <w:rPr>
          <w:rFonts w:ascii="Consolas" w:hAnsi="Consolas" w:cs="Consolas"/>
          <w:b/>
          <w:szCs w:val="18"/>
        </w:rPr>
      </w:pPr>
      <w:r w:rsidRPr="00140661">
        <w:rPr>
          <w:rFonts w:ascii="Consolas" w:hAnsi="Consolas" w:cs="Consolas"/>
          <w:b/>
          <w:szCs w:val="18"/>
          <w:highlight w:val="lightGray"/>
        </w:rPr>
        <w:t xml:space="preserve">emulation_result.pdf </w:t>
      </w:r>
    </w:p>
    <w:p w:rsidR="008A3379" w:rsidRDefault="008A3379" w:rsidP="008A3379">
      <w:pPr>
        <w:rPr>
          <w:rFonts w:ascii="Consolas" w:hAnsi="Consolas" w:cs="Consolas"/>
          <w:b/>
          <w:sz w:val="18"/>
          <w:szCs w:val="18"/>
        </w:rPr>
      </w:pPr>
    </w:p>
    <w:p w:rsidR="00156B71" w:rsidRDefault="00A50023" w:rsidP="00140661">
      <w:r>
        <w:t xml:space="preserve">The ordering information between program segments and their scaled runtimes are used to build a program trace as a final output result. These files contain this output trace represented in ASCII and PDF formats, respectively. The file </w:t>
      </w:r>
      <w:r w:rsidRPr="00336F79">
        <w:rPr>
          <w:rFonts w:ascii="Consolas" w:hAnsi="Consolas" w:cs="Consolas"/>
        </w:rPr>
        <w:t>emulation_result.csv</w:t>
      </w:r>
      <w:r>
        <w:t xml:space="preserve"> </w:t>
      </w:r>
      <w:r w:rsidR="007731A3">
        <w:t xml:space="preserve">is </w:t>
      </w:r>
      <w:r>
        <w:t xml:space="preserve">primarily a textual representation of the runtime of each segment and a description of hardware it runs on. However, the last line in the file also includes a summary that describes the total runtime of the program.  </w:t>
      </w:r>
      <w:r w:rsidR="00140661">
        <w:t>A sample of the graphical output</w:t>
      </w:r>
      <w:r w:rsidR="006C2A46">
        <w:t xml:space="preserve"> </w:t>
      </w:r>
      <w:r w:rsidR="006C7449">
        <w:t xml:space="preserve">contained in the file </w:t>
      </w:r>
      <w:r w:rsidR="006C7449" w:rsidRPr="006C7449">
        <w:rPr>
          <w:rFonts w:ascii="Consolas" w:hAnsi="Consolas"/>
        </w:rPr>
        <w:t>emulation_result.pdf</w:t>
      </w:r>
      <w:r w:rsidR="006C7449">
        <w:t xml:space="preserve"> </w:t>
      </w:r>
      <w:r w:rsidR="00140661">
        <w:t xml:space="preserve">is illustrated in Figure </w:t>
      </w:r>
      <w:r w:rsidR="004A1D41">
        <w:t>3</w:t>
      </w:r>
      <w:r w:rsidR="00140661">
        <w:t>.</w:t>
      </w:r>
    </w:p>
    <w:p w:rsidR="008A3379" w:rsidRPr="00156B71" w:rsidRDefault="00156B71" w:rsidP="00156B71">
      <w:pPr>
        <w:jc w:val="center"/>
      </w:pPr>
      <w:r>
        <w:rPr>
          <w:noProof/>
          <w:lang w:eastAsia="en-US"/>
        </w:rPr>
        <w:lastRenderedPageBreak/>
        <w:drawing>
          <wp:inline distT="0" distB="0" distL="0" distR="0">
            <wp:extent cx="5943600" cy="4457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pu.pdf"/>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8A3379" w:rsidRPr="00A92392" w:rsidRDefault="00140661" w:rsidP="00A92392">
      <w:pPr>
        <w:pStyle w:val="Caption"/>
      </w:pPr>
      <w:r>
        <w:t xml:space="preserve">Figure </w:t>
      </w:r>
      <w:r w:rsidR="004A1D41">
        <w:t>3</w:t>
      </w:r>
      <w:r>
        <w:t xml:space="preserve">: Graphical output from running </w:t>
      </w:r>
      <w:r w:rsidR="006C2A46">
        <w:t>the simple CPU test.</w:t>
      </w:r>
    </w:p>
    <w:p w:rsidR="007731A3" w:rsidRDefault="00A87124" w:rsidP="00927E50">
      <w:r>
        <w:t xml:space="preserve">This graph in Figure 3 shows five segment intervals, which correspond to the estimated program execution </w:t>
      </w:r>
      <w:r w:rsidR="006C7449">
        <w:t xml:space="preserve">times </w:t>
      </w:r>
      <w:r>
        <w:t xml:space="preserve">on the modeled system described in the configuration file </w:t>
      </w:r>
      <w:r w:rsidR="00156B71">
        <w:rPr>
          <w:rFonts w:ascii="Consolas" w:hAnsi="Consolas"/>
        </w:rPr>
        <w:t>2</w:t>
      </w:r>
      <w:r w:rsidRPr="00A92392">
        <w:rPr>
          <w:rFonts w:ascii="Consolas" w:hAnsi="Consolas"/>
        </w:rPr>
        <w:t>.xml</w:t>
      </w:r>
      <w:r>
        <w:t>.  Note that the CPU test</w:t>
      </w:r>
      <w:r w:rsidR="00927E50">
        <w:t xml:space="preserve"> includes an initialization stage that is not relevant to the performance model for this application.  The initialization stage is eliminated from captured output by calling </w:t>
      </w:r>
      <w:r w:rsidR="00927E50" w:rsidRPr="00927E50">
        <w:rPr>
          <w:i/>
        </w:rPr>
        <w:t>emulator-specific APIs</w:t>
      </w:r>
      <w:r w:rsidR="00927E50">
        <w:t xml:space="preserve"> that are described </w:t>
      </w:r>
      <w:r w:rsidR="006A2754">
        <w:t xml:space="preserve">in </w:t>
      </w:r>
      <w:r w:rsidR="006C7449">
        <w:t>Section</w:t>
      </w:r>
      <w:r w:rsidR="006A2754">
        <w:t xml:space="preserve"> 5 of</w:t>
      </w:r>
      <w:r w:rsidR="00927E50">
        <w:t xml:space="preserve"> this report.</w:t>
      </w:r>
    </w:p>
    <w:p w:rsidR="007731A3" w:rsidRDefault="007731A3" w:rsidP="00927E50"/>
    <w:p w:rsidR="00927E50" w:rsidRDefault="00927E50" w:rsidP="00927E50">
      <w:r>
        <w:t xml:space="preserve">The runtime of each segment is generated by first gathering hardware performance monitor values as the emulated program runs on the </w:t>
      </w:r>
      <w:r w:rsidR="003A3EF4">
        <w:t xml:space="preserve">real system.  </w:t>
      </w:r>
      <w:r>
        <w:t>These are gathered from both the CPU and GPU, and are associated with the events that occurred</w:t>
      </w:r>
      <w:r w:rsidR="003A3EF4">
        <w:t xml:space="preserve"> while a segment was executing.  </w:t>
      </w:r>
      <w:r>
        <w:t>The gathered events vary depending on the device being monitored, since the events that cause execution inefficiencies are dependent upon the microarchitecture of the processor. On the CPU, for example, we measure events such as cache misses and pipeline stall cycles, since CPUs are vulnerable to stalls due to long-latency operations. On the other hand, we measure values on the GPU such as the total amount of data transferred to DRAM and number of wave fronts executed, since these devices are often compute-resource or bandwidth limited.</w:t>
      </w:r>
    </w:p>
    <w:p w:rsidR="00927E50" w:rsidRDefault="00927E50" w:rsidP="00927E50"/>
    <w:p w:rsidR="00927E50" w:rsidRDefault="00927E50" w:rsidP="00927E50">
      <w:r>
        <w:t xml:space="preserve">These values are then fed into analytical performance prediction models that </w:t>
      </w:r>
      <w:r w:rsidR="003A3EF4">
        <w:t>estimate</w:t>
      </w:r>
      <w:r>
        <w:t xml:space="preserve"> the runtime of each segment when executed on the emulated PIM hardware. Performance prediction of this nature is an active area of research, because accurate performance prediction from online hardware analysis is useful in techniques such as dynamic voltage and frequency scaling (DVFS) and for accurately estimating benefits from potential algorithmic changes [1, 2, 3]. As such, we are in the process of analyzing the events and analytical formulae to understand which models will most accurately describe the performance of a future PIM system.</w:t>
      </w:r>
    </w:p>
    <w:p w:rsidR="00927E50" w:rsidRDefault="00927E50" w:rsidP="00927E50"/>
    <w:p w:rsidR="007F33BF" w:rsidRPr="007731A3" w:rsidRDefault="00927E50" w:rsidP="007731A3">
      <w:r>
        <w:t>Currently, we do not expose these individual events to users in our final output file</w:t>
      </w:r>
      <w:r w:rsidR="00A50023">
        <w:t xml:space="preserve"> (</w:t>
      </w:r>
      <w:r w:rsidR="00A50023" w:rsidRPr="00336F79">
        <w:rPr>
          <w:rFonts w:ascii="Consolas" w:hAnsi="Consolas" w:cs="Consolas"/>
        </w:rPr>
        <w:t>model_cpu.csv</w:t>
      </w:r>
      <w:r w:rsidR="00A50023">
        <w:t>)</w:t>
      </w:r>
      <w:r>
        <w:t xml:space="preserve">. </w:t>
      </w:r>
      <w:r w:rsidR="003A3EF4">
        <w:t xml:space="preserve"> </w:t>
      </w:r>
      <w:r>
        <w:t xml:space="preserve">We list the runtime of each segment based on analyzing these counters, but we do not directly display the effect of any individual counter on the total performance. Instead, our simulator displays the final estimated aggregate performance. We are currently researching methods of presenting useful performance-enhancing recommendations to PIM developers based on the statistics we gather, and are actively </w:t>
      </w:r>
      <w:r w:rsidR="006A2754">
        <w:t>soliciting input</w:t>
      </w:r>
      <w:r>
        <w:t xml:space="preserve"> for statistics that expert users may find useful.</w:t>
      </w:r>
      <w:r w:rsidR="006A2754" w:rsidRPr="006A2754">
        <w:rPr>
          <w:rFonts w:ascii="Calibri" w:hAnsi="Calibri" w:cs="Calibri"/>
          <w:b/>
          <w:color w:val="C00000"/>
          <w:vertAlign w:val="superscript"/>
        </w:rPr>
        <w:t xml:space="preserve"> </w:t>
      </w:r>
      <w:r w:rsidR="006A2754" w:rsidRPr="002753AD">
        <w:rPr>
          <w:rFonts w:ascii="Calibri" w:hAnsi="Calibri" w:cs="Calibri"/>
          <w:b/>
          <w:color w:val="C00000"/>
          <w:vertAlign w:val="superscript"/>
        </w:rPr>
        <w:t>[*]</w:t>
      </w:r>
    </w:p>
    <w:p w:rsidR="008A3379" w:rsidRDefault="008A3379" w:rsidP="008A3379">
      <w:pPr>
        <w:pStyle w:val="Heading3"/>
      </w:pPr>
      <w:bookmarkStart w:id="267" w:name="_Toc231541822"/>
      <w:r w:rsidRPr="002165CF">
        <w:t>GPU</w:t>
      </w:r>
      <w:r w:rsidR="0044613D">
        <w:t xml:space="preserve"> Test</w:t>
      </w:r>
      <w:bookmarkEnd w:id="267"/>
      <w:r w:rsidR="008603D3">
        <w:t xml:space="preserve"> </w:t>
      </w:r>
    </w:p>
    <w:p w:rsidR="008A3379" w:rsidRPr="00A43BF5" w:rsidRDefault="00A43BF5" w:rsidP="008A3379">
      <w:r>
        <w:t xml:space="preserve">The GPU test program implements </w:t>
      </w:r>
      <w:proofErr w:type="spellStart"/>
      <w:r>
        <w:t>OpenCL</w:t>
      </w:r>
      <w:proofErr w:type="spellEnd"/>
      <w:r>
        <w:t xml:space="preserve"> compute kernels for a simple finite-element simulation.  The program source is called </w:t>
      </w:r>
      <w:proofErr w:type="spellStart"/>
      <w:r>
        <w:rPr>
          <w:rFonts w:ascii="Consolas" w:hAnsi="Consolas" w:cs="Consolas"/>
        </w:rPr>
        <w:t>test_gpu_opencl.c</w:t>
      </w:r>
      <w:proofErr w:type="spellEnd"/>
      <w:r>
        <w:t xml:space="preserve">, the compiled binary executable is called </w:t>
      </w:r>
      <w:r>
        <w:rPr>
          <w:rFonts w:ascii="Consolas" w:hAnsi="Consolas" w:cs="Consolas"/>
        </w:rPr>
        <w:t>test_gpu_opencl.exe</w:t>
      </w:r>
      <w:r>
        <w:t>, and the test can be run as follows:</w:t>
      </w:r>
    </w:p>
    <w:p w:rsidR="008A3379" w:rsidRDefault="008A3379" w:rsidP="008A3379">
      <w:pPr>
        <w:rPr>
          <w:b/>
          <w:color w:val="FF0000"/>
        </w:rPr>
      </w:pPr>
    </w:p>
    <w:p w:rsidR="00A43BF5" w:rsidRDefault="008A3379" w:rsidP="00A43BF5">
      <w:pPr>
        <w:ind w:left="720"/>
        <w:jc w:val="left"/>
        <w:rPr>
          <w:rFonts w:ascii="Consolas" w:hAnsi="Consolas"/>
          <w:b/>
          <w:szCs w:val="18"/>
          <w:highlight w:val="lightGray"/>
        </w:rPr>
      </w:pPr>
      <w:r w:rsidRPr="00A43BF5">
        <w:rPr>
          <w:rFonts w:ascii="Consolas" w:hAnsi="Consolas"/>
          <w:b/>
          <w:szCs w:val="18"/>
          <w:highlight w:val="lightGray"/>
        </w:rPr>
        <w:t xml:space="preserve">$ /piminstall/bin/run_pim_emulation.sh –c </w:t>
      </w:r>
      <w:r w:rsidR="00156B71">
        <w:rPr>
          <w:rFonts w:ascii="Consolas" w:hAnsi="Consolas"/>
          <w:b/>
          <w:szCs w:val="18"/>
          <w:highlight w:val="lightGray"/>
        </w:rPr>
        <w:t>2</w:t>
      </w:r>
      <w:r w:rsidRPr="00A43BF5">
        <w:rPr>
          <w:rFonts w:ascii="Consolas" w:hAnsi="Consolas"/>
          <w:b/>
          <w:szCs w:val="18"/>
          <w:highlight w:val="lightGray"/>
        </w:rPr>
        <w:t>.xml</w:t>
      </w:r>
      <w:r w:rsidR="00A43BF5">
        <w:rPr>
          <w:rFonts w:ascii="Consolas" w:hAnsi="Consolas"/>
          <w:b/>
          <w:szCs w:val="18"/>
          <w:highlight w:val="lightGray"/>
        </w:rPr>
        <w:tab/>
      </w:r>
      <w:r w:rsidR="00A43BF5">
        <w:rPr>
          <w:rFonts w:ascii="Consolas" w:hAnsi="Consolas"/>
          <w:b/>
          <w:szCs w:val="18"/>
          <w:highlight w:val="lightGray"/>
        </w:rPr>
        <w:tab/>
        <w:t>\</w:t>
      </w:r>
    </w:p>
    <w:p w:rsidR="00A43BF5" w:rsidRDefault="00A43BF5" w:rsidP="00A43BF5">
      <w:pPr>
        <w:ind w:left="720" w:firstLine="720"/>
        <w:jc w:val="left"/>
        <w:rPr>
          <w:rFonts w:ascii="Consolas" w:hAnsi="Consolas"/>
          <w:b/>
          <w:szCs w:val="18"/>
          <w:highlight w:val="lightGray"/>
        </w:rPr>
      </w:pPr>
      <w:r>
        <w:rPr>
          <w:rFonts w:ascii="Consolas" w:hAnsi="Consolas"/>
          <w:b/>
          <w:szCs w:val="18"/>
          <w:highlight w:val="lightGray"/>
        </w:rPr>
        <w:t>–e /</w:t>
      </w:r>
      <w:proofErr w:type="spellStart"/>
      <w:r>
        <w:rPr>
          <w:rFonts w:ascii="Consolas" w:hAnsi="Consolas"/>
          <w:b/>
          <w:szCs w:val="18"/>
          <w:highlight w:val="lightGray"/>
        </w:rPr>
        <w:t>piminstall</w:t>
      </w:r>
      <w:proofErr w:type="spellEnd"/>
      <w:r>
        <w:rPr>
          <w:rFonts w:ascii="Consolas" w:hAnsi="Consolas"/>
          <w:b/>
          <w:szCs w:val="18"/>
          <w:highlight w:val="lightGray"/>
        </w:rPr>
        <w:t xml:space="preserve"> </w:t>
      </w:r>
      <w:r>
        <w:rPr>
          <w:rFonts w:ascii="Consolas" w:hAnsi="Consolas"/>
          <w:b/>
          <w:szCs w:val="18"/>
          <w:highlight w:val="lightGray"/>
        </w:rPr>
        <w:tab/>
      </w:r>
      <w:r>
        <w:rPr>
          <w:rFonts w:ascii="Consolas" w:hAnsi="Consolas"/>
          <w:b/>
          <w:szCs w:val="18"/>
          <w:highlight w:val="lightGray"/>
        </w:rPr>
        <w:tab/>
      </w:r>
      <w:r>
        <w:rPr>
          <w:rFonts w:ascii="Consolas" w:hAnsi="Consolas"/>
          <w:b/>
          <w:szCs w:val="18"/>
          <w:highlight w:val="lightGray"/>
        </w:rPr>
        <w:tab/>
      </w:r>
      <w:r>
        <w:rPr>
          <w:rFonts w:ascii="Consolas" w:hAnsi="Consolas"/>
          <w:b/>
          <w:szCs w:val="18"/>
          <w:highlight w:val="lightGray"/>
        </w:rPr>
        <w:tab/>
      </w:r>
      <w:r>
        <w:rPr>
          <w:rFonts w:ascii="Consolas" w:hAnsi="Consolas"/>
          <w:b/>
          <w:szCs w:val="18"/>
          <w:highlight w:val="lightGray"/>
        </w:rPr>
        <w:tab/>
      </w:r>
      <w:r>
        <w:rPr>
          <w:rFonts w:ascii="Consolas" w:hAnsi="Consolas"/>
          <w:b/>
          <w:szCs w:val="18"/>
          <w:highlight w:val="lightGray"/>
        </w:rPr>
        <w:tab/>
      </w:r>
      <w:r>
        <w:rPr>
          <w:rFonts w:ascii="Consolas" w:hAnsi="Consolas"/>
          <w:b/>
          <w:szCs w:val="18"/>
          <w:highlight w:val="lightGray"/>
        </w:rPr>
        <w:tab/>
        <w:t>\</w:t>
      </w:r>
    </w:p>
    <w:p w:rsidR="00A43BF5" w:rsidRDefault="008A3379" w:rsidP="00A43BF5">
      <w:pPr>
        <w:ind w:left="720" w:firstLine="720"/>
        <w:jc w:val="left"/>
        <w:rPr>
          <w:rFonts w:ascii="Consolas" w:hAnsi="Consolas"/>
          <w:b/>
          <w:szCs w:val="18"/>
          <w:highlight w:val="lightGray"/>
        </w:rPr>
      </w:pPr>
      <w:r w:rsidRPr="00A43BF5">
        <w:rPr>
          <w:rFonts w:ascii="Consolas" w:hAnsi="Consolas"/>
          <w:b/>
          <w:szCs w:val="18"/>
          <w:highlight w:val="lightGray"/>
        </w:rPr>
        <w:t>–t /</w:t>
      </w:r>
      <w:proofErr w:type="spellStart"/>
      <w:r w:rsidRPr="00A43BF5">
        <w:rPr>
          <w:rFonts w:ascii="Consolas" w:hAnsi="Consolas"/>
          <w:b/>
          <w:szCs w:val="18"/>
          <w:highlight w:val="lightGray"/>
        </w:rPr>
        <w:t>pimemu</w:t>
      </w:r>
      <w:proofErr w:type="spellEnd"/>
      <w:r w:rsidRPr="00A43BF5">
        <w:rPr>
          <w:rFonts w:ascii="Consolas" w:hAnsi="Consolas"/>
          <w:b/>
          <w:szCs w:val="18"/>
          <w:highlight w:val="lightGray"/>
        </w:rPr>
        <w:t>/lib/test/</w:t>
      </w:r>
      <w:proofErr w:type="spellStart"/>
      <w:r w:rsidRPr="00A43BF5">
        <w:rPr>
          <w:rFonts w:ascii="Consolas" w:hAnsi="Consolas"/>
          <w:b/>
          <w:szCs w:val="18"/>
          <w:highlight w:val="lightGray"/>
        </w:rPr>
        <w:t>tmp</w:t>
      </w:r>
      <w:proofErr w:type="spellEnd"/>
      <w:r w:rsidRPr="00A43BF5">
        <w:rPr>
          <w:rFonts w:ascii="Consolas" w:hAnsi="Consolas"/>
          <w:b/>
          <w:szCs w:val="18"/>
          <w:highlight w:val="lightGray"/>
        </w:rPr>
        <w:t xml:space="preserve"> </w:t>
      </w:r>
      <w:r w:rsidR="00A43BF5">
        <w:rPr>
          <w:rFonts w:ascii="Consolas" w:hAnsi="Consolas"/>
          <w:b/>
          <w:szCs w:val="18"/>
          <w:highlight w:val="lightGray"/>
        </w:rPr>
        <w:tab/>
      </w:r>
      <w:r w:rsidR="00A43BF5">
        <w:rPr>
          <w:rFonts w:ascii="Consolas" w:hAnsi="Consolas"/>
          <w:b/>
          <w:szCs w:val="18"/>
          <w:highlight w:val="lightGray"/>
        </w:rPr>
        <w:tab/>
      </w:r>
      <w:r w:rsidR="00A43BF5">
        <w:rPr>
          <w:rFonts w:ascii="Consolas" w:hAnsi="Consolas"/>
          <w:b/>
          <w:szCs w:val="18"/>
          <w:highlight w:val="lightGray"/>
        </w:rPr>
        <w:tab/>
      </w:r>
      <w:r w:rsidR="00A43BF5">
        <w:rPr>
          <w:rFonts w:ascii="Consolas" w:hAnsi="Consolas"/>
          <w:b/>
          <w:szCs w:val="18"/>
          <w:highlight w:val="lightGray"/>
        </w:rPr>
        <w:tab/>
      </w:r>
      <w:r w:rsidR="00A43BF5">
        <w:rPr>
          <w:rFonts w:ascii="Consolas" w:hAnsi="Consolas"/>
          <w:b/>
          <w:szCs w:val="18"/>
          <w:highlight w:val="lightGray"/>
        </w:rPr>
        <w:tab/>
        <w:t>\</w:t>
      </w:r>
    </w:p>
    <w:p w:rsidR="00A43BF5" w:rsidRDefault="008A3379" w:rsidP="00A43BF5">
      <w:pPr>
        <w:ind w:left="720" w:firstLine="720"/>
        <w:jc w:val="left"/>
        <w:rPr>
          <w:rFonts w:ascii="Consolas" w:hAnsi="Consolas"/>
          <w:b/>
          <w:szCs w:val="18"/>
          <w:highlight w:val="lightGray"/>
        </w:rPr>
      </w:pPr>
      <w:r w:rsidRPr="00A43BF5">
        <w:rPr>
          <w:rFonts w:ascii="Consolas" w:hAnsi="Consolas"/>
          <w:b/>
          <w:szCs w:val="18"/>
          <w:highlight w:val="lightGray"/>
        </w:rPr>
        <w:t>–o /</w:t>
      </w:r>
      <w:proofErr w:type="spellStart"/>
      <w:r w:rsidRPr="00A43BF5">
        <w:rPr>
          <w:rFonts w:ascii="Consolas" w:hAnsi="Consolas"/>
          <w:b/>
          <w:szCs w:val="18"/>
          <w:highlight w:val="lightGray"/>
        </w:rPr>
        <w:t>pimemu</w:t>
      </w:r>
      <w:proofErr w:type="spellEnd"/>
      <w:r w:rsidRPr="00A43BF5">
        <w:rPr>
          <w:rFonts w:ascii="Consolas" w:hAnsi="Consolas"/>
          <w:b/>
          <w:szCs w:val="18"/>
          <w:highlight w:val="lightGray"/>
        </w:rPr>
        <w:t xml:space="preserve">/lib/test/result </w:t>
      </w:r>
      <w:r w:rsidR="00A43BF5">
        <w:rPr>
          <w:rFonts w:ascii="Consolas" w:hAnsi="Consolas"/>
          <w:b/>
          <w:szCs w:val="18"/>
          <w:highlight w:val="lightGray"/>
        </w:rPr>
        <w:tab/>
      </w:r>
      <w:r w:rsidR="00A43BF5">
        <w:rPr>
          <w:rFonts w:ascii="Consolas" w:hAnsi="Consolas"/>
          <w:b/>
          <w:szCs w:val="18"/>
          <w:highlight w:val="lightGray"/>
        </w:rPr>
        <w:tab/>
      </w:r>
      <w:r w:rsidR="00A43BF5">
        <w:rPr>
          <w:rFonts w:ascii="Consolas" w:hAnsi="Consolas"/>
          <w:b/>
          <w:szCs w:val="18"/>
          <w:highlight w:val="lightGray"/>
        </w:rPr>
        <w:tab/>
      </w:r>
      <w:r w:rsidR="00A43BF5">
        <w:rPr>
          <w:rFonts w:ascii="Consolas" w:hAnsi="Consolas"/>
          <w:b/>
          <w:szCs w:val="18"/>
          <w:highlight w:val="lightGray"/>
        </w:rPr>
        <w:tab/>
      </w:r>
      <w:r w:rsidR="00A43BF5">
        <w:rPr>
          <w:rFonts w:ascii="Consolas" w:hAnsi="Consolas"/>
          <w:b/>
          <w:szCs w:val="18"/>
          <w:highlight w:val="lightGray"/>
        </w:rPr>
        <w:tab/>
        <w:t>\</w:t>
      </w:r>
    </w:p>
    <w:p w:rsidR="00D1618D" w:rsidRDefault="008A3379" w:rsidP="00A43BF5">
      <w:pPr>
        <w:ind w:left="720" w:firstLine="720"/>
        <w:jc w:val="left"/>
        <w:rPr>
          <w:rFonts w:ascii="Consolas" w:hAnsi="Consolas"/>
          <w:b/>
          <w:szCs w:val="18"/>
          <w:highlight w:val="lightGray"/>
        </w:rPr>
      </w:pPr>
      <w:r w:rsidRPr="00A43BF5">
        <w:rPr>
          <w:rFonts w:ascii="Consolas" w:hAnsi="Consolas"/>
          <w:b/>
          <w:szCs w:val="18"/>
          <w:highlight w:val="lightGray"/>
        </w:rPr>
        <w:t>--run ./</w:t>
      </w:r>
      <w:proofErr w:type="gramStart"/>
      <w:r w:rsidRPr="00A43BF5">
        <w:rPr>
          <w:rFonts w:ascii="Consolas" w:hAnsi="Consolas"/>
          <w:b/>
          <w:szCs w:val="18"/>
          <w:highlight w:val="lightGray"/>
        </w:rPr>
        <w:t>test_gpu_opencl.exe ./</w:t>
      </w:r>
      <w:proofErr w:type="gramEnd"/>
      <w:r w:rsidRPr="00A43BF5">
        <w:rPr>
          <w:rFonts w:ascii="Consolas" w:hAnsi="Consolas"/>
          <w:b/>
          <w:szCs w:val="18"/>
          <w:highlight w:val="lightGray"/>
        </w:rPr>
        <w:t xml:space="preserve"> </w:t>
      </w:r>
      <w:r w:rsidR="00D1618D">
        <w:rPr>
          <w:rFonts w:ascii="Consolas" w:hAnsi="Consolas"/>
          <w:b/>
          <w:szCs w:val="18"/>
          <w:highlight w:val="lightGray"/>
        </w:rPr>
        <w:tab/>
      </w:r>
      <w:r w:rsidR="00D1618D">
        <w:rPr>
          <w:rFonts w:ascii="Consolas" w:hAnsi="Consolas"/>
          <w:b/>
          <w:szCs w:val="18"/>
          <w:highlight w:val="lightGray"/>
        </w:rPr>
        <w:tab/>
      </w:r>
      <w:r w:rsidR="00D1618D">
        <w:rPr>
          <w:rFonts w:ascii="Consolas" w:hAnsi="Consolas"/>
          <w:b/>
          <w:szCs w:val="18"/>
          <w:highlight w:val="lightGray"/>
        </w:rPr>
        <w:tab/>
      </w:r>
      <w:r w:rsidR="00D1618D">
        <w:rPr>
          <w:rFonts w:ascii="Consolas" w:hAnsi="Consolas"/>
          <w:b/>
          <w:szCs w:val="18"/>
          <w:highlight w:val="lightGray"/>
        </w:rPr>
        <w:tab/>
        <w:t>\</w:t>
      </w:r>
    </w:p>
    <w:p w:rsidR="008A3379" w:rsidRPr="00A43BF5" w:rsidRDefault="008A3379" w:rsidP="00A43BF5">
      <w:pPr>
        <w:ind w:left="720" w:firstLine="720"/>
        <w:jc w:val="left"/>
        <w:rPr>
          <w:b/>
          <w:color w:val="FF0000"/>
          <w:sz w:val="36"/>
        </w:rPr>
      </w:pPr>
      <w:r w:rsidRPr="00A43BF5">
        <w:rPr>
          <w:rFonts w:ascii="Consolas" w:hAnsi="Consolas"/>
          <w:b/>
          <w:szCs w:val="18"/>
          <w:highlight w:val="lightGray"/>
        </w:rPr>
        <w:t>-</w:t>
      </w:r>
      <w:proofErr w:type="spellStart"/>
      <w:proofErr w:type="gramStart"/>
      <w:r w:rsidRPr="00A43BF5">
        <w:rPr>
          <w:rFonts w:ascii="Consolas" w:hAnsi="Consolas"/>
          <w:b/>
          <w:szCs w:val="18"/>
          <w:highlight w:val="lightGray"/>
        </w:rPr>
        <w:t>ccounter</w:t>
      </w:r>
      <w:r w:rsidR="00D1618D">
        <w:rPr>
          <w:rFonts w:ascii="Consolas" w:hAnsi="Consolas"/>
          <w:b/>
          <w:szCs w:val="18"/>
          <w:highlight w:val="lightGray"/>
        </w:rPr>
        <w:t>s</w:t>
      </w:r>
      <w:proofErr w:type="spellEnd"/>
      <w:proofErr w:type="gramEnd"/>
      <w:r w:rsidR="00D1618D">
        <w:rPr>
          <w:rFonts w:ascii="Consolas" w:hAnsi="Consolas"/>
          <w:b/>
          <w:szCs w:val="18"/>
          <w:highlight w:val="lightGray"/>
        </w:rPr>
        <w:t xml:space="preserve"> –loop 1500</w:t>
      </w:r>
    </w:p>
    <w:p w:rsidR="008A3379" w:rsidRDefault="008A3379" w:rsidP="008A3379">
      <w:pPr>
        <w:rPr>
          <w:b/>
          <w:color w:val="FF0000"/>
        </w:rPr>
      </w:pPr>
    </w:p>
    <w:p w:rsidR="008A3379" w:rsidRPr="00A43BF5" w:rsidRDefault="008A3379" w:rsidP="00A43BF5">
      <w:r w:rsidRPr="00A43BF5">
        <w:t>The following temporary files are produced:</w:t>
      </w:r>
    </w:p>
    <w:p w:rsidR="008A3379" w:rsidRDefault="008A3379" w:rsidP="008A3379">
      <w:pPr>
        <w:rPr>
          <w:b/>
        </w:rPr>
      </w:pPr>
    </w:p>
    <w:p w:rsidR="008A3379" w:rsidRPr="006C2A46" w:rsidRDefault="008A3379" w:rsidP="00A43BF5">
      <w:pPr>
        <w:ind w:left="720"/>
        <w:rPr>
          <w:rFonts w:ascii="Consolas" w:hAnsi="Consolas"/>
          <w:b/>
          <w:szCs w:val="18"/>
        </w:rPr>
      </w:pPr>
      <w:r w:rsidRPr="006C2A46">
        <w:rPr>
          <w:rFonts w:ascii="Consolas" w:hAnsi="Consolas"/>
          <w:b/>
          <w:szCs w:val="18"/>
          <w:highlight w:val="lightGray"/>
        </w:rPr>
        <w:t xml:space="preserve">$ </w:t>
      </w:r>
      <w:proofErr w:type="spellStart"/>
      <w:proofErr w:type="gramStart"/>
      <w:r w:rsidRPr="006C2A46">
        <w:rPr>
          <w:rFonts w:ascii="Consolas" w:hAnsi="Consolas"/>
          <w:b/>
          <w:szCs w:val="18"/>
          <w:highlight w:val="lightGray"/>
        </w:rPr>
        <w:t>ls</w:t>
      </w:r>
      <w:proofErr w:type="spellEnd"/>
      <w:proofErr w:type="gramEnd"/>
      <w:r w:rsidR="006C2A46">
        <w:rPr>
          <w:rFonts w:ascii="Consolas" w:hAnsi="Consolas"/>
          <w:b/>
          <w:szCs w:val="18"/>
          <w:highlight w:val="lightGray"/>
        </w:rPr>
        <w:t xml:space="preserve"> -1</w:t>
      </w:r>
      <w:r w:rsidRPr="006C2A46">
        <w:rPr>
          <w:rFonts w:ascii="Consolas" w:hAnsi="Consolas"/>
          <w:b/>
          <w:szCs w:val="18"/>
          <w:highlight w:val="lightGray"/>
        </w:rPr>
        <w:t xml:space="preserve"> /</w:t>
      </w:r>
      <w:proofErr w:type="spellStart"/>
      <w:r w:rsidRPr="006C2A46">
        <w:rPr>
          <w:rFonts w:ascii="Consolas" w:hAnsi="Consolas"/>
          <w:b/>
          <w:szCs w:val="18"/>
          <w:highlight w:val="lightGray"/>
        </w:rPr>
        <w:t>pimemu</w:t>
      </w:r>
      <w:proofErr w:type="spellEnd"/>
      <w:r w:rsidRPr="006C2A46">
        <w:rPr>
          <w:rFonts w:ascii="Consolas" w:hAnsi="Consolas"/>
          <w:b/>
          <w:szCs w:val="18"/>
          <w:highlight w:val="lightGray"/>
        </w:rPr>
        <w:t>/lib/test/</w:t>
      </w:r>
      <w:proofErr w:type="spellStart"/>
      <w:r w:rsidRPr="006C2A46">
        <w:rPr>
          <w:rFonts w:ascii="Consolas" w:hAnsi="Consolas"/>
          <w:b/>
          <w:szCs w:val="18"/>
          <w:highlight w:val="lightGray"/>
        </w:rPr>
        <w:t>tmp</w:t>
      </w:r>
      <w:proofErr w:type="spellEnd"/>
      <w:r w:rsidRPr="006C2A46">
        <w:rPr>
          <w:rFonts w:ascii="Consolas" w:hAnsi="Consolas"/>
          <w:b/>
          <w:szCs w:val="18"/>
          <w:highlight w:val="lightGray"/>
        </w:rPr>
        <w:t xml:space="preserve"> </w:t>
      </w:r>
    </w:p>
    <w:p w:rsidR="006C2A46" w:rsidRDefault="006C2A46" w:rsidP="00A43BF5">
      <w:pPr>
        <w:ind w:left="720"/>
        <w:rPr>
          <w:rFonts w:ascii="Consolas" w:hAnsi="Consolas" w:cs="Consolas"/>
          <w:b/>
          <w:szCs w:val="18"/>
          <w:highlight w:val="lightGray"/>
        </w:rPr>
      </w:pPr>
      <w:r>
        <w:rPr>
          <w:rFonts w:ascii="Consolas" w:hAnsi="Consolas" w:cs="Consolas"/>
          <w:b/>
          <w:szCs w:val="18"/>
          <w:highlight w:val="lightGray"/>
        </w:rPr>
        <w:t>model_cpu.csv</w:t>
      </w:r>
    </w:p>
    <w:p w:rsidR="006C2A46" w:rsidRDefault="006C2A46" w:rsidP="00A43BF5">
      <w:pPr>
        <w:ind w:left="720"/>
        <w:rPr>
          <w:rFonts w:ascii="Consolas" w:hAnsi="Consolas" w:cs="Consolas"/>
          <w:b/>
          <w:szCs w:val="18"/>
          <w:highlight w:val="lightGray"/>
        </w:rPr>
      </w:pPr>
      <w:r>
        <w:rPr>
          <w:rFonts w:ascii="Consolas" w:hAnsi="Consolas" w:cs="Consolas"/>
          <w:b/>
          <w:szCs w:val="18"/>
          <w:highlight w:val="lightGray"/>
        </w:rPr>
        <w:t>model_gpu.csv</w:t>
      </w:r>
    </w:p>
    <w:p w:rsidR="006C2A46" w:rsidRDefault="006C2A46" w:rsidP="00A43BF5">
      <w:pPr>
        <w:ind w:left="720"/>
        <w:rPr>
          <w:rFonts w:ascii="Consolas" w:hAnsi="Consolas" w:cs="Consolas"/>
          <w:b/>
          <w:szCs w:val="18"/>
          <w:highlight w:val="lightGray"/>
        </w:rPr>
      </w:pPr>
      <w:r>
        <w:rPr>
          <w:rFonts w:ascii="Consolas" w:hAnsi="Consolas" w:cs="Consolas"/>
          <w:b/>
          <w:szCs w:val="18"/>
          <w:highlight w:val="lightGray"/>
        </w:rPr>
        <w:t>pimemu_cpucounterdata.csv</w:t>
      </w:r>
    </w:p>
    <w:p w:rsidR="006C2A46" w:rsidRDefault="006C2A46" w:rsidP="00A43BF5">
      <w:pPr>
        <w:ind w:left="720"/>
        <w:rPr>
          <w:rFonts w:ascii="Consolas" w:hAnsi="Consolas" w:cs="Consolas"/>
          <w:b/>
          <w:szCs w:val="18"/>
          <w:highlight w:val="lightGray"/>
        </w:rPr>
      </w:pPr>
      <w:r>
        <w:rPr>
          <w:rFonts w:ascii="Consolas" w:hAnsi="Consolas" w:cs="Consolas"/>
          <w:b/>
          <w:szCs w:val="18"/>
          <w:highlight w:val="lightGray"/>
        </w:rPr>
        <w:t>pimemu_gpucounterdata.csv</w:t>
      </w:r>
    </w:p>
    <w:p w:rsidR="008A3379" w:rsidRPr="006C2A46" w:rsidRDefault="008A3379" w:rsidP="00A43BF5">
      <w:pPr>
        <w:ind w:left="720"/>
        <w:rPr>
          <w:rFonts w:ascii="Consolas" w:hAnsi="Consolas" w:cs="Consolas"/>
          <w:b/>
          <w:szCs w:val="18"/>
        </w:rPr>
      </w:pPr>
      <w:r w:rsidRPr="006C2A46">
        <w:rPr>
          <w:rFonts w:ascii="Consolas" w:hAnsi="Consolas" w:cs="Consolas"/>
          <w:b/>
          <w:szCs w:val="18"/>
          <w:highlight w:val="lightGray"/>
        </w:rPr>
        <w:t>pimemu_timelinedata.csv</w:t>
      </w:r>
    </w:p>
    <w:p w:rsidR="008A3379" w:rsidRDefault="008A3379" w:rsidP="008A3379">
      <w:pPr>
        <w:rPr>
          <w:b/>
        </w:rPr>
      </w:pPr>
    </w:p>
    <w:p w:rsidR="00A50023" w:rsidRDefault="00A50023" w:rsidP="00A50023">
      <w:r>
        <w:t xml:space="preserve">Like the CPU performance modeling example shown above, this program produces the files </w:t>
      </w:r>
      <w:r w:rsidRPr="00336F79">
        <w:rPr>
          <w:rFonts w:ascii="Consolas" w:hAnsi="Consolas" w:cs="Consolas"/>
        </w:rPr>
        <w:t>model_cpu.csv</w:t>
      </w:r>
      <w:r>
        <w:t xml:space="preserve">, </w:t>
      </w:r>
      <w:r w:rsidRPr="00336F79">
        <w:rPr>
          <w:rFonts w:ascii="Consolas" w:hAnsi="Consolas" w:cs="Consolas"/>
        </w:rPr>
        <w:t>pimemu_cpucounterdata.csv</w:t>
      </w:r>
      <w:r>
        <w:t xml:space="preserve">, and </w:t>
      </w:r>
      <w:r w:rsidRPr="00336F79">
        <w:rPr>
          <w:rFonts w:ascii="Consolas" w:hAnsi="Consolas" w:cs="Consolas"/>
        </w:rPr>
        <w:t>pimemu_timelinedata.csv</w:t>
      </w:r>
      <w:r>
        <w:t xml:space="preserve">. Because this example program also uses the GPU, two extra files are generated. The file </w:t>
      </w:r>
      <w:r w:rsidRPr="00336F79">
        <w:rPr>
          <w:rFonts w:ascii="Consolas" w:hAnsi="Consolas" w:cs="Consolas"/>
        </w:rPr>
        <w:t>pimemu_gpucounterdata.csv</w:t>
      </w:r>
      <w:r>
        <w:t xml:space="preserve"> is a collection of hardware performance counters gathered </w:t>
      </w:r>
      <w:r>
        <w:lastRenderedPageBreak/>
        <w:t xml:space="preserve">on the GPU </w:t>
      </w:r>
      <w:r w:rsidR="00DA1FC0">
        <w:t>that</w:t>
      </w:r>
      <w:r>
        <w:t xml:space="preserve"> describe</w:t>
      </w:r>
      <w:r w:rsidR="00DA1FC0">
        <w:t>s</w:t>
      </w:r>
      <w:r>
        <w:t xml:space="preserve"> how the program executed on the underlying real hardware. These numbers are then put through an analytical scaling model and used to generate </w:t>
      </w:r>
      <w:r w:rsidRPr="00336F79">
        <w:rPr>
          <w:rFonts w:ascii="Consolas" w:hAnsi="Consolas" w:cs="Consolas"/>
        </w:rPr>
        <w:t>model_gpu.csv</w:t>
      </w:r>
      <w:r>
        <w:t>, which shows the estimated runtime of each of these GPU-based segments on the modeled PIM-enabled system.</w:t>
      </w:r>
    </w:p>
    <w:p w:rsidR="00A50023" w:rsidRDefault="00A50023" w:rsidP="00A43BF5"/>
    <w:p w:rsidR="008A3379" w:rsidRDefault="008A3379" w:rsidP="00A43BF5">
      <w:r>
        <w:t>The following result files are produced:</w:t>
      </w:r>
    </w:p>
    <w:p w:rsidR="008A3379" w:rsidRDefault="008A3379" w:rsidP="008A3379">
      <w:pPr>
        <w:rPr>
          <w:b/>
        </w:rPr>
      </w:pPr>
    </w:p>
    <w:p w:rsidR="008A3379" w:rsidRPr="006C2A46" w:rsidRDefault="008A3379" w:rsidP="006C2A46">
      <w:pPr>
        <w:ind w:left="720"/>
        <w:rPr>
          <w:rFonts w:ascii="Consolas" w:hAnsi="Consolas"/>
          <w:b/>
          <w:szCs w:val="18"/>
        </w:rPr>
      </w:pPr>
      <w:r w:rsidRPr="006C2A46">
        <w:rPr>
          <w:rFonts w:ascii="Consolas" w:hAnsi="Consolas"/>
          <w:b/>
          <w:szCs w:val="18"/>
          <w:highlight w:val="lightGray"/>
        </w:rPr>
        <w:t xml:space="preserve">$ </w:t>
      </w:r>
      <w:proofErr w:type="spellStart"/>
      <w:proofErr w:type="gramStart"/>
      <w:r w:rsidRPr="006C2A46">
        <w:rPr>
          <w:rFonts w:ascii="Consolas" w:hAnsi="Consolas"/>
          <w:b/>
          <w:szCs w:val="18"/>
          <w:highlight w:val="lightGray"/>
        </w:rPr>
        <w:t>ls</w:t>
      </w:r>
      <w:proofErr w:type="spellEnd"/>
      <w:proofErr w:type="gramEnd"/>
      <w:r w:rsidR="006C2A46">
        <w:rPr>
          <w:rFonts w:ascii="Consolas" w:hAnsi="Consolas"/>
          <w:b/>
          <w:szCs w:val="18"/>
          <w:highlight w:val="lightGray"/>
        </w:rPr>
        <w:t xml:space="preserve"> -1</w:t>
      </w:r>
      <w:r w:rsidRPr="006C2A46">
        <w:rPr>
          <w:rFonts w:ascii="Consolas" w:hAnsi="Consolas"/>
          <w:b/>
          <w:szCs w:val="18"/>
          <w:highlight w:val="lightGray"/>
        </w:rPr>
        <w:t xml:space="preserve"> /</w:t>
      </w:r>
      <w:proofErr w:type="spellStart"/>
      <w:r w:rsidRPr="006C2A46">
        <w:rPr>
          <w:rFonts w:ascii="Consolas" w:hAnsi="Consolas"/>
          <w:b/>
          <w:szCs w:val="18"/>
          <w:highlight w:val="lightGray"/>
        </w:rPr>
        <w:t>pimemu</w:t>
      </w:r>
      <w:proofErr w:type="spellEnd"/>
      <w:r w:rsidRPr="006C2A46">
        <w:rPr>
          <w:rFonts w:ascii="Consolas" w:hAnsi="Consolas"/>
          <w:b/>
          <w:szCs w:val="18"/>
          <w:highlight w:val="lightGray"/>
        </w:rPr>
        <w:t xml:space="preserve">/lib/test/result </w:t>
      </w:r>
    </w:p>
    <w:p w:rsidR="006C2A46" w:rsidRDefault="006C2A46" w:rsidP="006C2A46">
      <w:pPr>
        <w:ind w:left="720"/>
        <w:rPr>
          <w:rFonts w:ascii="Consolas" w:hAnsi="Consolas" w:cs="Consolas"/>
          <w:b/>
          <w:szCs w:val="18"/>
          <w:highlight w:val="lightGray"/>
        </w:rPr>
      </w:pPr>
      <w:r>
        <w:rPr>
          <w:rFonts w:ascii="Consolas" w:hAnsi="Consolas" w:cs="Consolas"/>
          <w:b/>
          <w:szCs w:val="18"/>
          <w:highlight w:val="lightGray"/>
        </w:rPr>
        <w:t>emulation_result.csv</w:t>
      </w:r>
    </w:p>
    <w:p w:rsidR="008A3379" w:rsidRPr="006C2A46" w:rsidRDefault="008A3379" w:rsidP="006C2A46">
      <w:pPr>
        <w:ind w:left="720"/>
        <w:rPr>
          <w:rFonts w:ascii="Consolas" w:hAnsi="Consolas" w:cs="Consolas"/>
          <w:b/>
          <w:szCs w:val="18"/>
        </w:rPr>
      </w:pPr>
      <w:r w:rsidRPr="006C2A46">
        <w:rPr>
          <w:rFonts w:ascii="Consolas" w:hAnsi="Consolas" w:cs="Consolas"/>
          <w:b/>
          <w:szCs w:val="18"/>
          <w:highlight w:val="lightGray"/>
        </w:rPr>
        <w:t xml:space="preserve">emulation_result.pdf </w:t>
      </w:r>
    </w:p>
    <w:p w:rsidR="008A3379" w:rsidRDefault="008A3379" w:rsidP="006C2A46"/>
    <w:p w:rsidR="00D1618D" w:rsidRDefault="006C2A46" w:rsidP="006C2A46">
      <w:r>
        <w:t xml:space="preserve">The results files contain time ordered output represented in ASCII and PDF formats respectively.  A sample of the graphical output </w:t>
      </w:r>
      <w:r w:rsidR="00DA1FC0">
        <w:t xml:space="preserve">contained in the file </w:t>
      </w:r>
      <w:r w:rsidR="00DA1FC0" w:rsidRPr="00DA1FC0">
        <w:rPr>
          <w:rFonts w:ascii="Consolas" w:hAnsi="Consolas"/>
        </w:rPr>
        <w:t>emulation_result.pdf</w:t>
      </w:r>
      <w:r w:rsidR="00DA1FC0">
        <w:t xml:space="preserve"> </w:t>
      </w:r>
      <w:r w:rsidR="00D93057">
        <w:t>is</w:t>
      </w:r>
      <w:r>
        <w:t xml:space="preserve"> illustrated in Figure </w:t>
      </w:r>
      <w:r w:rsidR="004A1D41">
        <w:t>4</w:t>
      </w:r>
      <w:r>
        <w:t>.</w:t>
      </w:r>
    </w:p>
    <w:p w:rsidR="008A3379" w:rsidRPr="00D1618D" w:rsidRDefault="00156B71" w:rsidP="00156B71">
      <w:pPr>
        <w:jc w:val="center"/>
      </w:pPr>
      <w:r>
        <w:rPr>
          <w:noProof/>
          <w:lang w:eastAsia="en-US"/>
        </w:rPr>
        <w:drawing>
          <wp:inline distT="0" distB="0" distL="0" distR="0">
            <wp:extent cx="5943600" cy="44577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gpu.pdf"/>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C2A46" w:rsidRDefault="006C2A46" w:rsidP="006C2A46">
      <w:pPr>
        <w:pStyle w:val="Caption"/>
      </w:pPr>
      <w:r>
        <w:t xml:space="preserve">Figure </w:t>
      </w:r>
      <w:r w:rsidR="004A1D41">
        <w:t>4</w:t>
      </w:r>
      <w:r>
        <w:t>: Graphical output from running the simple GPU test.</w:t>
      </w:r>
    </w:p>
    <w:p w:rsidR="008A3379" w:rsidRDefault="008A3379" w:rsidP="008A3379">
      <w:pPr>
        <w:rPr>
          <w:b/>
          <w:color w:val="FF0000"/>
        </w:rPr>
      </w:pPr>
    </w:p>
    <w:p w:rsidR="00D1618D" w:rsidRDefault="00EA0A25">
      <w:pPr>
        <w:jc w:val="left"/>
      </w:pPr>
      <w:r>
        <w:lastRenderedPageBreak/>
        <w:t xml:space="preserve">This graph shows </w:t>
      </w:r>
      <w:r w:rsidR="00D64DBC">
        <w:t>four</w:t>
      </w:r>
      <w:r>
        <w:t xml:space="preserve"> intervals</w:t>
      </w:r>
      <w:r w:rsidR="00D1618D">
        <w:t xml:space="preserve">, which correspond to the </w:t>
      </w:r>
      <w:r w:rsidR="00A92392">
        <w:t>estimated</w:t>
      </w:r>
      <w:r w:rsidR="00D1618D">
        <w:t xml:space="preserve"> program execution</w:t>
      </w:r>
      <w:r w:rsidR="00A92392">
        <w:t xml:space="preserve"> </w:t>
      </w:r>
      <w:r w:rsidR="00DA1FC0">
        <w:t xml:space="preserve">times </w:t>
      </w:r>
      <w:r w:rsidR="00A92392">
        <w:t>on the modeled system described in</w:t>
      </w:r>
      <w:r w:rsidR="00E073A6">
        <w:t xml:space="preserve"> the configuration file</w:t>
      </w:r>
      <w:r w:rsidR="00A92392">
        <w:t xml:space="preserve"> </w:t>
      </w:r>
      <w:r w:rsidR="00156B71">
        <w:rPr>
          <w:rFonts w:ascii="Consolas" w:hAnsi="Consolas"/>
        </w:rPr>
        <w:t>2</w:t>
      </w:r>
      <w:r w:rsidR="00A92392" w:rsidRPr="00A92392">
        <w:rPr>
          <w:rFonts w:ascii="Consolas" w:hAnsi="Consolas"/>
        </w:rPr>
        <w:t>.xml</w:t>
      </w:r>
      <w:r w:rsidR="00D1618D">
        <w:t>.</w:t>
      </w:r>
      <w:r w:rsidR="00A50023">
        <w:t xml:space="preserve">  This program has three major areas of computation:</w:t>
      </w:r>
    </w:p>
    <w:p w:rsidR="00D1618D" w:rsidRDefault="00D1618D">
      <w:pPr>
        <w:jc w:val="left"/>
      </w:pPr>
    </w:p>
    <w:p w:rsidR="00D1618D" w:rsidRDefault="00DA1FC0" w:rsidP="00D1618D">
      <w:pPr>
        <w:pStyle w:val="ListParagraph"/>
        <w:numPr>
          <w:ilvl w:val="0"/>
          <w:numId w:val="33"/>
        </w:numPr>
        <w:jc w:val="left"/>
      </w:pPr>
      <w:r>
        <w:t xml:space="preserve">The </w:t>
      </w:r>
      <w:r w:rsidR="00A92392">
        <w:t xml:space="preserve">EHP CPU </w:t>
      </w:r>
      <w:r w:rsidR="00D64DBC">
        <w:t>performs serial</w:t>
      </w:r>
      <w:r w:rsidR="00A92392">
        <w:t xml:space="preserve"> computation </w:t>
      </w:r>
      <w:r w:rsidR="00A50023">
        <w:t>on the CPU, preparing data to be sent to the GPUs</w:t>
      </w:r>
      <w:r>
        <w:t xml:space="preserve"> of PIMs 0-1</w:t>
      </w:r>
      <w:r w:rsidR="00A50023">
        <w:t xml:space="preserve"> </w:t>
      </w:r>
      <w:r w:rsidR="00A92392">
        <w:t>(green, lower left).</w:t>
      </w:r>
    </w:p>
    <w:p w:rsidR="00D1618D" w:rsidRDefault="00DA1FC0" w:rsidP="00514C9C">
      <w:pPr>
        <w:pStyle w:val="ListParagraph"/>
        <w:numPr>
          <w:ilvl w:val="0"/>
          <w:numId w:val="33"/>
        </w:numPr>
      </w:pPr>
      <w:r>
        <w:t xml:space="preserve">The </w:t>
      </w:r>
      <w:r w:rsidR="00D64DBC">
        <w:t xml:space="preserve">EHP CPU spawns parallel work on </w:t>
      </w:r>
      <w:r w:rsidR="00A50023">
        <w:t>the</w:t>
      </w:r>
      <w:r w:rsidR="00514C9C">
        <w:t xml:space="preserve"> GPUs of</w:t>
      </w:r>
      <w:r w:rsidR="00A50023">
        <w:t xml:space="preserve"> </w:t>
      </w:r>
      <w:r w:rsidR="00D64DBC">
        <w:t>PIM</w:t>
      </w:r>
      <w:r w:rsidR="00514C9C">
        <w:t>s</w:t>
      </w:r>
      <w:r w:rsidR="00D64DBC">
        <w:t xml:space="preserve"> 0-1</w:t>
      </w:r>
      <w:r w:rsidR="00A92392">
        <w:t xml:space="preserve"> (orange).</w:t>
      </w:r>
    </w:p>
    <w:p w:rsidR="00D1618D" w:rsidRDefault="00DA1FC0" w:rsidP="00D1618D">
      <w:pPr>
        <w:pStyle w:val="ListParagraph"/>
        <w:numPr>
          <w:ilvl w:val="0"/>
          <w:numId w:val="33"/>
        </w:numPr>
        <w:jc w:val="left"/>
      </w:pPr>
      <w:r>
        <w:t xml:space="preserve">The </w:t>
      </w:r>
      <w:r w:rsidR="00D1618D">
        <w:t xml:space="preserve">EHP CPU </w:t>
      </w:r>
      <w:r w:rsidR="00A50023">
        <w:t xml:space="preserve">waits on completion events from the </w:t>
      </w:r>
      <w:r w:rsidR="00514C9C">
        <w:t>PIM</w:t>
      </w:r>
      <w:r w:rsidR="00A50023">
        <w:t>s GPU</w:t>
      </w:r>
      <w:r w:rsidR="00D64DBC">
        <w:t xml:space="preserve">, </w:t>
      </w:r>
      <w:r w:rsidR="00A50023">
        <w:t xml:space="preserve">then </w:t>
      </w:r>
      <w:r w:rsidR="00D64DBC">
        <w:t>verifies</w:t>
      </w:r>
      <w:r w:rsidR="00A50023">
        <w:t xml:space="preserve"> the</w:t>
      </w:r>
      <w:r w:rsidR="00D64DBC">
        <w:t xml:space="preserve"> results, and exits.</w:t>
      </w:r>
      <w:r w:rsidR="00A92392">
        <w:t xml:space="preserve"> (</w:t>
      </w:r>
      <w:proofErr w:type="gramStart"/>
      <w:r w:rsidR="00A92392">
        <w:t>green</w:t>
      </w:r>
      <w:proofErr w:type="gramEnd"/>
      <w:r w:rsidR="00A92392">
        <w:t>, lower right).</w:t>
      </w:r>
    </w:p>
    <w:p w:rsidR="006C2A46" w:rsidRPr="00D1618D" w:rsidRDefault="006C2A46" w:rsidP="00D1618D">
      <w:pPr>
        <w:ind w:left="360"/>
        <w:jc w:val="left"/>
        <w:rPr>
          <w:rFonts w:eastAsiaTheme="majorEastAsia" w:cstheme="majorBidi"/>
          <w:b/>
          <w:bCs/>
          <w:color w:val="4F81BD" w:themeColor="accent1"/>
        </w:rPr>
      </w:pPr>
      <w:r>
        <w:br w:type="page"/>
      </w:r>
    </w:p>
    <w:p w:rsidR="008A3379" w:rsidRDefault="008A3379" w:rsidP="008A3379">
      <w:pPr>
        <w:pStyle w:val="Heading3"/>
      </w:pPr>
      <w:bookmarkStart w:id="268" w:name="_Toc231541823"/>
      <w:r w:rsidRPr="002165CF">
        <w:lastRenderedPageBreak/>
        <w:t>Combined CPU+GPU</w:t>
      </w:r>
      <w:bookmarkEnd w:id="268"/>
    </w:p>
    <w:p w:rsidR="006C2A46" w:rsidRPr="008603D3" w:rsidRDefault="006C2A46" w:rsidP="008A3379">
      <w:r>
        <w:t xml:space="preserve">This test program is a combined CPU+GPU test that exercises both devices and is essentially the combination of the Simple CPU and Simple GPU tests described in previous sections.  The test program source is called </w:t>
      </w:r>
      <w:r>
        <w:rPr>
          <w:rFonts w:ascii="Consolas" w:hAnsi="Consolas" w:cs="Consolas"/>
        </w:rPr>
        <w:t>test_cpu_gpu.cc</w:t>
      </w:r>
      <w:r>
        <w:t xml:space="preserve">, the compiled binary executable is called </w:t>
      </w:r>
      <w:r>
        <w:rPr>
          <w:rFonts w:ascii="Consolas" w:hAnsi="Consolas" w:cs="Consolas"/>
        </w:rPr>
        <w:t>test_cpu_</w:t>
      </w:r>
      <w:r w:rsidR="008603D3">
        <w:rPr>
          <w:rFonts w:ascii="Consolas" w:hAnsi="Consolas" w:cs="Consolas"/>
        </w:rPr>
        <w:t>gpu</w:t>
      </w:r>
      <w:r>
        <w:rPr>
          <w:rFonts w:ascii="Consolas" w:hAnsi="Consolas" w:cs="Consolas"/>
        </w:rPr>
        <w:t>.</w:t>
      </w:r>
      <w:r w:rsidR="008603D3">
        <w:rPr>
          <w:rFonts w:ascii="Consolas" w:hAnsi="Consolas" w:cs="Consolas"/>
        </w:rPr>
        <w:t>exe</w:t>
      </w:r>
      <w:r>
        <w:t>, and the test can be run as follows:</w:t>
      </w:r>
    </w:p>
    <w:p w:rsidR="008A3379" w:rsidRDefault="008A3379" w:rsidP="008A3379">
      <w:pPr>
        <w:rPr>
          <w:b/>
          <w:color w:val="FF0000"/>
        </w:rPr>
      </w:pPr>
    </w:p>
    <w:p w:rsidR="008603D3" w:rsidRDefault="008A3379" w:rsidP="008603D3">
      <w:pPr>
        <w:ind w:left="720"/>
        <w:jc w:val="left"/>
        <w:rPr>
          <w:rFonts w:ascii="Consolas" w:hAnsi="Consolas"/>
          <w:b/>
          <w:szCs w:val="18"/>
          <w:highlight w:val="lightGray"/>
        </w:rPr>
      </w:pPr>
      <w:r w:rsidRPr="008603D3">
        <w:rPr>
          <w:rFonts w:ascii="Consolas" w:hAnsi="Consolas"/>
          <w:b/>
          <w:szCs w:val="18"/>
          <w:highlight w:val="lightGray"/>
        </w:rPr>
        <w:t xml:space="preserve">$ /piminstall/bin/run_pim_emulation.sh –c </w:t>
      </w:r>
      <w:r w:rsidR="008F214F">
        <w:rPr>
          <w:rFonts w:ascii="Consolas" w:hAnsi="Consolas"/>
          <w:b/>
          <w:szCs w:val="18"/>
          <w:highlight w:val="lightGray"/>
        </w:rPr>
        <w:t>2</w:t>
      </w:r>
      <w:r w:rsidRPr="008603D3">
        <w:rPr>
          <w:rFonts w:ascii="Consolas" w:hAnsi="Consolas"/>
          <w:b/>
          <w:szCs w:val="18"/>
          <w:highlight w:val="lightGray"/>
        </w:rPr>
        <w:t xml:space="preserve">.xml </w:t>
      </w:r>
      <w:r w:rsidR="008603D3">
        <w:rPr>
          <w:rFonts w:ascii="Consolas" w:hAnsi="Consolas"/>
          <w:b/>
          <w:szCs w:val="18"/>
          <w:highlight w:val="lightGray"/>
        </w:rPr>
        <w:tab/>
      </w:r>
      <w:r w:rsidR="008F214F">
        <w:rPr>
          <w:rFonts w:ascii="Consolas" w:hAnsi="Consolas"/>
          <w:b/>
          <w:szCs w:val="18"/>
          <w:highlight w:val="lightGray"/>
        </w:rPr>
        <w:tab/>
      </w:r>
      <w:r w:rsidR="008603D3">
        <w:rPr>
          <w:rFonts w:ascii="Consolas" w:hAnsi="Consolas"/>
          <w:b/>
          <w:szCs w:val="18"/>
          <w:highlight w:val="lightGray"/>
        </w:rPr>
        <w:t>\</w:t>
      </w:r>
    </w:p>
    <w:p w:rsidR="008603D3" w:rsidRDefault="008A3379" w:rsidP="008603D3">
      <w:pPr>
        <w:ind w:left="720" w:firstLine="720"/>
        <w:jc w:val="left"/>
        <w:rPr>
          <w:rFonts w:ascii="Consolas" w:hAnsi="Consolas"/>
          <w:b/>
          <w:szCs w:val="18"/>
          <w:highlight w:val="lightGray"/>
        </w:rPr>
      </w:pPr>
      <w:r w:rsidRPr="008603D3">
        <w:rPr>
          <w:rFonts w:ascii="Consolas" w:hAnsi="Consolas"/>
          <w:b/>
          <w:szCs w:val="18"/>
          <w:highlight w:val="lightGray"/>
        </w:rPr>
        <w:t>–e /</w:t>
      </w:r>
      <w:proofErr w:type="spellStart"/>
      <w:r w:rsidRPr="008603D3">
        <w:rPr>
          <w:rFonts w:ascii="Consolas" w:hAnsi="Consolas"/>
          <w:b/>
          <w:szCs w:val="18"/>
          <w:highlight w:val="lightGray"/>
        </w:rPr>
        <w:t>piminstall</w:t>
      </w:r>
      <w:proofErr w:type="spellEnd"/>
      <w:r w:rsidRPr="008603D3">
        <w:rPr>
          <w:rFonts w:ascii="Consolas" w:hAnsi="Consolas"/>
          <w:b/>
          <w:szCs w:val="18"/>
          <w:highlight w:val="lightGray"/>
        </w:rPr>
        <w:t xml:space="preserve"> </w:t>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t>\</w:t>
      </w:r>
    </w:p>
    <w:p w:rsidR="008603D3" w:rsidRDefault="008A3379" w:rsidP="008603D3">
      <w:pPr>
        <w:ind w:left="720" w:firstLine="720"/>
        <w:jc w:val="left"/>
        <w:rPr>
          <w:rFonts w:ascii="Consolas" w:hAnsi="Consolas"/>
          <w:b/>
          <w:szCs w:val="18"/>
          <w:highlight w:val="lightGray"/>
        </w:rPr>
      </w:pPr>
      <w:r w:rsidRPr="008603D3">
        <w:rPr>
          <w:rFonts w:ascii="Consolas" w:hAnsi="Consolas"/>
          <w:b/>
          <w:szCs w:val="18"/>
          <w:highlight w:val="lightGray"/>
        </w:rPr>
        <w:t>–t /</w:t>
      </w:r>
      <w:proofErr w:type="spellStart"/>
      <w:r w:rsidRPr="008603D3">
        <w:rPr>
          <w:rFonts w:ascii="Consolas" w:hAnsi="Consolas"/>
          <w:b/>
          <w:szCs w:val="18"/>
          <w:highlight w:val="lightGray"/>
        </w:rPr>
        <w:t>pimemu</w:t>
      </w:r>
      <w:proofErr w:type="spellEnd"/>
      <w:r w:rsidRPr="008603D3">
        <w:rPr>
          <w:rFonts w:ascii="Consolas" w:hAnsi="Consolas"/>
          <w:b/>
          <w:szCs w:val="18"/>
          <w:highlight w:val="lightGray"/>
        </w:rPr>
        <w:t>/lib/test/</w:t>
      </w:r>
      <w:proofErr w:type="spellStart"/>
      <w:r w:rsidRPr="008603D3">
        <w:rPr>
          <w:rFonts w:ascii="Consolas" w:hAnsi="Consolas"/>
          <w:b/>
          <w:szCs w:val="18"/>
          <w:highlight w:val="lightGray"/>
        </w:rPr>
        <w:t>tmp</w:t>
      </w:r>
      <w:proofErr w:type="spellEnd"/>
      <w:r w:rsidRPr="008603D3">
        <w:rPr>
          <w:rFonts w:ascii="Consolas" w:hAnsi="Consolas"/>
          <w:b/>
          <w:szCs w:val="18"/>
          <w:highlight w:val="lightGray"/>
        </w:rPr>
        <w:t xml:space="preserve"> </w:t>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t>\</w:t>
      </w:r>
    </w:p>
    <w:p w:rsidR="008603D3" w:rsidRDefault="008A3379" w:rsidP="008603D3">
      <w:pPr>
        <w:ind w:left="720" w:firstLine="720"/>
        <w:jc w:val="left"/>
        <w:rPr>
          <w:rFonts w:ascii="Consolas" w:hAnsi="Consolas"/>
          <w:b/>
          <w:szCs w:val="18"/>
          <w:highlight w:val="lightGray"/>
        </w:rPr>
      </w:pPr>
      <w:r w:rsidRPr="008603D3">
        <w:rPr>
          <w:rFonts w:ascii="Consolas" w:hAnsi="Consolas"/>
          <w:b/>
          <w:szCs w:val="18"/>
          <w:highlight w:val="lightGray"/>
        </w:rPr>
        <w:t>–o /</w:t>
      </w:r>
      <w:proofErr w:type="spellStart"/>
      <w:r w:rsidRPr="008603D3">
        <w:rPr>
          <w:rFonts w:ascii="Consolas" w:hAnsi="Consolas"/>
          <w:b/>
          <w:szCs w:val="18"/>
          <w:highlight w:val="lightGray"/>
        </w:rPr>
        <w:t>pimemu</w:t>
      </w:r>
      <w:proofErr w:type="spellEnd"/>
      <w:r w:rsidRPr="008603D3">
        <w:rPr>
          <w:rFonts w:ascii="Consolas" w:hAnsi="Consolas"/>
          <w:b/>
          <w:szCs w:val="18"/>
          <w:highlight w:val="lightGray"/>
        </w:rPr>
        <w:t xml:space="preserve">/lib/test/result </w:t>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r>
      <w:r w:rsidR="008603D3">
        <w:rPr>
          <w:rFonts w:ascii="Consolas" w:hAnsi="Consolas"/>
          <w:b/>
          <w:szCs w:val="18"/>
          <w:highlight w:val="lightGray"/>
        </w:rPr>
        <w:tab/>
        <w:t>\</w:t>
      </w:r>
    </w:p>
    <w:p w:rsidR="00E073A6" w:rsidRDefault="008A3379" w:rsidP="008603D3">
      <w:pPr>
        <w:ind w:left="720" w:firstLine="720"/>
        <w:jc w:val="left"/>
        <w:rPr>
          <w:rFonts w:ascii="Consolas" w:hAnsi="Consolas"/>
          <w:b/>
          <w:szCs w:val="18"/>
          <w:highlight w:val="lightGray"/>
        </w:rPr>
      </w:pPr>
      <w:r w:rsidRPr="008603D3">
        <w:rPr>
          <w:rFonts w:ascii="Consolas" w:hAnsi="Consolas"/>
          <w:b/>
          <w:szCs w:val="18"/>
          <w:highlight w:val="lightGray"/>
        </w:rPr>
        <w:t>--run ./</w:t>
      </w:r>
      <w:proofErr w:type="gramStart"/>
      <w:r w:rsidRPr="008603D3">
        <w:rPr>
          <w:rFonts w:ascii="Consolas" w:hAnsi="Consolas"/>
          <w:b/>
          <w:szCs w:val="18"/>
          <w:highlight w:val="lightGray"/>
        </w:rPr>
        <w:t>test_cpu_gpu.exe ./</w:t>
      </w:r>
      <w:proofErr w:type="gramEnd"/>
      <w:r w:rsidRPr="008603D3">
        <w:rPr>
          <w:rFonts w:ascii="Consolas" w:hAnsi="Consolas"/>
          <w:b/>
          <w:szCs w:val="18"/>
          <w:highlight w:val="lightGray"/>
        </w:rPr>
        <w:t xml:space="preserve"> </w:t>
      </w:r>
      <w:r w:rsidR="00E073A6">
        <w:rPr>
          <w:rFonts w:ascii="Consolas" w:hAnsi="Consolas"/>
          <w:b/>
          <w:szCs w:val="18"/>
          <w:highlight w:val="lightGray"/>
        </w:rPr>
        <w:tab/>
      </w:r>
      <w:r w:rsidR="00E073A6">
        <w:rPr>
          <w:rFonts w:ascii="Consolas" w:hAnsi="Consolas"/>
          <w:b/>
          <w:szCs w:val="18"/>
          <w:highlight w:val="lightGray"/>
        </w:rPr>
        <w:tab/>
      </w:r>
      <w:r w:rsidR="00E073A6">
        <w:rPr>
          <w:rFonts w:ascii="Consolas" w:hAnsi="Consolas"/>
          <w:b/>
          <w:szCs w:val="18"/>
          <w:highlight w:val="lightGray"/>
        </w:rPr>
        <w:tab/>
      </w:r>
      <w:r w:rsidR="00E073A6">
        <w:rPr>
          <w:rFonts w:ascii="Consolas" w:hAnsi="Consolas"/>
          <w:b/>
          <w:szCs w:val="18"/>
          <w:highlight w:val="lightGray"/>
        </w:rPr>
        <w:tab/>
        <w:t>\</w:t>
      </w:r>
    </w:p>
    <w:p w:rsidR="008A3379" w:rsidRPr="008603D3" w:rsidRDefault="008A3379" w:rsidP="008603D3">
      <w:pPr>
        <w:ind w:left="720" w:firstLine="720"/>
        <w:jc w:val="left"/>
        <w:rPr>
          <w:rFonts w:ascii="Consolas" w:hAnsi="Consolas"/>
          <w:b/>
          <w:szCs w:val="18"/>
          <w:highlight w:val="lightGray"/>
        </w:rPr>
      </w:pPr>
      <w:r w:rsidRPr="008603D3">
        <w:rPr>
          <w:rFonts w:ascii="Consolas" w:hAnsi="Consolas"/>
          <w:b/>
          <w:szCs w:val="18"/>
          <w:highlight w:val="lightGray"/>
        </w:rPr>
        <w:t>-</w:t>
      </w:r>
      <w:proofErr w:type="spellStart"/>
      <w:proofErr w:type="gramStart"/>
      <w:r w:rsidRPr="008603D3">
        <w:rPr>
          <w:rFonts w:ascii="Consolas" w:hAnsi="Consolas"/>
          <w:b/>
          <w:szCs w:val="18"/>
          <w:highlight w:val="lightGray"/>
        </w:rPr>
        <w:t>ccounter</w:t>
      </w:r>
      <w:r w:rsidR="00E073A6">
        <w:rPr>
          <w:rFonts w:ascii="Consolas" w:hAnsi="Consolas"/>
          <w:b/>
          <w:szCs w:val="18"/>
          <w:highlight w:val="lightGray"/>
        </w:rPr>
        <w:t>s</w:t>
      </w:r>
      <w:proofErr w:type="spellEnd"/>
      <w:proofErr w:type="gramEnd"/>
      <w:r w:rsidR="00E073A6">
        <w:rPr>
          <w:rFonts w:ascii="Consolas" w:hAnsi="Consolas"/>
          <w:b/>
          <w:szCs w:val="18"/>
          <w:highlight w:val="lightGray"/>
        </w:rPr>
        <w:t xml:space="preserve"> –loop 500</w:t>
      </w:r>
    </w:p>
    <w:p w:rsidR="008A3379" w:rsidRDefault="008A3379" w:rsidP="008A3379">
      <w:pPr>
        <w:rPr>
          <w:b/>
        </w:rPr>
      </w:pPr>
    </w:p>
    <w:p w:rsidR="008A3379" w:rsidRDefault="008A3379" w:rsidP="008603D3">
      <w:r>
        <w:t>The following temporary files are produced:</w:t>
      </w:r>
    </w:p>
    <w:p w:rsidR="008A3379" w:rsidRDefault="008A3379" w:rsidP="008A3379">
      <w:pPr>
        <w:rPr>
          <w:b/>
        </w:rPr>
      </w:pPr>
    </w:p>
    <w:p w:rsidR="008A3379" w:rsidRPr="008603D3" w:rsidRDefault="008A3379" w:rsidP="008603D3">
      <w:pPr>
        <w:ind w:left="720"/>
        <w:jc w:val="left"/>
        <w:rPr>
          <w:rFonts w:ascii="Consolas" w:hAnsi="Consolas"/>
          <w:b/>
          <w:szCs w:val="18"/>
        </w:rPr>
      </w:pPr>
      <w:r w:rsidRPr="008603D3">
        <w:rPr>
          <w:rFonts w:ascii="Consolas" w:hAnsi="Consolas"/>
          <w:b/>
          <w:szCs w:val="18"/>
          <w:highlight w:val="lightGray"/>
        </w:rPr>
        <w:t xml:space="preserve">$ </w:t>
      </w:r>
      <w:proofErr w:type="spellStart"/>
      <w:proofErr w:type="gramStart"/>
      <w:r w:rsidRPr="008603D3">
        <w:rPr>
          <w:rFonts w:ascii="Consolas" w:hAnsi="Consolas"/>
          <w:b/>
          <w:szCs w:val="18"/>
          <w:highlight w:val="lightGray"/>
        </w:rPr>
        <w:t>ls</w:t>
      </w:r>
      <w:proofErr w:type="spellEnd"/>
      <w:proofErr w:type="gramEnd"/>
      <w:r w:rsidRPr="008603D3">
        <w:rPr>
          <w:rFonts w:ascii="Consolas" w:hAnsi="Consolas"/>
          <w:b/>
          <w:szCs w:val="18"/>
          <w:highlight w:val="lightGray"/>
        </w:rPr>
        <w:t xml:space="preserve"> </w:t>
      </w:r>
      <w:r w:rsidR="008603D3">
        <w:rPr>
          <w:rFonts w:ascii="Consolas" w:hAnsi="Consolas"/>
          <w:b/>
          <w:szCs w:val="18"/>
          <w:highlight w:val="lightGray"/>
        </w:rPr>
        <w:t xml:space="preserve">-1 </w:t>
      </w:r>
      <w:r w:rsidRPr="008603D3">
        <w:rPr>
          <w:rFonts w:ascii="Consolas" w:hAnsi="Consolas"/>
          <w:b/>
          <w:szCs w:val="18"/>
          <w:highlight w:val="lightGray"/>
        </w:rPr>
        <w:t>/</w:t>
      </w:r>
      <w:proofErr w:type="spellStart"/>
      <w:r w:rsidRPr="008603D3">
        <w:rPr>
          <w:rFonts w:ascii="Consolas" w:hAnsi="Consolas"/>
          <w:b/>
          <w:szCs w:val="18"/>
          <w:highlight w:val="lightGray"/>
        </w:rPr>
        <w:t>pimemu</w:t>
      </w:r>
      <w:proofErr w:type="spellEnd"/>
      <w:r w:rsidRPr="008603D3">
        <w:rPr>
          <w:rFonts w:ascii="Consolas" w:hAnsi="Consolas"/>
          <w:b/>
          <w:szCs w:val="18"/>
          <w:highlight w:val="lightGray"/>
        </w:rPr>
        <w:t>/lib/test/</w:t>
      </w:r>
      <w:proofErr w:type="spellStart"/>
      <w:r w:rsidRPr="008603D3">
        <w:rPr>
          <w:rFonts w:ascii="Consolas" w:hAnsi="Consolas"/>
          <w:b/>
          <w:szCs w:val="18"/>
          <w:highlight w:val="lightGray"/>
        </w:rPr>
        <w:t>tmp</w:t>
      </w:r>
      <w:proofErr w:type="spellEnd"/>
      <w:r w:rsidRPr="008603D3">
        <w:rPr>
          <w:rFonts w:ascii="Consolas" w:hAnsi="Consolas"/>
          <w:b/>
          <w:szCs w:val="18"/>
          <w:highlight w:val="lightGray"/>
        </w:rPr>
        <w:t xml:space="preserve"> </w:t>
      </w:r>
    </w:p>
    <w:p w:rsidR="008603D3" w:rsidRDefault="008603D3" w:rsidP="008603D3">
      <w:pPr>
        <w:ind w:left="720"/>
        <w:jc w:val="left"/>
        <w:rPr>
          <w:rFonts w:ascii="Consolas" w:hAnsi="Consolas" w:cs="Consolas"/>
          <w:b/>
          <w:szCs w:val="18"/>
          <w:highlight w:val="lightGray"/>
        </w:rPr>
      </w:pPr>
      <w:r>
        <w:rPr>
          <w:rFonts w:ascii="Consolas" w:hAnsi="Consolas" w:cs="Consolas"/>
          <w:b/>
          <w:szCs w:val="18"/>
          <w:highlight w:val="lightGray"/>
        </w:rPr>
        <w:t>model_cpu.csv</w:t>
      </w:r>
    </w:p>
    <w:p w:rsidR="008603D3" w:rsidRDefault="008603D3" w:rsidP="008603D3">
      <w:pPr>
        <w:ind w:left="720"/>
        <w:jc w:val="left"/>
        <w:rPr>
          <w:rFonts w:ascii="Consolas" w:hAnsi="Consolas" w:cs="Consolas"/>
          <w:b/>
          <w:szCs w:val="18"/>
          <w:highlight w:val="lightGray"/>
        </w:rPr>
      </w:pPr>
      <w:r>
        <w:rPr>
          <w:rFonts w:ascii="Consolas" w:hAnsi="Consolas" w:cs="Consolas"/>
          <w:b/>
          <w:szCs w:val="18"/>
          <w:highlight w:val="lightGray"/>
        </w:rPr>
        <w:t>model_gpu.csv</w:t>
      </w:r>
    </w:p>
    <w:p w:rsidR="008603D3" w:rsidRDefault="008603D3" w:rsidP="008603D3">
      <w:pPr>
        <w:ind w:left="720"/>
        <w:jc w:val="left"/>
        <w:rPr>
          <w:rFonts w:ascii="Consolas" w:hAnsi="Consolas" w:cs="Consolas"/>
          <w:b/>
          <w:szCs w:val="18"/>
          <w:highlight w:val="lightGray"/>
        </w:rPr>
      </w:pPr>
      <w:r>
        <w:rPr>
          <w:rFonts w:ascii="Consolas" w:hAnsi="Consolas" w:cs="Consolas"/>
          <w:b/>
          <w:szCs w:val="18"/>
          <w:highlight w:val="lightGray"/>
        </w:rPr>
        <w:t>pimemu_cpucounterdata.csv</w:t>
      </w:r>
    </w:p>
    <w:p w:rsidR="008603D3" w:rsidRDefault="008603D3" w:rsidP="008603D3">
      <w:pPr>
        <w:ind w:left="720"/>
        <w:jc w:val="left"/>
        <w:rPr>
          <w:rFonts w:ascii="Consolas" w:hAnsi="Consolas" w:cs="Consolas"/>
          <w:b/>
          <w:szCs w:val="18"/>
          <w:highlight w:val="lightGray"/>
        </w:rPr>
      </w:pPr>
      <w:r>
        <w:rPr>
          <w:rFonts w:ascii="Consolas" w:hAnsi="Consolas" w:cs="Consolas"/>
          <w:b/>
          <w:szCs w:val="18"/>
          <w:highlight w:val="lightGray"/>
        </w:rPr>
        <w:t>pimemu_gpucounterdata.csv</w:t>
      </w:r>
    </w:p>
    <w:p w:rsidR="008A3379" w:rsidRPr="008603D3" w:rsidRDefault="008A3379" w:rsidP="008603D3">
      <w:pPr>
        <w:ind w:left="720"/>
        <w:jc w:val="left"/>
        <w:rPr>
          <w:rFonts w:ascii="Consolas" w:hAnsi="Consolas" w:cs="Consolas"/>
          <w:b/>
          <w:szCs w:val="18"/>
        </w:rPr>
      </w:pPr>
      <w:r w:rsidRPr="008603D3">
        <w:rPr>
          <w:rFonts w:ascii="Consolas" w:hAnsi="Consolas" w:cs="Consolas"/>
          <w:b/>
          <w:szCs w:val="18"/>
          <w:highlight w:val="lightGray"/>
        </w:rPr>
        <w:t>pimemu_timelinedata.csv</w:t>
      </w:r>
    </w:p>
    <w:p w:rsidR="008A3379" w:rsidRDefault="008A3379" w:rsidP="008A3379">
      <w:pPr>
        <w:rPr>
          <w:b/>
        </w:rPr>
      </w:pPr>
    </w:p>
    <w:p w:rsidR="008A3379" w:rsidRDefault="008A3379" w:rsidP="008603D3">
      <w:r>
        <w:t>The following result files are produced:</w:t>
      </w:r>
    </w:p>
    <w:p w:rsidR="008A3379" w:rsidRDefault="008A3379" w:rsidP="008A3379">
      <w:pPr>
        <w:rPr>
          <w:b/>
        </w:rPr>
      </w:pPr>
    </w:p>
    <w:p w:rsidR="008A3379" w:rsidRPr="008603D3" w:rsidRDefault="008A3379" w:rsidP="008603D3">
      <w:pPr>
        <w:ind w:left="720"/>
        <w:rPr>
          <w:rFonts w:ascii="Consolas" w:hAnsi="Consolas"/>
          <w:b/>
          <w:szCs w:val="18"/>
        </w:rPr>
      </w:pPr>
      <w:r w:rsidRPr="008603D3">
        <w:rPr>
          <w:rFonts w:ascii="Consolas" w:hAnsi="Consolas"/>
          <w:b/>
          <w:szCs w:val="18"/>
          <w:highlight w:val="lightGray"/>
        </w:rPr>
        <w:t xml:space="preserve">$ </w:t>
      </w:r>
      <w:proofErr w:type="spellStart"/>
      <w:proofErr w:type="gramStart"/>
      <w:r w:rsidRPr="008603D3">
        <w:rPr>
          <w:rFonts w:ascii="Consolas" w:hAnsi="Consolas"/>
          <w:b/>
          <w:szCs w:val="18"/>
          <w:highlight w:val="lightGray"/>
        </w:rPr>
        <w:t>ls</w:t>
      </w:r>
      <w:proofErr w:type="spellEnd"/>
      <w:proofErr w:type="gramEnd"/>
      <w:r w:rsidRPr="008603D3">
        <w:rPr>
          <w:rFonts w:ascii="Consolas" w:hAnsi="Consolas"/>
          <w:b/>
          <w:szCs w:val="18"/>
          <w:highlight w:val="lightGray"/>
        </w:rPr>
        <w:t xml:space="preserve"> </w:t>
      </w:r>
      <w:r w:rsidR="008603D3">
        <w:rPr>
          <w:rFonts w:ascii="Consolas" w:hAnsi="Consolas"/>
          <w:b/>
          <w:szCs w:val="18"/>
          <w:highlight w:val="lightGray"/>
        </w:rPr>
        <w:t xml:space="preserve">-1 </w:t>
      </w:r>
      <w:r w:rsidRPr="008603D3">
        <w:rPr>
          <w:rFonts w:ascii="Consolas" w:hAnsi="Consolas"/>
          <w:b/>
          <w:szCs w:val="18"/>
          <w:highlight w:val="lightGray"/>
        </w:rPr>
        <w:t>/</w:t>
      </w:r>
      <w:proofErr w:type="spellStart"/>
      <w:r w:rsidRPr="008603D3">
        <w:rPr>
          <w:rFonts w:ascii="Consolas" w:hAnsi="Consolas"/>
          <w:b/>
          <w:szCs w:val="18"/>
          <w:highlight w:val="lightGray"/>
        </w:rPr>
        <w:t>pimemu</w:t>
      </w:r>
      <w:proofErr w:type="spellEnd"/>
      <w:r w:rsidRPr="008603D3">
        <w:rPr>
          <w:rFonts w:ascii="Consolas" w:hAnsi="Consolas"/>
          <w:b/>
          <w:szCs w:val="18"/>
          <w:highlight w:val="lightGray"/>
        </w:rPr>
        <w:t xml:space="preserve">/lib/test/result </w:t>
      </w:r>
    </w:p>
    <w:p w:rsidR="008603D3" w:rsidRDefault="008603D3" w:rsidP="008603D3">
      <w:pPr>
        <w:ind w:left="720"/>
        <w:rPr>
          <w:rFonts w:ascii="Consolas" w:hAnsi="Consolas" w:cs="Consolas"/>
          <w:b/>
          <w:szCs w:val="18"/>
          <w:highlight w:val="lightGray"/>
        </w:rPr>
      </w:pPr>
      <w:r>
        <w:rPr>
          <w:rFonts w:ascii="Consolas" w:hAnsi="Consolas" w:cs="Consolas"/>
          <w:b/>
          <w:szCs w:val="18"/>
          <w:highlight w:val="lightGray"/>
        </w:rPr>
        <w:t>emulation_result.csv</w:t>
      </w:r>
    </w:p>
    <w:p w:rsidR="008A3379" w:rsidRPr="008603D3" w:rsidRDefault="008A3379" w:rsidP="008603D3">
      <w:pPr>
        <w:ind w:left="720"/>
        <w:rPr>
          <w:rFonts w:ascii="Consolas" w:hAnsi="Consolas" w:cs="Consolas"/>
          <w:b/>
          <w:szCs w:val="18"/>
        </w:rPr>
      </w:pPr>
      <w:r w:rsidRPr="008603D3">
        <w:rPr>
          <w:rFonts w:ascii="Consolas" w:hAnsi="Consolas" w:cs="Consolas"/>
          <w:b/>
          <w:szCs w:val="18"/>
          <w:highlight w:val="lightGray"/>
        </w:rPr>
        <w:t xml:space="preserve">emulation_result.pdf </w:t>
      </w:r>
    </w:p>
    <w:p w:rsidR="008A3379" w:rsidRDefault="008A3379" w:rsidP="008A3379">
      <w:pPr>
        <w:rPr>
          <w:b/>
        </w:rPr>
      </w:pPr>
    </w:p>
    <w:p w:rsidR="008A3379" w:rsidRDefault="008A3379" w:rsidP="008A3379">
      <w:pPr>
        <w:rPr>
          <w:b/>
        </w:rPr>
      </w:pPr>
    </w:p>
    <w:p w:rsidR="008603D3" w:rsidRDefault="00514C9C" w:rsidP="008603D3">
      <w:r>
        <w:t>The results files contain time-</w:t>
      </w:r>
      <w:r w:rsidR="008603D3">
        <w:t xml:space="preserve">ordered output represented in ASCII and PDF formats respectively.  A </w:t>
      </w:r>
      <w:r w:rsidR="00D93057">
        <w:t xml:space="preserve">sample of the graphical output contained in the file </w:t>
      </w:r>
      <w:r w:rsidR="00D93057" w:rsidRPr="00D93057">
        <w:rPr>
          <w:rFonts w:ascii="Consolas" w:hAnsi="Consolas"/>
        </w:rPr>
        <w:t>emulation_result.pdf</w:t>
      </w:r>
      <w:r w:rsidR="008603D3">
        <w:t xml:space="preserve"> is illustrated in Figure </w:t>
      </w:r>
      <w:r w:rsidR="004A1D41">
        <w:t>5</w:t>
      </w:r>
      <w:r w:rsidR="008603D3">
        <w:t>.</w:t>
      </w:r>
    </w:p>
    <w:p w:rsidR="00EA0A25" w:rsidRDefault="00EA0A25" w:rsidP="008603D3"/>
    <w:p w:rsidR="008A3379" w:rsidRPr="00EA0A25" w:rsidRDefault="008F214F" w:rsidP="008F214F">
      <w:pPr>
        <w:jc w:val="center"/>
      </w:pPr>
      <w:r>
        <w:rPr>
          <w:noProof/>
          <w:lang w:eastAsia="en-US"/>
        </w:rPr>
        <w:lastRenderedPageBreak/>
        <w:drawing>
          <wp:inline distT="0" distB="0" distL="0" distR="0">
            <wp:extent cx="5943600" cy="44577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pu_gpu.pdf"/>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8A3379" w:rsidRDefault="004715C4" w:rsidP="004715C4">
      <w:pPr>
        <w:pStyle w:val="Caption"/>
      </w:pPr>
      <w:r>
        <w:t xml:space="preserve">Figure </w:t>
      </w:r>
      <w:r w:rsidR="004A1D41">
        <w:t>5</w:t>
      </w:r>
      <w:r>
        <w:t>: Graphical output from running the combined CPU+GPU test.</w:t>
      </w:r>
    </w:p>
    <w:p w:rsidR="008A3379" w:rsidRDefault="008A3379" w:rsidP="008A3379">
      <w:pPr>
        <w:rPr>
          <w:b/>
        </w:rPr>
      </w:pPr>
    </w:p>
    <w:p w:rsidR="00EA0A25" w:rsidRDefault="00EA0A25" w:rsidP="000700A9">
      <w:r>
        <w:t xml:space="preserve">This graph shows </w:t>
      </w:r>
      <w:r w:rsidR="008814E0">
        <w:t xml:space="preserve">the program intervals, which correspond to the estimated program execution on the modeled system </w:t>
      </w:r>
      <w:r>
        <w:t xml:space="preserve">described in the configuration file </w:t>
      </w:r>
      <w:r w:rsidR="008F214F">
        <w:rPr>
          <w:rFonts w:ascii="Consolas" w:hAnsi="Consolas"/>
        </w:rPr>
        <w:t>2</w:t>
      </w:r>
      <w:r w:rsidRPr="008814E0">
        <w:rPr>
          <w:rFonts w:ascii="Consolas" w:hAnsi="Consolas"/>
        </w:rPr>
        <w:t>.xml</w:t>
      </w:r>
      <w:r>
        <w:t>.</w:t>
      </w:r>
      <w:r w:rsidR="00514C9C">
        <w:t xml:space="preserve">  This program has five major areas of computation.</w:t>
      </w:r>
    </w:p>
    <w:p w:rsidR="00EA0A25" w:rsidRDefault="00EA0A25" w:rsidP="000700A9"/>
    <w:p w:rsidR="00EA0A25" w:rsidRDefault="00514C9C" w:rsidP="00EA0A25">
      <w:pPr>
        <w:pStyle w:val="ListParagraph"/>
        <w:numPr>
          <w:ilvl w:val="0"/>
          <w:numId w:val="35"/>
        </w:numPr>
      </w:pPr>
      <w:r>
        <w:t xml:space="preserve">The </w:t>
      </w:r>
      <w:r w:rsidR="00EA0A25">
        <w:t xml:space="preserve">EHP CPU spawns </w:t>
      </w:r>
      <w:r w:rsidR="00D64DBC">
        <w:t>parallel work on</w:t>
      </w:r>
      <w:r>
        <w:t xml:space="preserve"> the CPUs of PIMs </w:t>
      </w:r>
      <w:r w:rsidR="00D64DBC">
        <w:t>0-2</w:t>
      </w:r>
      <w:r w:rsidR="008814E0">
        <w:t xml:space="preserve"> (blue)</w:t>
      </w:r>
      <w:r w:rsidR="00EA0A25">
        <w:t>.</w:t>
      </w:r>
    </w:p>
    <w:p w:rsidR="00D64DBC" w:rsidRDefault="00514C9C" w:rsidP="00EA0A25">
      <w:pPr>
        <w:pStyle w:val="ListParagraph"/>
        <w:numPr>
          <w:ilvl w:val="0"/>
          <w:numId w:val="35"/>
        </w:numPr>
      </w:pPr>
      <w:r>
        <w:t xml:space="preserve">The EHP CPU joins with the CPUs of PIMs </w:t>
      </w:r>
      <w:r w:rsidR="00D64DBC">
        <w:t>0-2.</w:t>
      </w:r>
    </w:p>
    <w:p w:rsidR="00D64DBC" w:rsidRDefault="00514C9C" w:rsidP="00EA0A25">
      <w:pPr>
        <w:pStyle w:val="ListParagraph"/>
        <w:numPr>
          <w:ilvl w:val="0"/>
          <w:numId w:val="35"/>
        </w:numPr>
      </w:pPr>
      <w:r>
        <w:t xml:space="preserve">The </w:t>
      </w:r>
      <w:r w:rsidR="00D64DBC">
        <w:t xml:space="preserve">EHP CPU spawns parallel work on </w:t>
      </w:r>
      <w:r>
        <w:t xml:space="preserve">the CPUs of PIMs </w:t>
      </w:r>
      <w:r w:rsidR="00D64DBC">
        <w:t>1-2 (blue).</w:t>
      </w:r>
    </w:p>
    <w:p w:rsidR="00EA0A25" w:rsidRDefault="00514C9C" w:rsidP="00EA0A25">
      <w:pPr>
        <w:pStyle w:val="ListParagraph"/>
        <w:numPr>
          <w:ilvl w:val="0"/>
          <w:numId w:val="35"/>
        </w:numPr>
      </w:pPr>
      <w:r>
        <w:t xml:space="preserve">The </w:t>
      </w:r>
      <w:r w:rsidR="00EA0A25">
        <w:t xml:space="preserve">EHP </w:t>
      </w:r>
      <w:r w:rsidR="008814E0">
        <w:t xml:space="preserve">CPU </w:t>
      </w:r>
      <w:r w:rsidR="00EA0A25">
        <w:t xml:space="preserve">spawns </w:t>
      </w:r>
      <w:r w:rsidR="00D64DBC">
        <w:t xml:space="preserve">parallel work </w:t>
      </w:r>
      <w:r w:rsidR="00EA0A25">
        <w:t xml:space="preserve">on </w:t>
      </w:r>
      <w:r>
        <w:t xml:space="preserve">the GPUs of PIMs </w:t>
      </w:r>
      <w:r w:rsidR="00D64DBC">
        <w:t>0-1</w:t>
      </w:r>
      <w:r w:rsidR="008814E0">
        <w:t xml:space="preserve"> (orange)</w:t>
      </w:r>
      <w:r w:rsidR="00EA0A25">
        <w:t>.</w:t>
      </w:r>
    </w:p>
    <w:p w:rsidR="00D64DBC" w:rsidRDefault="00514C9C" w:rsidP="00EA0A25">
      <w:pPr>
        <w:pStyle w:val="ListParagraph"/>
        <w:numPr>
          <w:ilvl w:val="0"/>
          <w:numId w:val="35"/>
        </w:numPr>
      </w:pPr>
      <w:r>
        <w:t xml:space="preserve">The </w:t>
      </w:r>
      <w:r w:rsidR="00D64DBC">
        <w:t xml:space="preserve">EHP CPU joins with </w:t>
      </w:r>
      <w:r>
        <w:t xml:space="preserve">the CPUs of </w:t>
      </w:r>
      <w:r w:rsidR="00D64DBC">
        <w:t>PIM</w:t>
      </w:r>
      <w:r>
        <w:t>s</w:t>
      </w:r>
      <w:r w:rsidR="00D64DBC">
        <w:t xml:space="preserve"> 1-2, </w:t>
      </w:r>
      <w:r>
        <w:t>and the GPUs of PIMs</w:t>
      </w:r>
      <w:r w:rsidR="00D64DBC">
        <w:t xml:space="preserve"> 0-2, verifies results, and exits.</w:t>
      </w:r>
    </w:p>
    <w:p w:rsidR="000700A9" w:rsidRDefault="000700A9" w:rsidP="000700A9">
      <w:pPr>
        <w:pStyle w:val="Heading1"/>
      </w:pPr>
      <w:bookmarkStart w:id="269" w:name="_Toc231541824"/>
      <w:r>
        <w:lastRenderedPageBreak/>
        <w:t>Internal Function</w:t>
      </w:r>
      <w:bookmarkEnd w:id="269"/>
    </w:p>
    <w:p w:rsidR="00761AC8" w:rsidRDefault="00761AC8" w:rsidP="00761AC8">
      <w:r>
        <w:t xml:space="preserve">This section describes internal function of the PIM emulator software. </w:t>
      </w:r>
    </w:p>
    <w:p w:rsidR="0039150B" w:rsidRDefault="005468F7" w:rsidP="005468F7">
      <w:pPr>
        <w:pStyle w:val="Heading2"/>
      </w:pPr>
      <w:bookmarkStart w:id="270" w:name="_Toc231541825"/>
      <w:r>
        <w:t>API Emulator</w:t>
      </w:r>
      <w:r w:rsidR="00A403AC">
        <w:t xml:space="preserve"> and</w:t>
      </w:r>
      <w:r>
        <w:t xml:space="preserve"> Runtime</w:t>
      </w:r>
      <w:bookmarkEnd w:id="270"/>
    </w:p>
    <w:p w:rsidR="00B470BF" w:rsidRDefault="00C26BA2" w:rsidP="007F11A0">
      <w:r>
        <w:t xml:space="preserve">The </w:t>
      </w:r>
      <w:r w:rsidR="00FA4D62">
        <w:t xml:space="preserve">PIM emulator </w:t>
      </w:r>
      <w:r w:rsidR="00903BE3">
        <w:t>implements</w:t>
      </w:r>
      <w:r w:rsidR="00FA4D62">
        <w:t xml:space="preserve"> the </w:t>
      </w:r>
      <w:r w:rsidR="00147E25">
        <w:t>user</w:t>
      </w:r>
      <w:r w:rsidR="006A2754">
        <w:t>-</w:t>
      </w:r>
      <w:r w:rsidR="00147E25">
        <w:t>level</w:t>
      </w:r>
      <w:r>
        <w:t xml:space="preserve"> APIs</w:t>
      </w:r>
      <w:r w:rsidR="00FA4D62">
        <w:t>,</w:t>
      </w:r>
      <w:r w:rsidR="00EF077E">
        <w:t xml:space="preserve"> in order to allow a PIM application to execute on a real machine</w:t>
      </w:r>
      <w:r w:rsidR="00903BE3">
        <w:t xml:space="preserve">, as illustrated by Figure </w:t>
      </w:r>
      <w:r w:rsidR="004A1D41">
        <w:t>6</w:t>
      </w:r>
      <w:r w:rsidR="00F43967">
        <w:t>.</w:t>
      </w:r>
    </w:p>
    <w:p w:rsidR="00DC2187" w:rsidRDefault="00DC2187" w:rsidP="007F11A0"/>
    <w:p w:rsidR="00DC2187" w:rsidRDefault="00B84FC8" w:rsidP="00EB210F">
      <w:pPr>
        <w:jc w:val="center"/>
      </w:pPr>
      <w:r>
        <w:rPr>
          <w:noProof/>
          <w:lang w:eastAsia="en-US"/>
        </w:rPr>
      </w:r>
      <w:r>
        <w:rPr>
          <w:noProof/>
          <w:lang w:eastAsia="en-US"/>
        </w:rPr>
        <w:pict>
          <v:group id="Group 27" o:spid="_x0000_s1046" style="width:307.8pt;height:288.8pt;mso-position-horizontal-relative:char;mso-position-vertical-relative:line" coordsize="39091,36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">
            <v:roundrect id="Rounded Rectangle 526" o:spid="_x0000_s1047" style="position:absolute;width:21506;height:36679;visibility:visible;v-text-anchor:bottom" arcsize="519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8ZNcYA&#10;AADcAAAADwAAAGRycy9kb3ducmV2LnhtbESPQWvCQBSE7wX/w/KEXkQ3DWglukoQWnqS1qSIt0f2&#10;mQSzb2N2q/HfdwXB4zAz3zDLdW8acaHO1ZYVvE0iEMSF1TWXCvLsYzwH4TyyxsYyKbiRg/Vq8LLE&#10;RNsr/9Bl50sRIOwSVFB53yZSuqIig25iW+LgHW1n0AfZlVJ3eA1w08g4imbSYM1hocKWNhUVp92f&#10;UZCO5vH3Z/aejX7j8zbFw357zvdKvQ77dAHCU++f4Uf7SyuYxjO4nw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8ZNcYAAADcAAAADwAAAAAAAAAAAAAAAACYAgAAZHJz&#10;L2Rvd25yZXYueG1sUEsFBgAAAAAEAAQA9QAAAIsDAAAAAA==&#10;" fillcolor="#5d5c5f" strokecolor="black [3213]">
              <v:fill color2="#7c7b7f" rotate="t" angle="180" colors="0 #5d5c5f;52429f #7c7a7e;1 #7c7b7f" focus="100%" type="gradient">
                <o:fill v:ext="view" type="gradientUnscaled"/>
              </v:fill>
              <v:stroke opacity="32896f"/>
              <v:shadow on="t" color="black" opacity="22937f" origin=",.5" offset="0,.63889mm"/>
              <v:textbox inset="18pt,1.2698mm,18pt,0">
                <w:txbxContent>
                  <w:p w:rsidR="005C0E2F" w:rsidRDefault="005C0E2F" w:rsidP="00EB210F">
                    <w:pPr>
                      <w:pStyle w:val="NormalWeb"/>
                      <w:spacing w:before="0" w:beforeAutospacing="0" w:after="0" w:afterAutospacing="0"/>
                      <w:jc w:val="center"/>
                      <w:textAlignment w:val="baseline"/>
                    </w:pPr>
                    <w:r>
                      <w:rPr>
                        <w:rFonts w:ascii="Cambria" w:hAnsi="Cambria" w:cs="Arial"/>
                        <w:b/>
                        <w:bCs/>
                        <w:color w:val="FFFFFF"/>
                        <w:kern w:val="24"/>
                        <w:sz w:val="16"/>
                        <w:szCs w:val="16"/>
                      </w:rPr>
                      <w:t>Phase 1</w:t>
                    </w:r>
                  </w:p>
                </w:txbxContent>
              </v:textbox>
            </v:roundrect>
            <v:shape id="Right Arrow 527" o:spid="_x0000_s1048" type="#_x0000_t13" style="position:absolute;left:19700;top:14662;width:4819;height:1897;rotation:9645148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ie+8MA&#10;AADcAAAADwAAAGRycy9kb3ducmV2LnhtbESP3YrCMBSE7xd8h3CEvVtTxT+qUWRhQfFCrD7AsTnb&#10;dm1OShJt9+2NIHg5zMw3zHLdmVrcyfnKsoLhIAFBnFtdcaHgfPr5moPwAVljbZkU/JOH9ar3scRU&#10;25aPdM9CISKEfYoKyhCaVEqfl2TQD2xDHL1f6wyGKF0htcM2wk0tR0kylQYrjgslNvRdUn7NbkaB&#10;O+3d5lDMkvayyw5/Zjeea71V6rPfbRYgAnXhHX61t1rBZDS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ie+8MAAADcAAAADwAAAAAAAAAAAAAAAACYAgAAZHJzL2Rv&#10;d25yZXYueG1sUEsFBgAAAAAEAAQA9QAAAIgDAAAAAA==&#10;" adj="17348" fillcolor="#096" strokecolor="black [3213]" strokeweight="2pt">
              <v:stroke opacity="32896f" joinstyle="round"/>
              <v:shadow on="t" color="black" opacity="26214f" origin=",-.5" offset="0,3pt"/>
              <v:textbox inset="18pt,1.2698mm,18pt,1.2698mm">
                <w:txbxContent>
                  <w:p w:rsidR="005C0E2F" w:rsidRDefault="005C0E2F" w:rsidP="00EB210F">
                    <w:pPr>
                      <w:pStyle w:val="NormalWeb"/>
                      <w:spacing w:before="0" w:beforeAutospacing="0" w:after="0" w:afterAutospacing="0"/>
                    </w:pPr>
                    <w:r>
                      <w:rPr>
                        <w:rFonts w:ascii="Cambria" w:hAnsi="Cambria"/>
                        <w:color w:val="000000" w:themeColor="text1"/>
                        <w:kern w:val="24"/>
                      </w:rPr>
                      <w:t> </w:t>
                    </w:r>
                  </w:p>
                </w:txbxContent>
              </v:textbox>
            </v:shape>
            <v:roundrect id="Rounded Rectangle 528" o:spid="_x0000_s1049" style="position:absolute;left:1518;top:27433;width:18757;height:662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3F8IA&#10;AADcAAAADwAAAGRycy9kb3ducmV2LnhtbERPy2rCQBTdF/yH4Qrd1YkplhIdRQVpKISiFdeXzDUJ&#10;Zu4kmWkef99ZFLo8nPdmN5pa9NS5yrKC5SICQZxbXXGh4Pp9enkH4TyyxtoyKZjIwW47e9pgou3A&#10;Z+ovvhAhhF2CCkrvm0RKl5dk0C1sQxy4u+0M+gC7QuoOhxBuahlH0Zs0WHFoKLGhY0n54/JjFNyy&#10;15iqr896n04fhyG7tcUqa5V6no/7NQhPo/8X/7lTrWAVh7XhTDg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bcXwgAAANwAAAAPAAAAAAAAAAAAAAAAAJgCAABkcnMvZG93&#10;bnJldi54bWxQSwUGAAAAAAQABAD1AAAAhwMAAAAA&#10;" fillcolor="#464fa6" strokecolor="black [3213]" strokeweight="2pt">
              <v:stroke opacity="32896f"/>
              <v:shadow on="t" color="black" opacity="26214f" origin=",-.5" offset="0,3pt"/>
              <v:textbox inset=",1.2698mm,,1.2698mm">
                <w:txbxContent>
                  <w:p w:rsidR="005C0E2F" w:rsidRDefault="005C0E2F" w:rsidP="00EB210F">
                    <w:pPr>
                      <w:pStyle w:val="NormalWeb"/>
                      <w:spacing w:before="0" w:beforeAutospacing="0" w:after="0" w:afterAutospacing="0"/>
                      <w:jc w:val="center"/>
                      <w:textAlignment w:val="baseline"/>
                    </w:pPr>
                    <w:r>
                      <w:rPr>
                        <w:rFonts w:ascii="Arial" w:eastAsia="ＭＳ Ｐゴシック" w:hAnsi="Arial" w:cstheme="minorBidi"/>
                        <w:b/>
                        <w:bCs/>
                        <w:color w:val="000000"/>
                        <w:kern w:val="24"/>
                        <w:sz w:val="16"/>
                        <w:szCs w:val="16"/>
                      </w:rPr>
                      <w:t xml:space="preserve">Commodity Hardware </w:t>
                    </w:r>
                  </w:p>
                  <w:p w:rsidR="005C0E2F" w:rsidRDefault="005C0E2F" w:rsidP="00EB210F">
                    <w:pPr>
                      <w:pStyle w:val="NormalWeb"/>
                      <w:spacing w:before="0" w:beforeAutospacing="0" w:after="0" w:afterAutospacing="0"/>
                      <w:jc w:val="center"/>
                      <w:textAlignment w:val="baseline"/>
                    </w:pPr>
                    <w:r>
                      <w:rPr>
                        <w:rFonts w:ascii="Arial" w:eastAsia="ＭＳ Ｐゴシック" w:hAnsi="Arial" w:cstheme="minorBidi"/>
                        <w:b/>
                        <w:bCs/>
                        <w:color w:val="000000"/>
                        <w:kern w:val="24"/>
                        <w:sz w:val="16"/>
                        <w:szCs w:val="16"/>
                      </w:rPr>
                      <w:t>(CPU/GPU/APU)</w:t>
                    </w:r>
                  </w:p>
                </w:txbxContent>
              </v:textbox>
            </v:roundrect>
            <v:roundrect id="Rounded Rectangle 529" o:spid="_x0000_s1050" style="position:absolute;left:1449;top:23213;width:18688;height:42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URqsUA&#10;AADcAAAADwAAAGRycy9kb3ducmV2LnhtbESPQWvCQBSE74L/YXlCb7ppaEObuooKBaEQMLWU3h7Z&#10;1yQ0+zbsrjH9964geBxm5htmuR5NJwZyvrWs4HGRgCCurG65VnD8fJ+/gPABWWNnmRT8k4f1ajpZ&#10;Yq7tmQ80lKEWEcI+RwVNCH0upa8aMugXtieO3q91BkOUrpba4TnCTSfTJMmkwZbjQoM97Rqq/sqT&#10;UWD3Q33Msu3Xx7dLffbzVBTlWCj1MBs3byACjeEevrX3WsFz+g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RGqxQAAANwAAAAPAAAAAAAAAAAAAAAAAJgCAABkcnMv&#10;ZG93bnJldi54bWxQSwUGAAAAAAQABAD1AAAAigMAAAAA&#10;" fillcolor="#096" strokecolor="black [3213]" strokeweight="2pt">
              <v:fill color2="#464fa6" colors="0 #096;.5 #464fa6" focus="100%" type="gradient">
                <o:fill v:ext="view" type="gradientUnscaled"/>
              </v:fill>
              <v:stroke opacity="32896f"/>
              <v:shadow on="t" color="black" opacity="26214f" origin=",-.5" offset="0,3pt"/>
              <v:textbox inset=",1.2698mm,,1.2698mm">
                <w:txbxContent>
                  <w:p w:rsidR="005C0E2F" w:rsidRDefault="005C0E2F" w:rsidP="00EB210F">
                    <w:pPr>
                      <w:pStyle w:val="NormalWeb"/>
                      <w:spacing w:before="0" w:beforeAutospacing="0" w:after="0" w:afterAutospacing="0"/>
                      <w:jc w:val="center"/>
                      <w:textAlignment w:val="baseline"/>
                    </w:pPr>
                    <w:r>
                      <w:rPr>
                        <w:rFonts w:ascii="Arial" w:eastAsia="ＭＳ Ｐゴシック" w:hAnsi="Arial" w:cstheme="minorBidi"/>
                        <w:b/>
                        <w:bCs/>
                        <w:color w:val="000000"/>
                        <w:kern w:val="24"/>
                        <w:sz w:val="16"/>
                        <w:szCs w:val="16"/>
                      </w:rPr>
                      <w:t>Linux</w:t>
                    </w:r>
                  </w:p>
                </w:txbxContent>
              </v:textbox>
            </v:roundrect>
            <v:shape id="Can 530" o:spid="_x0000_s1051" type="#_x0000_t22" style="position:absolute;left:27877;top:18100;width:7050;height:74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9aL0A&#10;AADcAAAADwAAAGRycy9kb3ducmV2LnhtbERPyQrCMBC9C/5DGMGbpiqKVKOIIAhuuOB5aMa22ExK&#10;E239e3MQPD7ePl82phBvqlxuWcGgH4EgTqzOOVVwu256UxDOI2ssLJOCDzlYLtqtOcba1nym98Wn&#10;IoSwi1FB5n0ZS+mSjAy6vi2JA/ewlUEfYJVKXWEdwk0hh1E0kQZzDg0ZlrTOKHleXkbB/rHfTcY1&#10;1SPMr6d7eThO7fmlVLfTrGYgPDX+L/65t1rBeBTmhzPhCMjF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Dl9aL0AAADcAAAADwAAAAAAAAAAAAAAAACYAgAAZHJzL2Rvd25yZXYu&#10;eG1sUEsFBgAAAAAEAAQA9QAAAIIDAAAAAA==&#10;" adj="5141" fillcolor="#096" strokecolor="black [3213]" strokeweight="2pt">
              <v:stroke opacity="32896f"/>
              <v:shadow on="t" color="black" opacity="26214f" origin=",-.5" offset="0,3pt"/>
              <v:textbox inset="0,0,0,0">
                <w:txbxContent>
                  <w:p w:rsidR="005C0E2F" w:rsidRDefault="005C0E2F" w:rsidP="00EB210F">
                    <w:pPr>
                      <w:pStyle w:val="NormalWeb"/>
                      <w:spacing w:before="0" w:beforeAutospacing="0" w:after="0" w:afterAutospacing="0"/>
                      <w:jc w:val="center"/>
                      <w:textAlignment w:val="baseline"/>
                    </w:pPr>
                    <w:r>
                      <w:rPr>
                        <w:rFonts w:ascii="Arial" w:eastAsia="ＭＳ Ｐゴシック" w:hAnsi="Arial" w:cstheme="minorBidi"/>
                        <w:b/>
                        <w:bCs/>
                        <w:color w:val="000000"/>
                        <w:kern w:val="24"/>
                        <w:sz w:val="16"/>
                        <w:szCs w:val="16"/>
                      </w:rPr>
                      <w:t>Event Trace &amp; Stats</w:t>
                    </w:r>
                  </w:p>
                </w:txbxContent>
              </v:textbox>
            </v:shape>
            <v:roundrect id="Rounded Rectangle 531" o:spid="_x0000_s1052" style="position:absolute;left:1598;top:1034;width:18539;height:7267;visibility:visibl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H7ccA&#10;AADcAAAADwAAAGRycy9kb3ducmV2LnhtbESPT2vCQBTE70K/w/IKvUjdpGqR1FW0jcWDCP65eHtk&#10;X5Ng9m3IriZ++64geBxm5jfMdN6ZSlypcaVlBfEgAkGcWV1yruB4WL1PQDiPrLGyTApu5GA+e+lN&#10;MdG25R1d9z4XAcIuQQWF93UipcsKMugGtiYO3p9tDPogm1zqBtsAN5X8iKJPabDksFBgTd8FZef9&#10;xShIl4d0+4OT31V9idPotFmM+m2r1Ntrt/gC4anzz/CjvdYKxsMY7mfCEZ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kx+3HAAAA3AAAAA8AAAAAAAAAAAAAAAAAmAIAAGRy&#10;cy9kb3ducmV2LnhtbFBLBQYAAAAABAAEAPUAAACMAwAAAAA=&#10;" strokecolor="black [3213]">
              <v:fill rotate="t" angle="180" focus="35%" type="gradient"/>
              <v:stroke opacity="32896f"/>
              <v:shadow on="t" color="black" opacity="24903f" origin=",.5" offset="0,.55556mm"/>
              <v:textbox inset=",1.2698mm,,0">
                <w:txbxContent>
                  <w:p w:rsidR="005C0E2F" w:rsidRDefault="005C0E2F" w:rsidP="00EB210F">
                    <w:pPr>
                      <w:pStyle w:val="NormalWeb"/>
                      <w:spacing w:before="0" w:beforeAutospacing="0" w:after="0" w:afterAutospacing="0"/>
                      <w:jc w:val="center"/>
                      <w:textAlignment w:val="baseline"/>
                    </w:pPr>
                    <w:r>
                      <w:rPr>
                        <w:rFonts w:ascii="Arial" w:hAnsi="Arial" w:cs="Arial"/>
                        <w:b/>
                        <w:bCs/>
                        <w:color w:val="000000"/>
                        <w:kern w:val="24"/>
                        <w:sz w:val="16"/>
                        <w:szCs w:val="16"/>
                      </w:rPr>
                      <w:t>User Application</w:t>
                    </w:r>
                  </w:p>
                </w:txbxContent>
              </v:textbox>
            </v:roundrect>
            <v:shape id="Right Arrow 532" o:spid="_x0000_s1053" type="#_x0000_t13" style="position:absolute;left:19125;top:19308;width:9097;height:2069;rotation:1422278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72s8YA&#10;AADcAAAADwAAAGRycy9kb3ducmV2LnhtbESPT2sCMRTE7wW/Q3gFL6JZFaVsjeIfWhRPWvH8unnd&#10;LG5e1k3U1U/fFIQeh5n5DTOZNbYUV6p94VhBv5eAIM6cLjhXcPj66L6B8AFZY+mYFNzJw2zaeplg&#10;qt2Nd3Tdh1xECPsUFZgQqlRKnxmy6HuuIo7ej6sthijrXOoabxFuSzlIkrG0WHBcMFjR0lB22l+s&#10;gs/O92NTbTfDy/G46nfuuDifT0ap9mszfwcRqAn/4Wd7rRWMhgP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72s8YAAADcAAAADwAAAAAAAAAAAAAAAACYAgAAZHJz&#10;L2Rvd25yZXYueG1sUEsFBgAAAAAEAAQA9QAAAIsDAAAAAA==&#10;" adj="19143" fillcolor="#096" strokecolor="black [3213]" strokeweight="2pt">
              <v:stroke opacity="32896f" joinstyle="round"/>
              <v:shadow on="t" color="black" opacity="26214f" origin=",-.5" offset="0,3pt"/>
              <v:textbox inset="18pt,1.2698mm,18pt,1.2698mm">
                <w:txbxContent>
                  <w:p w:rsidR="005C0E2F" w:rsidRDefault="005C0E2F" w:rsidP="00EB210F">
                    <w:pPr>
                      <w:pStyle w:val="NormalWeb"/>
                      <w:spacing w:before="0" w:beforeAutospacing="0" w:after="0" w:afterAutospacing="0"/>
                    </w:pPr>
                    <w:r>
                      <w:rPr>
                        <w:rFonts w:ascii="Cambria" w:hAnsi="Cambria"/>
                        <w:color w:val="000000" w:themeColor="text1"/>
                        <w:kern w:val="24"/>
                      </w:rPr>
                      <w:t> </w:t>
                    </w:r>
                  </w:p>
                </w:txbxContent>
              </v:textbox>
            </v:shape>
            <v:roundrect id="Rounded Rectangle 533" o:spid="_x0000_s1054" style="position:absolute;left:1518;top:8865;width:18619;height:1338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12AMUA&#10;AADcAAAADwAAAGRycy9kb3ducmV2LnhtbESPQWvCQBSE74X+h+UJvdWNCZESXcXWFrxIMdb7M/tM&#10;gtm3aXabxH/vFgo9DjPzDbNcj6YRPXWutqxgNo1AEBdW11wq+Dp+PL+AcB5ZY2OZFNzIwXr1+LDE&#10;TNuBD9TnvhQBwi5DBZX3bSalKyoy6Ka2JQ7exXYGfZBdKXWHQ4CbRsZRNJcGaw4LFbb0VlFxzX+M&#10;Ar19/dyOx289v9I5PZ/2Jn7HWKmnybhZgPA0+v/wX3unFaRJAr9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XYAxQAAANwAAAAPAAAAAAAAAAAAAAAAAJgCAABkcnMv&#10;ZG93bnJldi54bWxQSwUGAAAAAAQABAD1AAAAigMAAAAA&#10;" fillcolor="#096" strokecolor="black [3213]" strokeweight="2pt">
              <v:stroke opacity="32896f"/>
              <v:shadow on="t" color="black" opacity="26214f" origin=",-.5" offset="0,3pt"/>
              <v:textbox inset=",1.2698mm,,1.2698mm">
                <w:txbxContent>
                  <w:p w:rsidR="005C0E2F" w:rsidRDefault="005C0E2F" w:rsidP="00EB210F">
                    <w:pPr>
                      <w:rPr>
                        <w:rFonts w:eastAsia="Times New Roman" w:cs="Times New Roman"/>
                      </w:rPr>
                    </w:pPr>
                  </w:p>
                </w:txbxContent>
              </v:textbox>
            </v:roundrect>
            <v:roundrect id="Rounded Rectangle 534" o:spid="_x0000_s1055" style="position:absolute;left:23864;top:12052;width:15227;height:468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udMUA&#10;AADcAAAADwAAAGRycy9kb3ducmV2LnhtbESPQWvCQBSE74L/YXmCN7MxVimpa9DaQi9F1Pb+kn0m&#10;Idm3aXar6b/vFgoeh5n5hllng2nFlXpXW1Ywj2IQxIXVNZcKPs6vs0cQziNrbC2Tgh9ykG3GozWm&#10;2t74SNeTL0WAsEtRQeV9l0rpiooMush2xMG72N6gD7Ivpe7xFuCmlUkcr6TBmsNChR09V1Q0p2+j&#10;QO93h/1w/tKrhvJl/vlukhdMlJpOhu0TCE+Dv4f/229awXLxAH9nw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O50xQAAANwAAAAPAAAAAAAAAAAAAAAAAJgCAABkcnMv&#10;ZG93bnJldi54bWxQSwUGAAAAAAQABAD1AAAAigMAAAAA&#10;" fillcolor="#096" strokecolor="black [3213]" strokeweight="2pt">
              <v:stroke opacity="32896f"/>
              <v:shadow on="t" color="black" opacity="26214f" origin=",-.5" offset="0,3pt"/>
              <v:textbox inset=",1.2698mm,,1.2698mm">
                <w:txbxContent>
                  <w:p w:rsidR="005C0E2F" w:rsidRDefault="005C0E2F" w:rsidP="00EB210F">
                    <w:pPr>
                      <w:pStyle w:val="NormalWeb"/>
                      <w:spacing w:before="0" w:beforeAutospacing="0" w:after="0" w:afterAutospacing="0"/>
                      <w:jc w:val="center"/>
                      <w:textAlignment w:val="baseline"/>
                    </w:pPr>
                    <w:r>
                      <w:rPr>
                        <w:rFonts w:ascii="Arial" w:eastAsia="ＭＳ Ｐゴシック" w:hAnsi="Arial" w:cstheme="minorBidi"/>
                        <w:b/>
                        <w:bCs/>
                        <w:color w:val="000000"/>
                        <w:kern w:val="24"/>
                        <w:sz w:val="14"/>
                        <w:szCs w:val="14"/>
                      </w:rPr>
                      <w:t>Model Description</w:t>
                    </w:r>
                  </w:p>
                </w:txbxContent>
              </v:textbox>
            </v:roundrect>
            <v:roundrect id="Rounded Rectangle 535" o:spid="_x0000_s1056" style="position:absolute;left:3300;top:1609;width:8304;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28QA&#10;AADcAAAADwAAAGRycy9kb3ducmV2LnhtbESPQWvCQBSE74L/YXlCb7qxJWpTV5GKxR5EtPb+yD6T&#10;YPbtkl1j/PfdguBxmJlvmPmyM7VoqfGVZQXjUQKCOLe64kLB6WcznIHwAVljbZkU3MnDctHvzTHT&#10;9sYHao+hEBHCPkMFZQguk9LnJRn0I+uIo3e2jcEQZVNI3eAtwk0tX5NkIg1WHBdKdPRZUn45Xo2C&#10;9endJfupbSfy69fd19vvWb1LlXoZdKsPEIG68Aw/2lutIH1L4f9MP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HvtvEAAAA3AAAAA8AAAAAAAAAAAAAAAAAmAIAAGRycy9k&#10;b3ducmV2LnhtbFBLBQYAAAAABAAEAPUAAACJAw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EB210F">
                    <w:pPr>
                      <w:pStyle w:val="NormalWeb"/>
                      <w:spacing w:before="0" w:beforeAutospacing="0" w:after="0" w:afterAutospacing="0"/>
                    </w:pPr>
                    <w:r>
                      <w:rPr>
                        <w:rFonts w:ascii="Cambria" w:hAnsi="Cambria"/>
                        <w:color w:val="000000" w:themeColor="text1"/>
                        <w:kern w:val="24"/>
                      </w:rPr>
                      <w:t> </w:t>
                    </w:r>
                  </w:p>
                </w:txbxContent>
              </v:textbox>
            </v:roundrect>
            <v:roundrect id="Rounded Rectangle 536" o:spid="_x0000_s1057" style="position:absolute;left:2714;top:2138;width:8303;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grMUA&#10;AADcAAAADwAAAGRycy9kb3ducmV2LnhtbESPT2vCQBTE70K/w/IK3nTTiqlGVykVix5E6p/7I/ua&#10;hGbfLtk1xm/fFQSPw8z8hpkvO1OLlhpfWVbwNkxAEOdWV1woOB3XgwkIH5A11pZJwY08LBcvvTlm&#10;2l75h9pDKESEsM9QQRmCy6T0eUkG/dA64uj92sZgiLIppG7wGuGmlu9JkkqDFceFEh19lZT/HS5G&#10;weo0dcn+w7ap/D6722qzndS7sVL91+5zBiJQF57hR3ujFYxHKdzP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SCsxQAAANwAAAAPAAAAAAAAAAAAAAAAAJgCAABkcnMv&#10;ZG93bnJldi54bWxQSwUGAAAAAAQABAD1AAAAigM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EB210F">
                    <w:pPr>
                      <w:pStyle w:val="NormalWeb"/>
                      <w:spacing w:before="0" w:beforeAutospacing="0" w:after="0" w:afterAutospacing="0"/>
                      <w:jc w:val="center"/>
                      <w:textAlignment w:val="baseline"/>
                    </w:pPr>
                    <w:r>
                      <w:rPr>
                        <w:rFonts w:ascii="Arial" w:eastAsia="ＭＳ Ｐゴシック" w:hAnsi="Arial" w:cstheme="minorBidi"/>
                        <w:b/>
                        <w:bCs/>
                        <w:color w:val="000000"/>
                        <w:kern w:val="24"/>
                        <w:sz w:val="14"/>
                        <w:szCs w:val="14"/>
                      </w:rPr>
                      <w:t>Host Tasks</w:t>
                    </w:r>
                  </w:p>
                </w:txbxContent>
              </v:textbox>
            </v:roundrect>
            <v:roundrect id="Rounded Rectangle 537" o:spid="_x0000_s1058" style="position:absolute;left:12823;top:1678;width:6245;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FN8UA&#10;AADcAAAADwAAAGRycy9kb3ducmV2LnhtbESPT2vCQBTE7wW/w/IEb83Gin+auopUKvYgok3vj+wz&#10;CWbfLtltjN/eLRR6HGbmN8xy3ZtGdNT62rKCcZKCIC6srrlUkH99PC9A+ICssbFMCu7kYb0aPC0x&#10;0/bGJ+rOoRQRwj5DBVUILpPSFxUZ9Il1xNG72NZgiLItpW7xFuGmkS9pOpMGa44LFTp6r6i4nn+M&#10;gm3+6tLj3HYzuft29+3+c9EcpkqNhv3mDUSgPvyH/9p7rWA6mcPvmXgE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YU3xQAAANwAAAAPAAAAAAAAAAAAAAAAAJgCAABkcnMv&#10;ZG93bnJldi54bWxQSwUGAAAAAAQABAD1AAAAigM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EB210F">
                    <w:pPr>
                      <w:pStyle w:val="NormalWeb"/>
                      <w:spacing w:before="0" w:beforeAutospacing="0" w:after="0" w:afterAutospacing="0"/>
                    </w:pPr>
                    <w:r>
                      <w:rPr>
                        <w:rFonts w:ascii="Cambria" w:hAnsi="Cambria"/>
                        <w:color w:val="000000" w:themeColor="text1"/>
                        <w:kern w:val="24"/>
                      </w:rPr>
                      <w:t> </w:t>
                    </w:r>
                  </w:p>
                </w:txbxContent>
              </v:textbox>
            </v:roundrect>
            <v:roundrect id="Rounded Rectangle 538" o:spid="_x0000_s1059" style="position:absolute;left:12386;top:2207;width:6095;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RRcEA&#10;AADcAAAADwAAAGRycy9kb3ducmV2LnhtbERPy4rCMBTdC/MP4Q64G1MVHa1GEUVxFjL42l+aa1ts&#10;bkITa/37yWLA5eG858vWVKKh2peWFfR7CQjizOqScwWX8/ZrAsIHZI2VZVLwIg/LxUdnjqm2Tz5S&#10;cwq5iCHsU1RQhOBSKX1WkEHfs444cjdbGwwR1rnUNT5juKnkIEnG0mDJsaFAR+uCsvvpYRRsLlOX&#10;/H7bZix3V/fa7H8m1WGkVPezXc1ABGrDW/zv3msFo2FcG8/EIy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GEUXBAAAA3AAAAA8AAAAAAAAAAAAAAAAAmAIAAGRycy9kb3du&#10;cmV2LnhtbFBLBQYAAAAABAAEAPUAAACGAw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EB210F">
                    <w:pPr>
                      <w:pStyle w:val="NormalWeb"/>
                      <w:spacing w:before="0" w:beforeAutospacing="0" w:after="0" w:afterAutospacing="0"/>
                      <w:jc w:val="center"/>
                      <w:textAlignment w:val="baseline"/>
                    </w:pPr>
                    <w:r>
                      <w:rPr>
                        <w:rFonts w:ascii="Arial" w:eastAsia="ＭＳ Ｐゴシック" w:hAnsi="Arial" w:cstheme="minorBidi"/>
                        <w:b/>
                        <w:bCs/>
                        <w:color w:val="000000"/>
                        <w:kern w:val="24"/>
                        <w:sz w:val="14"/>
                        <w:szCs w:val="14"/>
                      </w:rPr>
                      <w:t>PIM Tasks</w:t>
                    </w:r>
                  </w:p>
                </w:txbxContent>
              </v:textbox>
            </v:roundrect>
            <v:roundrect id="Rounded Rectangle 539" o:spid="_x0000_s1060" style="position:absolute;left:1906;top:9303;width:8890;height:435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B6sMA&#10;AADcAAAADwAAAGRycy9kb3ducmV2LnhtbESPT4vCMBTE74LfITzBm6ZWFK1G0XUXvCziv/uzebbF&#10;5qXbZLX77c2C4HGYmd8w82VjSnGn2hWWFQz6EQji1OqCMwWn41dvAsJ5ZI2lZVLwRw6Wi3Zrjom2&#10;D97T/eAzESDsElSQe18lUro0J4Oubyvi4F1tbdAHWWdS1/gIcFPKOIrG0mDBYSHHij5ySm+HX6NA&#10;b9a7TXP80eMbXUaX87eJPzFWqttpVjMQnhr/Dr/aW61gNJzC/5lw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B6sMAAADcAAAADwAAAAAAAAAAAAAAAACYAgAAZHJzL2Rv&#10;d25yZXYueG1sUEsFBgAAAAAEAAQA9QAAAIgDAAAAAA==&#10;" fillcolor="#096" strokecolor="black [3213]" strokeweight="2pt">
              <v:stroke opacity="32896f"/>
              <v:shadow on="t" color="black" opacity="26214f" origin=",-.5" offset="0,3pt"/>
              <v:textbox inset=",1.2698mm,,1.2698mm">
                <w:txbxContent>
                  <w:p w:rsidR="005C0E2F" w:rsidRDefault="005C0E2F" w:rsidP="00EB210F">
                    <w:pPr>
                      <w:pStyle w:val="NormalWeb"/>
                      <w:spacing w:before="0" w:beforeAutospacing="0" w:after="0" w:afterAutospacing="0"/>
                      <w:jc w:val="center"/>
                      <w:textAlignment w:val="baseline"/>
                    </w:pPr>
                    <w:r>
                      <w:rPr>
                        <w:rFonts w:ascii="Arial" w:hAnsi="Arial" w:cs="Arial"/>
                        <w:color w:val="FFFFFF" w:themeColor="background1"/>
                        <w:kern w:val="24"/>
                        <w:sz w:val="16"/>
                        <w:szCs w:val="16"/>
                      </w:rPr>
                      <w:t>PIM API</w:t>
                    </w:r>
                  </w:p>
                </w:txbxContent>
              </v:textbox>
            </v:roundrect>
            <v:roundrect id="Rounded Rectangle 540" o:spid="_x0000_s1061" style="position:absolute;left:10796;top:9288;width:8890;height:435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mbCsEA&#10;AADcAAAADwAAAGRycy9kb3ducmV2LnhtbERPy2rCQBTdF/yH4Qrd1YmhEYmOok0L3Ujxtb9mrkkw&#10;cyfNTJP4985C6PJw3sv1YGrRUesqywqmkwgEcW51xYWC0/HrbQ7CeWSNtWVScCcH69XoZYmptj3v&#10;qTv4QoQQdikqKL1vUildXpJBN7ENceCutjXoA2wLqVvsQ7ipZRxFM2mw4tBQYkMfJeW3w59RoLPt&#10;TzYcf/XsRpfkct6Z+BNjpV7Hw2YBwtPg/8VP97dWkLyH+eFMO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pmwrBAAAA3AAAAA8AAAAAAAAAAAAAAAAAmAIAAGRycy9kb3du&#10;cmV2LnhtbFBLBQYAAAAABAAEAPUAAACGAwAAAAA=&#10;" fillcolor="#096" strokecolor="black [3213]" strokeweight="2pt">
              <v:stroke opacity="32896f"/>
              <v:shadow on="t" color="black" opacity="26214f" origin=",-.5" offset="0,3pt"/>
              <v:textbox inset=",1.2698mm,,1.2698mm">
                <w:txbxContent>
                  <w:p w:rsidR="005C0E2F" w:rsidRDefault="005C0E2F" w:rsidP="00EB210F">
                    <w:pPr>
                      <w:pStyle w:val="NormalWeb"/>
                      <w:spacing w:before="0" w:beforeAutospacing="0" w:after="0" w:afterAutospacing="0"/>
                      <w:jc w:val="center"/>
                      <w:textAlignment w:val="baseline"/>
                    </w:pPr>
                    <w:r>
                      <w:rPr>
                        <w:rFonts w:ascii="Arial" w:hAnsi="Arial" w:cs="Arial"/>
                        <w:color w:val="FFFFFF"/>
                        <w:kern w:val="24"/>
                        <w:sz w:val="16"/>
                        <w:szCs w:val="16"/>
                      </w:rPr>
                      <w:t>Wrappers</w:t>
                    </w:r>
                  </w:p>
                </w:txbxContent>
              </v:textbox>
            </v:roundrect>
            <v:roundrect id="Rounded Rectangle 541" o:spid="_x0000_s1062" style="position:absolute;left:1906;top:13964;width:17780;height:735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U+kcMA&#10;AADcAAAADwAAAGRycy9kb3ducmV2LnhtbESPS4vCQBCE74L/YWjB2zoxqEh0FF8LexHxdW8zbRLM&#10;9MTMrGb/vSMseCyq6itqOm9MKR5Uu8Kygn4vAkGcWl1wpuB0/P4ag3AeWWNpmRT8kYP5rN2aYqLt&#10;k/f0OPhMBAi7BBXk3leJlC7NyaDr2Yo4eFdbG/RB1pnUNT4D3JQyjqKRNFhwWMixolVO6e3waxTo&#10;9XK3bo53PbrRZXg5b028wVipbqdZTEB4avwn/N/+0QqGgz68z4Qj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U+kcMAAADcAAAADwAAAAAAAAAAAAAAAACYAgAAZHJzL2Rv&#10;d25yZXYueG1sUEsFBgAAAAAEAAQA9QAAAIgDAAAAAA==&#10;" fillcolor="#096" strokecolor="black [3213]" strokeweight="2pt">
              <v:stroke opacity="32896f"/>
              <v:shadow on="t" color="black" opacity="26214f" origin=",-.5" offset="0,3pt"/>
              <v:textbox inset=",1.2698mm,,1.2698mm">
                <w:txbxContent>
                  <w:p w:rsidR="005C0E2F" w:rsidRPr="00D5712D" w:rsidRDefault="005C0E2F" w:rsidP="00EB210F">
                    <w:pPr>
                      <w:pStyle w:val="NormalWeb"/>
                      <w:spacing w:before="0" w:beforeAutospacing="0" w:after="0" w:afterAutospacing="0"/>
                      <w:jc w:val="center"/>
                      <w:textAlignment w:val="baseline"/>
                      <w:rPr>
                        <w:sz w:val="22"/>
                      </w:rPr>
                    </w:pPr>
                    <w:r w:rsidRPr="00D5712D">
                      <w:rPr>
                        <w:rFonts w:ascii="Arial" w:hAnsi="Arial" w:cs="Arial"/>
                        <w:color w:val="FFFFFF"/>
                        <w:kern w:val="24"/>
                        <w:sz w:val="22"/>
                      </w:rPr>
                      <w:t>Emulator Runtime</w:t>
                    </w:r>
                  </w:p>
                </w:txbxContent>
              </v:textbox>
            </v:roundrect>
            <w10:wrap type="none"/>
            <w10:anchorlock/>
          </v:group>
        </w:pict>
      </w:r>
    </w:p>
    <w:p w:rsidR="00EB210F" w:rsidRDefault="00EB210F" w:rsidP="00194DB2">
      <w:pPr>
        <w:pStyle w:val="Caption"/>
      </w:pPr>
      <w:r>
        <w:t xml:space="preserve">Figure </w:t>
      </w:r>
      <w:r w:rsidR="004A1D41">
        <w:t>6</w:t>
      </w:r>
      <w:r>
        <w:t>: PIM API and Emulator Runtime</w:t>
      </w:r>
    </w:p>
    <w:p w:rsidR="00D75317" w:rsidRDefault="007565C2" w:rsidP="007F11A0">
      <w:r>
        <w:t>The PIM emulator instruments calls to the</w:t>
      </w:r>
      <w:r w:rsidR="00DA55CB">
        <w:t xml:space="preserve"> PIM</w:t>
      </w:r>
      <w:r>
        <w:t xml:space="preserve"> user</w:t>
      </w:r>
      <w:r w:rsidR="006A2754">
        <w:t>-</w:t>
      </w:r>
      <w:r>
        <w:t>level APIs</w:t>
      </w:r>
      <w:r w:rsidR="00DA55CB">
        <w:t>.  This is done in</w:t>
      </w:r>
      <w:r>
        <w:t xml:space="preserve"> order to collect performance monitor and event</w:t>
      </w:r>
      <w:r w:rsidR="00246970">
        <w:t xml:space="preserve"> trace</w:t>
      </w:r>
      <w:r>
        <w:t xml:space="preserve"> </w:t>
      </w:r>
      <w:r w:rsidR="00B71BA9">
        <w:t>information during the application’s execution.</w:t>
      </w:r>
      <w:r w:rsidR="00377D6B">
        <w:t xml:space="preserve">  The emulator additionally provides</w:t>
      </w:r>
      <w:r w:rsidR="00117E67">
        <w:t xml:space="preserve"> </w:t>
      </w:r>
      <w:r w:rsidR="00377D6B">
        <w:t>wrappers for system threading APIs</w:t>
      </w:r>
      <w:r w:rsidR="008A2B2F">
        <w:t>.</w:t>
      </w:r>
      <w:r w:rsidR="006C7AAA">
        <w:rPr>
          <w:rStyle w:val="FootnoteReference"/>
        </w:rPr>
        <w:footnoteReference w:id="1"/>
      </w:r>
      <w:r w:rsidR="00377D6B">
        <w:t xml:space="preserve">  Together, the APIs and wrappers allow the emulator to collect performance monitor and event information, as illustrated by Figure </w:t>
      </w:r>
      <w:r w:rsidR="004A1D41">
        <w:t>7</w:t>
      </w:r>
      <w:r w:rsidR="00377D6B">
        <w:t>.</w:t>
      </w:r>
    </w:p>
    <w:p w:rsidR="00E66DB2" w:rsidRDefault="00E66DB2" w:rsidP="007F11A0"/>
    <w:p w:rsidR="006401CE" w:rsidRDefault="00B84FC8" w:rsidP="00DA06EA">
      <w:pPr>
        <w:jc w:val="center"/>
      </w:pPr>
      <w:r>
        <w:rPr>
          <w:noProof/>
          <w:lang w:eastAsia="en-US"/>
        </w:rPr>
      </w:r>
      <w:r>
        <w:rPr>
          <w:noProof/>
          <w:lang w:eastAsia="en-US"/>
        </w:rPr>
        <w:pict>
          <v:group id="Group 41" o:spid="_x0000_s1063" style="width:324.9pt;height:197.75pt;mso-position-horizontal-relative:char;mso-position-vertical-relative:line" coordsize="41263,2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">
            <v:roundrect id="Rounded Rectangle 382" o:spid="_x0000_s1064" style="position:absolute;top:346;width:21506;height:16962;visibility:visible;v-text-anchor:bottom" arcsize="519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C9MYA&#10;AADcAAAADwAAAGRycy9kb3ducmV2LnhtbESPQWvCQBSE74L/YXmCF6kbU7AhukoQlJ7EGot4e2Rf&#10;k9Ds25hdNf33XaHQ4zAz3zDLdW8acafO1ZYVzKYRCOLC6ppLBad8+5KAcB5ZY2OZFPyQg/VqOFhi&#10;qu2DP+h+9KUIEHYpKqi8b1MpXVGRQTe1LXHwvmxn0AfZlVJ3+Ahw08g4iubSYM1hocKWNhUV38eb&#10;UZBNkviwy9/yyWd83Wd4Oe+vp7NS41GfLUB46v1/+K/9rhW8JjE8z4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mC9MYAAADcAAAADwAAAAAAAAAAAAAAAACYAgAAZHJz&#10;L2Rvd25yZXYueG1sUEsFBgAAAAAEAAQA9QAAAIsDAAAAAA==&#10;" fillcolor="#5d5c5f" strokecolor="black [3213]">
              <v:fill color2="#7c7b7f" rotate="t" angle="180" colors="0 #5d5c5f;52429f #7c7a7e;1 #7c7b7f" focus="100%" type="gradient">
                <o:fill v:ext="view" type="gradientUnscaled"/>
              </v:fill>
              <v:stroke opacity="32896f"/>
              <v:shadow on="t" color="black" opacity="22937f" origin=",.5" offset="0,.63889mm"/>
              <v:textbox inset="18pt,1.2698mm,18pt,0">
                <w:txbxContent>
                  <w:p w:rsidR="005C0E2F" w:rsidRDefault="005C0E2F" w:rsidP="00DA06EA">
                    <w:pPr>
                      <w:pStyle w:val="NormalWeb"/>
                      <w:spacing w:before="0" w:beforeAutospacing="0" w:after="0" w:afterAutospacing="0"/>
                      <w:jc w:val="center"/>
                      <w:textAlignment w:val="baseline"/>
                    </w:pPr>
                    <w:r>
                      <w:rPr>
                        <w:rFonts w:ascii="Arial" w:hAnsi="Arial" w:cs="Arial"/>
                        <w:b/>
                        <w:bCs/>
                        <w:color w:val="FFFFFF"/>
                        <w:kern w:val="24"/>
                        <w:sz w:val="16"/>
                        <w:szCs w:val="16"/>
                      </w:rPr>
                      <w:t>Phase 1</w:t>
                    </w:r>
                  </w:p>
                </w:txbxContent>
              </v:textbox>
            </v:roundrect>
            <v:shape id="Can 383" o:spid="_x0000_s1065" type="#_x0000_t22" style="position:absolute;left:27776;width:13487;height:2511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PjMYA&#10;AADcAAAADwAAAGRycy9kb3ducmV2LnhtbESPT2vCQBTE70K/w/IKvemmBqykruKfCuKl1Ah6fM2+&#10;JqHZt2F3jem37wqCx2FmfsPMFr1pREfO15YVvI4SEMSF1TWXCo75djgF4QOyxsYyKfgjD4v502CG&#10;mbZX/qLuEEoRIewzVFCF0GZS+qIig35kW+Lo/VhnMETpSqkdXiPcNHKcJBNpsOa4UGFL64qK38PF&#10;KDjny/35+LH63OS78D0pT28np51SL8/98h1EoD48wvf2TitIpynczs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hPjMYAAADcAAAADwAAAAAAAAAAAAAAAACYAgAAZHJz&#10;L2Rvd25yZXYueG1sUEsFBgAAAAAEAAQA9QAAAIsDAAAAAA==&#10;" adj="2900" fillcolor="#096" strokecolor="black [3213]" strokeweight="2pt">
              <v:stroke opacity="32896f"/>
              <v:shadow on="t" color="black" opacity="26214f" origin=",-.5" offset="0,3pt"/>
              <v:textbox inset="0,0,0,0">
                <w:txbxContent>
                  <w:p w:rsidR="005C0E2F" w:rsidRDefault="005C0E2F" w:rsidP="00DA06EA">
                    <w:pPr>
                      <w:pStyle w:val="NormalWeb"/>
                      <w:spacing w:before="0" w:beforeAutospacing="0" w:after="0" w:afterAutospacing="0"/>
                      <w:jc w:val="center"/>
                      <w:textAlignment w:val="baseline"/>
                    </w:pPr>
                    <w:r>
                      <w:rPr>
                        <w:rFonts w:ascii="Arial" w:eastAsia="ＭＳ Ｐゴシック" w:hAnsi="Arial" w:cs="Arial"/>
                        <w:b/>
                        <w:bCs/>
                        <w:color w:val="000000"/>
                        <w:kern w:val="24"/>
                        <w:sz w:val="16"/>
                        <w:szCs w:val="16"/>
                      </w:rPr>
                      <w:t>Event Trace &amp; Stats</w:t>
                    </w:r>
                  </w:p>
                </w:txbxContent>
              </v:textbox>
            </v:shape>
            <v:roundrect id="Rounded Rectangle 512" o:spid="_x0000_s1066" style="position:absolute;left:1598;top:1381;width:18539;height:7267;visibility:visibl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F+sYA&#10;AADcAAAADwAAAGRycy9kb3ducmV2LnhtbESPT2vCQBTE74V+h+UVvBTdRFQkdRWrUTyI4J+Lt0f2&#10;NQnNvg3Z1cRv7wqFHoeZ+Q0zW3SmEndqXGlZQTyIQBBnVpecK7icN/0pCOeRNVaWScGDHCzm728z&#10;TLRt+Uj3k89FgLBLUEHhfZ1I6bKCDLqBrYmD92Mbgz7IJpe6wTbATSWHUTSRBksOCwXWtCoo+z3d&#10;jIL0+5we1jjdbupbnEbX/XL02bZK9T665RcIT53/D/+1d1rBOB7C60w4AnL+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MF+sYAAADcAAAADwAAAAAAAAAAAAAAAACYAgAAZHJz&#10;L2Rvd25yZXYueG1sUEsFBgAAAAAEAAQA9QAAAIsDAAAAAA==&#10;" strokecolor="black [3213]">
              <v:fill rotate="t" angle="180" focus="35%" type="gradient"/>
              <v:stroke opacity="32896f"/>
              <v:shadow on="t" color="black" opacity="24903f" origin=",.5" offset="0,.55556mm"/>
              <v:textbox inset=",1.2698mm,,0">
                <w:txbxContent>
                  <w:p w:rsidR="005C0E2F" w:rsidRDefault="005C0E2F" w:rsidP="00DA06EA">
                    <w:pPr>
                      <w:pStyle w:val="NormalWeb"/>
                      <w:spacing w:before="0" w:beforeAutospacing="0" w:after="0" w:afterAutospacing="0"/>
                      <w:jc w:val="center"/>
                      <w:textAlignment w:val="baseline"/>
                    </w:pPr>
                    <w:r>
                      <w:rPr>
                        <w:rFonts w:ascii="Arial" w:hAnsi="Arial" w:cs="Arial"/>
                        <w:b/>
                        <w:bCs/>
                        <w:color w:val="000000" w:themeColor="text1"/>
                        <w:kern w:val="24"/>
                        <w:sz w:val="16"/>
                        <w:szCs w:val="16"/>
                      </w:rPr>
                      <w:t>User Application</w:t>
                    </w:r>
                  </w:p>
                </w:txbxContent>
              </v:textbox>
            </v:roundrect>
            <v:roundrect id="Rounded Rectangle 513" o:spid="_x0000_s1067" style="position:absolute;left:1518;top:9211;width:18619;height:54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qYMMA&#10;AADcAAAADwAAAGRycy9kb3ducmV2LnhtbESPS4vCQBCE74L/YWjB2zoxokh0FF8LexHxdW8zbRLM&#10;9MTMrGb/vSMseCyq6itqOm9MKR5Uu8Kygn4vAkGcWl1wpuB0/P4ag3AeWWNpmRT8kYP5rN2aYqLt&#10;k/f0OPhMBAi7BBXk3leJlC7NyaDr2Yo4eFdbG/RB1pnUNT4D3JQyjqKRNFhwWMixolVO6e3waxTo&#10;9XK3bo53PbrRZXg5b028wVipbqdZTEB4avwn/N/+0QqG/QG8z4Qj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gqYMMAAADcAAAADwAAAAAAAAAAAAAAAACYAgAAZHJzL2Rv&#10;d25yZXYueG1sUEsFBgAAAAAEAAQA9QAAAIgDAAAAAA==&#10;" fillcolor="#096" strokecolor="black [3213]" strokeweight="2pt">
              <v:stroke opacity="32896f"/>
              <v:shadow on="t" color="black" opacity="26214f" origin=",-.5" offset="0,3pt"/>
              <v:textbox inset=",1.2698mm,,1.2698mm">
                <w:txbxContent>
                  <w:p w:rsidR="005C0E2F" w:rsidRDefault="005C0E2F" w:rsidP="00DA06EA">
                    <w:pPr>
                      <w:pStyle w:val="NormalWeb"/>
                      <w:spacing w:before="0" w:beforeAutospacing="0" w:after="0" w:afterAutospacing="0"/>
                      <w:jc w:val="center"/>
                      <w:textAlignment w:val="baseline"/>
                    </w:pPr>
                    <w:r>
                      <w:rPr>
                        <w:rFonts w:ascii="Arial" w:eastAsia="ＭＳ Ｐゴシック" w:hAnsi="Arial" w:cs="Arial"/>
                        <w:b/>
                        <w:bCs/>
                        <w:color w:val="000000"/>
                        <w:kern w:val="24"/>
                        <w:sz w:val="16"/>
                        <w:szCs w:val="16"/>
                      </w:rPr>
                      <w:t>PIM API Emulator</w:t>
                    </w:r>
                  </w:p>
                </w:txbxContent>
              </v:textbox>
            </v:roundrect>
            <v:roundrect id="Rounded Rectangle 514" o:spid="_x0000_s1068" style="position:absolute;left:3300;top:1956;width:8304;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HIMUA&#10;AADcAAAADwAAAGRycy9kb3ducmV2LnhtbESPQWvCQBSE74X+h+UVvNWNolbTrFKUih6kqPH+yL4m&#10;odm3S3Yb4793hUKPw8x8w2Sr3jSio9bXlhWMhgkI4sLqmksF+fnzdQ7CB2SNjWVScCMPq+XzU4ap&#10;tlc+UncKpYgQ9ikqqEJwqZS+qMigH1pHHL1v2xoMUbal1C1eI9w0cpwkM2mw5rhQoaN1RcXP6dco&#10;2OQLl3y92W4mtxd32+z28+YwVWrw0n+8gwjUh//wX3unFUxHE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cgxQAAANwAAAAPAAAAAAAAAAAAAAAAAJgCAABkcnMv&#10;ZG93bnJldi54bWxQSwUGAAAAAAQABAD1AAAAigM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DA06EA">
                    <w:pPr>
                      <w:pStyle w:val="NormalWeb"/>
                      <w:spacing w:before="0" w:beforeAutospacing="0" w:after="0" w:afterAutospacing="0"/>
                    </w:pPr>
                    <w:r>
                      <w:rPr>
                        <w:rFonts w:ascii="Arial" w:hAnsi="Arial" w:cs="Arial"/>
                        <w:color w:val="000000" w:themeColor="text1"/>
                        <w:kern w:val="24"/>
                        <w:sz w:val="16"/>
                        <w:szCs w:val="16"/>
                      </w:rPr>
                      <w:t> </w:t>
                    </w:r>
                  </w:p>
                </w:txbxContent>
              </v:textbox>
            </v:roundrect>
            <v:roundrect id="Rounded Rectangle 515" o:spid="_x0000_s1069" style="position:absolute;left:2714;top:2485;width:8303;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iu8UA&#10;AADcAAAADwAAAGRycy9kb3ducmV2LnhtbESPQWvCQBSE70L/w/IKvelGIWpTN6FUKnooorX3R/Y1&#10;Cc2+XbJrjP/eFQoeh5n5hlkVg2lFT51vLCuYThIQxKXVDVcKTt+f4yUIH5A1tpZJwZU8FPnTaIWZ&#10;thc+UH8MlYgQ9hkqqENwmZS+rMmgn1hHHL1f2xkMUXaV1B1eIty0cpYkc2mw4bhQo6OPmsq/49ko&#10;WJ9eXbJf2H4uNz/uut7ulu1XqtTL8/D+BiLQEB7h//ZWK0inKdzPxCM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uK7xQAAANwAAAAPAAAAAAAAAAAAAAAAAJgCAABkcnMv&#10;ZG93bnJldi54bWxQSwUGAAAAAAQABAD1AAAAigM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DA06EA">
                    <w:pPr>
                      <w:pStyle w:val="NormalWeb"/>
                      <w:spacing w:before="0" w:beforeAutospacing="0" w:after="0" w:afterAutospacing="0"/>
                      <w:jc w:val="center"/>
                      <w:textAlignment w:val="baseline"/>
                    </w:pPr>
                    <w:r>
                      <w:rPr>
                        <w:rFonts w:ascii="Arial" w:eastAsia="ＭＳ Ｐゴシック" w:hAnsi="Arial" w:cs="Arial"/>
                        <w:b/>
                        <w:bCs/>
                        <w:color w:val="000000"/>
                        <w:kern w:val="24"/>
                        <w:sz w:val="16"/>
                        <w:szCs w:val="16"/>
                      </w:rPr>
                      <w:t>Host Tasks</w:t>
                    </w:r>
                  </w:p>
                </w:txbxContent>
              </v:textbox>
            </v:roundrect>
            <v:roundrect id="Rounded Rectangle 516" o:spid="_x0000_s1070" style="position:absolute;left:12823;top:2025;width:6245;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B8zMUA&#10;AADcAAAADwAAAGRycy9kb3ducmV2LnhtbESPQWvCQBSE7wX/w/IEb3WjYKqpmyCKYg+lVO39kX1N&#10;QrNvl+wa4793C4Ueh5n5hlkXg2lFT51vLCuYTRMQxKXVDVcKLuf98xKED8gaW8uk4E4einz0tMZM&#10;2xt/Un8KlYgQ9hkqqENwmZS+rMmgn1pHHL1v2xkMUXaV1B3eIty0cp4kqTTYcFyo0dG2pvLndDUK&#10;dpeVSz5ebJ/Kw5e7745vy/Z9odRkPGxeQQQawn/4r33UChazFH7PxCMg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HzMxQAAANwAAAAPAAAAAAAAAAAAAAAAAJgCAABkcnMv&#10;ZG93bnJldi54bWxQSwUGAAAAAAQABAD1AAAAigM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DA06EA">
                    <w:pPr>
                      <w:pStyle w:val="NormalWeb"/>
                      <w:spacing w:before="0" w:beforeAutospacing="0" w:after="0" w:afterAutospacing="0"/>
                    </w:pPr>
                    <w:r>
                      <w:rPr>
                        <w:rFonts w:ascii="Arial" w:hAnsi="Arial" w:cs="Arial"/>
                        <w:color w:val="000000" w:themeColor="text1"/>
                        <w:kern w:val="24"/>
                        <w:sz w:val="16"/>
                        <w:szCs w:val="16"/>
                      </w:rPr>
                      <w:t> </w:t>
                    </w:r>
                  </w:p>
                </w:txbxContent>
              </v:textbox>
            </v:roundrect>
            <v:roundrect id="Rounded Rectangle 517" o:spid="_x0000_s1071" style="position:absolute;left:12386;top:2554;width:6095;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ZV8UA&#10;AADcAAAADwAAAGRycy9kb3ducmV2LnhtbESPQWvCQBSE74L/YXlCb7qxoKapq0ilJT2INLX3R/Y1&#10;CWbfLtltTP59t1DwOMzMN8x2P5hW9NT5xrKC5SIBQVxa3XCl4PL5Ok9B+ICssbVMCkbysN9NJ1vM&#10;tL3xB/VFqESEsM9QQR2Cy6T0ZU0G/cI64uh9285giLKrpO7wFuGmlY9JspYGG44LNTp6qam8Fj9G&#10;wfHy5JLzxvZr+fblxmP+nranlVIPs+HwDCLQEO7h/3auFayWG/g7E4+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NlXxQAAANwAAAAPAAAAAAAAAAAAAAAAAJgCAABkcnMv&#10;ZG93bnJldi54bWxQSwUGAAAAAAQABAD1AAAAigMAAAAA&#10;" fillcolor="#096" strokecolor="black [3213]" strokeweight="2pt">
              <v:fill color2="#bd4c00" angle="180" colors="0 #096;22938f #bd4c00" focus="100%" type="gradient"/>
              <v:stroke opacity="32896f"/>
              <v:shadow on="t" color="black" opacity="26214f" origin=",-.5" offset="0,3pt"/>
              <v:textbox inset=",1.2698mm,,1.2698mm">
                <w:txbxContent>
                  <w:p w:rsidR="005C0E2F" w:rsidRDefault="005C0E2F" w:rsidP="00DA06EA">
                    <w:pPr>
                      <w:pStyle w:val="NormalWeb"/>
                      <w:spacing w:before="0" w:beforeAutospacing="0" w:after="0" w:afterAutospacing="0"/>
                      <w:jc w:val="center"/>
                      <w:textAlignment w:val="baseline"/>
                    </w:pPr>
                    <w:r>
                      <w:rPr>
                        <w:rFonts w:ascii="Arial" w:eastAsia="ＭＳ Ｐゴシック" w:hAnsi="Arial" w:cs="Arial"/>
                        <w:b/>
                        <w:bCs/>
                        <w:color w:val="000000"/>
                        <w:kern w:val="24"/>
                        <w:sz w:val="16"/>
                        <w:szCs w:val="16"/>
                      </w:rPr>
                      <w:t>PIM Tasks</w:t>
                    </w:r>
                  </w:p>
                </w:txbxContent>
              </v:textbox>
            </v:roundrect>
            <v:roundrect id="Rounded Rectangle 518" o:spid="_x0000_s1072" style="position:absolute;left:27776;top:3769;width:13487;height:541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4Eb4A&#10;AADcAAAADwAAAGRycy9kb3ducmV2LnhtbERPy6rCMBDdX/AfwgjurqkFRapRfIIbEV/7sRnbYjOp&#10;TdT692YhuDyc93jamFI8qXaFZQW9bgSCOLW64EzB6bj+H4JwHlljaZkUvMnBdNL6G2Oi7Yv39Dz4&#10;TIQQdgkqyL2vEildmpNB17UVceCutjboA6wzqWt8hXBTyjiKBtJgwaEhx4oWOaW3w8Mo0Mv5btkc&#10;73pwo0v/ct6aeIWxUp12MxuB8NT4n/jr3mgF/V5YG86EIyA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EsuBG+AAAA3AAAAA8AAAAAAAAAAAAAAAAAmAIAAGRycy9kb3ducmV2&#10;LnhtbFBLBQYAAAAABAAEAPUAAACDAwAAAAA=&#10;" fillcolor="#096" strokecolor="black [3213]" strokeweight="2pt">
              <v:stroke opacity="32896f"/>
              <v:shadow on="t" color="black" opacity="26214f" origin=",-.5" offset="0,3pt"/>
              <v:textbox inset=",1.2698mm,,1.2698mm">
                <w:txbxContent>
                  <w:p w:rsidR="005C0E2F" w:rsidRDefault="005C0E2F" w:rsidP="00DA06EA">
                    <w:pPr>
                      <w:pStyle w:val="NormalWeb"/>
                      <w:spacing w:before="0" w:beforeAutospacing="0" w:after="0" w:afterAutospacing="0"/>
                      <w:jc w:val="center"/>
                      <w:textAlignment w:val="baseline"/>
                    </w:pPr>
                    <w:r>
                      <w:rPr>
                        <w:rFonts w:ascii="Arial" w:eastAsia="ＭＳ Ｐゴシック" w:hAnsi="Arial" w:cs="Arial"/>
                        <w:b/>
                        <w:bCs/>
                        <w:color w:val="FFFFFF" w:themeColor="background1"/>
                        <w:kern w:val="24"/>
                        <w:sz w:val="16"/>
                        <w:szCs w:val="16"/>
                      </w:rPr>
                      <w:t>CPU Performance Monitor Data</w:t>
                    </w:r>
                  </w:p>
                </w:txbxContent>
              </v:textbox>
            </v:roundrect>
            <v:roundrect id="Rounded Rectangle 519" o:spid="_x0000_s1073" style="position:absolute;left:27776;top:9184;width:13487;height:54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disMA&#10;AADcAAAADwAAAGRycy9kb3ducmV2LnhtbESPS4vCQBCE7wv+h6EFbzoxoKzRUXwt7EUWX/c20ybB&#10;TE/MjBr/vSMIeyyq6itqMmtMKe5Uu8Kygn4vAkGcWl1wpuCw/+l+g3AeWWNpmRQ8ycFs2vqaYKLt&#10;g7d03/lMBAi7BBXk3leJlC7NyaDr2Yo4eGdbG/RB1pnUNT4C3JQyjqKhNFhwWMixomVO6WV3Mwr0&#10;avG3avZXPbzQaXA6bky8xlipTruZj0F4avx/+NP+1QoG/RG8z4QjIK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AdisMAAADcAAAADwAAAAAAAAAAAAAAAACYAgAAZHJzL2Rv&#10;d25yZXYueG1sUEsFBgAAAAAEAAQA9QAAAIgDAAAAAA==&#10;" fillcolor="#096" strokecolor="black [3213]" strokeweight="2pt">
              <v:stroke opacity="32896f"/>
              <v:shadow on="t" color="black" opacity="26214f" origin=",-.5" offset="0,3pt"/>
              <v:textbox inset=",1.2698mm,,1.2698mm">
                <w:txbxContent>
                  <w:p w:rsidR="005C0E2F" w:rsidRDefault="005C0E2F" w:rsidP="00DA06EA">
                    <w:pPr>
                      <w:pStyle w:val="NormalWeb"/>
                      <w:spacing w:before="0" w:beforeAutospacing="0" w:after="0" w:afterAutospacing="0"/>
                      <w:jc w:val="center"/>
                      <w:textAlignment w:val="baseline"/>
                    </w:pPr>
                    <w:r>
                      <w:rPr>
                        <w:rFonts w:ascii="Arial" w:eastAsia="ＭＳ Ｐゴシック" w:hAnsi="Arial" w:cs="Arial"/>
                        <w:b/>
                        <w:bCs/>
                        <w:color w:val="FFFFFF"/>
                        <w:kern w:val="24"/>
                        <w:sz w:val="16"/>
                        <w:szCs w:val="16"/>
                      </w:rPr>
                      <w:t>GPU Performance Monitor Data</w:t>
                    </w:r>
                  </w:p>
                </w:txbxContent>
              </v:textbox>
            </v:roundrect>
            <v:roundrect id="Rounded Rectangle 520" o:spid="_x0000_s1074" style="position:absolute;left:27776;top:14600;width:13487;height:54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qsAA&#10;AADcAAAADwAAAGRycy9kb3ducmV2LnhtbERPy4rCMBTdC/5DuMLsNLWgDNW0+ITZiEyd2V+ba1ts&#10;bmoTtf69WQzM8nDey6w3jXhQ52rLCqaTCARxYXXNpYKf0378CcJ5ZI2NZVLwIgdZOhwsMdH2yd/0&#10;yH0pQgi7BBVU3reJlK6oyKCb2JY4cBfbGfQBdqXUHT5DuGlkHEVzabDm0FBhS5uKimt+Nwr0dn3c&#10;9qebnl/pPDv/Hky8w1ipj1G/WoDw1Pt/8Z/7SyuYxWF+OBOOgE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Z+qsAAAADcAAAADwAAAAAAAAAAAAAAAACYAgAAZHJzL2Rvd25y&#10;ZXYueG1sUEsFBgAAAAAEAAQA9QAAAIUDAAAAAA==&#10;" fillcolor="#096" strokecolor="black [3213]" strokeweight="2pt">
              <v:stroke opacity="32896f"/>
              <v:shadow on="t" color="black" opacity="26214f" origin=",-.5" offset="0,3pt"/>
              <v:textbox inset=",1.2698mm,,1.2698mm">
                <w:txbxContent>
                  <w:p w:rsidR="005C0E2F" w:rsidRDefault="005C0E2F" w:rsidP="00DA06EA">
                    <w:pPr>
                      <w:pStyle w:val="NormalWeb"/>
                      <w:spacing w:before="0" w:beforeAutospacing="0" w:after="0" w:afterAutospacing="0"/>
                      <w:jc w:val="center"/>
                      <w:textAlignment w:val="baseline"/>
                    </w:pPr>
                    <w:r>
                      <w:rPr>
                        <w:rFonts w:ascii="Arial" w:eastAsia="ＭＳ Ｐゴシック" w:hAnsi="Arial" w:cs="Arial"/>
                        <w:b/>
                        <w:bCs/>
                        <w:color w:val="FFFFFF"/>
                        <w:kern w:val="24"/>
                        <w:sz w:val="16"/>
                        <w:szCs w:val="16"/>
                      </w:rPr>
                      <w:t>Trace Ordering Information</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1" o:spid="_x0000_s1075" type="#_x0000_t34" style="position:absolute;left:20137;top:6477;width:7639;height:5442;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4K28UAAADcAAAADwAAAGRycy9kb3ducmV2LnhtbESPQWsCMRSE7wX/Q3iCt5q44FK2RqlC&#10;oYIIag/19ti87i7dvKyb6MZ/3xSEHoeZ+YZZrKJtxY163zjWMJsqEMSlMw1XGj5P788vIHxANtg6&#10;Jg138rBajp4WWBg38IFux1CJBGFfoIY6hK6Q0pc1WfRT1xEn79v1FkOSfSVNj0OC21ZmSuXSYsNp&#10;ocaONjWVP8er1bA+xfysBtrtv/zlrPbZpdrGXOvJOL69gggUw3/40f4wGubZDP7Op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4K28UAAADcAAAADwAAAAAAAAAA&#10;AAAAAAChAgAAZHJzL2Rvd25yZXYueG1sUEsFBgAAAAAEAAQA+QAAAJMDAAAAAA==&#10;" strokecolor="black [3213]" strokeweight="2pt">
              <v:stroke endarrow="open"/>
              <v:shadow on="t" color="black" opacity="24903f" origin=",.5" offset="0,.55556mm"/>
            </v:shape>
            <v:shape id="Elbow Connector 522" o:spid="_x0000_s1076" type="#_x0000_t34" style="position:absolute;left:20137;top:11892;width:7639;height:27;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UrMUAAADcAAAADwAAAGRycy9kb3ducmV2LnhtbESPQWsCMRSE74L/IbyCN0264CKrUVqh&#10;0IIIVQ96e2xed5duXtZN6sZ/3xQKHoeZ+YZZbaJtxY163zjW8DxTIIhLZxquNJyOb9MFCB+QDbaO&#10;ScOdPGzW49EKC+MG/qTbIVQiQdgXqKEOoSuk9GVNFv3MdcTJ+3K9xZBkX0nT45DgtpWZUrm02HBa&#10;qLGjbU3l9+HHang9xvyiBtrtz/56UfvsWn3EXOvJU3xZgggUwyP83343GuZZB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UrMUAAADcAAAADwAAAAAAAAAA&#10;AAAAAAChAgAAZHJzL2Rvd25yZXYueG1sUEsFBgAAAAAEAAQA+QAAAJMDAAAAAA==&#10;" strokecolor="black [3213]" strokeweight="2pt">
              <v:stroke endarrow="open"/>
              <v:shadow on="t" color="black" opacity="24903f" origin=",.5" offset="0,.55556mm"/>
            </v:shape>
            <v:shape id="Elbow Connector 523" o:spid="_x0000_s1077" type="#_x0000_t34" style="position:absolute;left:20137;top:11919;width:7639;height:5389;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ZzMMAAADcAAAADwAAAGRycy9kb3ducmV2LnhtbESPUWvCQBCE34X+h2MLfQn1UsVSoqcU&#10;odAnS2N/wJLb5KK53ZA7TfrvvYLQx2FmvmE2u8l36kpDaIUNvMxzUMSV2JYbAz/Hj+c3UCEiW+yE&#10;ycAvBdhtH2YbLKyM/E3XMjYqQTgUaMDF2Bdah8qRxzCXnjh5tQweY5JDo+2AY4L7Ti/y/FV7bDkt&#10;OOxp76g6lxdvQPanqRKpM2q/xvJwdpeQhcyYp8fpfQ0q0hT/w/f2pzWwWizh70w6Anp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WczDAAAA3AAAAA8AAAAAAAAAAAAA&#10;AAAAoQIAAGRycy9kb3ducmV2LnhtbFBLBQYAAAAABAAEAPkAAACRAwAAAAA=&#10;" strokeweight="2pt">
              <v:stroke endarrow="open"/>
              <v:shadow on="t" color="black" opacity="24903f" origin=",.5" offset="0,.55556mm"/>
            </v:shape>
            <w10:wrap type="none"/>
            <w10:anchorlock/>
          </v:group>
        </w:pict>
      </w:r>
    </w:p>
    <w:p w:rsidR="007565C2" w:rsidRDefault="00AC5A68" w:rsidP="007565C2">
      <w:pPr>
        <w:pStyle w:val="Caption"/>
      </w:pPr>
      <w:r>
        <w:t xml:space="preserve">Figure </w:t>
      </w:r>
      <w:r w:rsidR="004A1D41">
        <w:t>7</w:t>
      </w:r>
      <w:r>
        <w:t xml:space="preserve">: Data gathered by </w:t>
      </w:r>
      <w:r w:rsidR="008A2B2F">
        <w:t xml:space="preserve">the </w:t>
      </w:r>
      <w:r>
        <w:t>PIM Emulator.</w:t>
      </w:r>
    </w:p>
    <w:p w:rsidR="00B71BA9" w:rsidRDefault="00B71BA9" w:rsidP="00A45E9D">
      <w:r>
        <w:t>The PIM emulator</w:t>
      </w:r>
      <w:r w:rsidR="00377D6B">
        <w:t xml:space="preserve"> also</w:t>
      </w:r>
      <w:r>
        <w:t xml:space="preserve"> </w:t>
      </w:r>
      <w:r w:rsidR="008814E0">
        <w:t>implements</w:t>
      </w:r>
      <w:r>
        <w:t xml:space="preserve"> a set of </w:t>
      </w:r>
      <w:r w:rsidRPr="00377D6B">
        <w:rPr>
          <w:i/>
        </w:rPr>
        <w:t>emulator-specific APIs</w:t>
      </w:r>
      <w:r>
        <w:t xml:space="preserve"> </w:t>
      </w:r>
      <w:r w:rsidR="00026B7B">
        <w:t>that</w:t>
      </w:r>
      <w:r>
        <w:t xml:space="preserve"> allow the application programmer to enable and optionally disable statistics gathering around code sections not of interest, </w:t>
      </w:r>
      <w:r w:rsidR="005C0E2F">
        <w:t>e.g</w:t>
      </w:r>
      <w:r>
        <w:t xml:space="preserve">. file IO, etc.  The emulator-specific APIs are described in </w:t>
      </w:r>
      <w:r w:rsidR="006C7449">
        <w:t>Section</w:t>
      </w:r>
      <w:r w:rsidR="006A2754">
        <w:t xml:space="preserve"> 5 of </w:t>
      </w:r>
      <w:r>
        <w:t>this report.</w:t>
      </w:r>
    </w:p>
    <w:p w:rsidR="00377D6B" w:rsidRDefault="00377D6B" w:rsidP="00377D6B">
      <w:pPr>
        <w:pStyle w:val="Heading3"/>
      </w:pPr>
      <w:bookmarkStart w:id="271" w:name="_Toc231541826"/>
      <w:r>
        <w:t>Performance Monitor Data</w:t>
      </w:r>
      <w:bookmarkEnd w:id="271"/>
    </w:p>
    <w:p w:rsidR="00377D6B" w:rsidRDefault="00A45E9D" w:rsidP="00377D6B">
      <w:r>
        <w:t xml:space="preserve">CPU performance monitor data is gathered by instrumenting API wrappers with calls to Linux Performance Application Programming Interface (or, PAPI).  </w:t>
      </w:r>
      <w:r w:rsidR="006A2754">
        <w:t xml:space="preserve">AMD </w:t>
      </w:r>
      <w:proofErr w:type="spellStart"/>
      <w:r w:rsidR="006A2754">
        <w:t>CodeXL</w:t>
      </w:r>
      <w:proofErr w:type="spellEnd"/>
      <w:r w:rsidR="006A2754">
        <w:t xml:space="preserve"> </w:t>
      </w:r>
      <w:r w:rsidR="00DA55CB">
        <w:t>is used to gather</w:t>
      </w:r>
      <w:r w:rsidR="006A2754">
        <w:t xml:space="preserve"> GPU Performance monitor data</w:t>
      </w:r>
      <w:r w:rsidR="00DA55CB">
        <w:t>.  The</w:t>
      </w:r>
      <w:r w:rsidR="006A2754">
        <w:t xml:space="preserve"> resulting </w:t>
      </w:r>
      <w:r w:rsidR="00DA55CB">
        <w:t>“.</w:t>
      </w:r>
      <w:r w:rsidR="006A2754">
        <w:t>CSV</w:t>
      </w:r>
      <w:r w:rsidR="00DA55CB">
        <w:t>”</w:t>
      </w:r>
      <w:r w:rsidR="006A2754">
        <w:t xml:space="preserve"> files are parsed during phase 2 of the emulator</w:t>
      </w:r>
      <w:r w:rsidR="00377D6B">
        <w:t>.</w:t>
      </w:r>
    </w:p>
    <w:p w:rsidR="00DD1647" w:rsidRDefault="00DD1647" w:rsidP="00377D6B">
      <w:pPr>
        <w:pStyle w:val="Heading3"/>
      </w:pPr>
      <w:bookmarkStart w:id="272" w:name="_Toc231541827"/>
      <w:r>
        <w:t>Trace Ordering</w:t>
      </w:r>
      <w:r w:rsidR="00377D6B">
        <w:t xml:space="preserve"> Information</w:t>
      </w:r>
      <w:bookmarkEnd w:id="272"/>
    </w:p>
    <w:p w:rsidR="00AC5A68" w:rsidRDefault="006A2C6A" w:rsidP="007F11A0">
      <w:r>
        <w:t>The execution of a parallel application</w:t>
      </w:r>
      <w:r w:rsidR="00AC5A68">
        <w:t xml:space="preserve"> can be represented as a series of events on a timeline.  Some events may </w:t>
      </w:r>
      <w:r w:rsidR="00FE10BC">
        <w:t>occur</w:t>
      </w:r>
      <w:r w:rsidR="00AC5A68">
        <w:t xml:space="preserve"> in parallel, while others must happen sequentially (due, for instance, to logica</w:t>
      </w:r>
      <w:r>
        <w:t>l constraints of the program).</w:t>
      </w:r>
      <w:r w:rsidR="00DD1647">
        <w:t xml:space="preserve">  </w:t>
      </w:r>
      <w:r>
        <w:t>At runtime, the</w:t>
      </w:r>
      <w:r w:rsidR="00AC5A68">
        <w:t xml:space="preserve"> emulator gather</w:t>
      </w:r>
      <w:r>
        <w:t>s</w:t>
      </w:r>
      <w:r w:rsidR="00AC5A68">
        <w:t xml:space="preserve"> performance monitor </w:t>
      </w:r>
      <w:r w:rsidR="006D5CD8">
        <w:t>data</w:t>
      </w:r>
      <w:r w:rsidR="00AC5A68">
        <w:t xml:space="preserve"> for all of the sequential and parallel portions of the application, and </w:t>
      </w:r>
      <w:r w:rsidR="00DD1647">
        <w:t xml:space="preserve">additionally </w:t>
      </w:r>
      <w:r w:rsidR="00AC5A68">
        <w:t>record</w:t>
      </w:r>
      <w:r w:rsidR="00DD1647">
        <w:t>s the</w:t>
      </w:r>
      <w:r w:rsidR="00AC5A68">
        <w:t xml:space="preserve"> </w:t>
      </w:r>
      <w:r w:rsidR="006D5CD8">
        <w:t>event-ordering</w:t>
      </w:r>
      <w:r w:rsidR="00AC5A68">
        <w:t xml:space="preserve"> information.</w:t>
      </w:r>
      <w:r w:rsidR="006D5CD8">
        <w:t xml:space="preserve">  To illustrate this point, we consider an execution timeline for a simple parallel program in Figure </w:t>
      </w:r>
      <w:r w:rsidR="004A1D41">
        <w:t>8</w:t>
      </w:r>
      <w:r w:rsidR="006D5CD8">
        <w:t>.</w:t>
      </w:r>
    </w:p>
    <w:p w:rsidR="00195BF7" w:rsidRDefault="00B84FC8" w:rsidP="007F11A0">
      <w:r>
        <w:rPr>
          <w:noProof/>
          <w:lang w:eastAsia="en-US"/>
        </w:rPr>
      </w:r>
      <w:r>
        <w:rPr>
          <w:noProof/>
          <w:lang w:eastAsia="en-US"/>
        </w:rPr>
        <w:pict>
          <v:group id="Group 145" o:spid="_x0000_s1078" style="width:458.2pt;height:137.3pt;mso-position-horizontal-relative:char;mso-position-vertical-relative:line" coordsize="61614,17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">
            <v:group id="Group 649" o:spid="_x0000_s1079" style="position:absolute;top:3720;width:58711;height:14131" coordorigin=",3720" coordsize="58711,1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line id="Straight Connector 650" o:spid="_x0000_s1080" style="position:absolute;visibility:visible" from="15986,10629" to="28696,10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Mz8IAAADcAAAADwAAAGRycy9kb3ducmV2LnhtbERPPWvDMBDdC/0P4grdajktCcGNYkIg&#10;tNAhOPGQbod1sYytk5EUx/331VDo+Hjfm3K2g5jIh86xgkWWgyBunO64VVCfDy9rECEiaxwck4If&#10;ClBuHx82WGh354qmU2xFCuFQoAIT41hIGRpDFkPmRuLEXZ23GBP0rdQe7yncDvI1z1fSYsepweBI&#10;e0NNf7pZBbtLjd9mbmV1O759TFXth376Uur5ad69g4g0x3/xn/tTK1gt0/x0Jh0B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Mz8IAAADcAAAADwAAAAAAAAAAAAAA&#10;AAChAgAAZHJzL2Rvd25yZXYueG1sUEsFBgAAAAAEAAQA+QAAAJADAAAAAA==&#10;" strokecolor="#4f81bd" strokeweight="2pt">
                <v:shadow on="t" color="black" opacity="24903f" origin=",.5" offset="0,.55556mm"/>
              </v:line>
              <v:line id="Straight Connector 651" o:spid="_x0000_s1081" style="position:absolute;visibility:visible" from="28696,10629" to="44126,10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g+WsQAAADcAAAADwAAAGRycy9kb3ducmV2LnhtbESPQWsCMRSE70L/Q3gFb5pVqpStUYoi&#10;VJCCduv5dfOaXZq8LJu4rv++EQSPw8x8wyxWvbOiozbUnhVMxhkI4tLrmo2C4ms7egURIrJG65kU&#10;XCnAavk0WGCu/YUP1B2jEQnCIUcFVYxNLmUoK3IYxr4hTt6vbx3GJFsjdYuXBHdWTrNsLh3WnBYq&#10;bGhdUfl3PDsFh5dif/45mc/itGus2XS2pNm3UsPn/v0NRKQ+PsL39odWMJ9N4HYmHQ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aD5axAAAANwAAAAPAAAAAAAAAAAA&#10;AAAAAKECAABkcnMvZG93bnJldi54bWxQSwUGAAAAAAQABAD5AAAAkgMAAAAA&#10;" strokecolor="#4f81bd" strokeweight="2pt">
                <v:stroke dashstyle="3 1"/>
                <v:shadow on="t" color="black" opacity="24903f" origin=",.5" offset="0,.55556mm"/>
              </v:line>
              <v:shapetype id="_x0000_t32" coordsize="21600,21600" o:spt="32" o:oned="t" path="m,l21600,21600e" filled="f">
                <v:path arrowok="t" fillok="f" o:connecttype="none"/>
                <o:lock v:ext="edit" shapetype="t"/>
              </v:shapetype>
              <v:shape id="Straight Arrow Connector 652" o:spid="_x0000_s1082" type="#_x0000_t32" style="position:absolute;left:44126;top:10629;width:199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4QUMUAAADcAAAADwAAAGRycy9kb3ducmV2LnhtbESP3WrCQBSE7wu+w3KE3tVNlGqJruIP&#10;Qgu9ifEBTrPHTdrs2ZBdNfXp3ULBy2FmvmEWq9424kKdrx0rSEcJCOLS6ZqNgmOxf3kD4QOyxsYx&#10;KfglD6vl4GmBmXZXzulyCEZECPsMFVQhtJmUvqzIoh+5ljh6J9dZDFF2RuoOrxFuGzlOkqm0WHNc&#10;qLClbUXlz+FsFRhKb8VkQ/nu++uj+GxmaTD5XqnnYb+egwjUh0f4v/2uFUxfx/B3Jh4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4QUMUAAADcAAAADwAAAAAAAAAA&#10;AAAAAAChAgAAZHJzL2Rvd25yZXYueG1sUEsFBgAAAAAEAAQA+QAAAJMDAAAAAA==&#10;" strokecolor="#4f81bd" strokeweight="2pt">
                <v:shadow on="t" color="black" opacity="24903f" origin=",.5" offset="0,.55556mm"/>
              </v:shape>
              <v:line id="Straight Connector 653" o:spid="_x0000_s1083" style="position:absolute;visibility:visible" from="7442,5414" to="26797,5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1SuMQAAADcAAAADwAAAGRycy9kb3ducmV2LnhtbESPQWsCMRSE7wX/Q3iCt5ptpSJbo4gg&#10;FXqQ1T3Y22PzulncvCxJXLf/3hQEj8PMfMMs14NtRU8+NI4VvE0zEMSV0w3XCsrT7nUBIkRkja1j&#10;UvBHAdar0csSc+1uXFB/jLVIEA45KjAxdrmUoTJkMUxdR5y8X+ctxiR9LbXHW4LbVr5n2VxabDgt&#10;GOxoa6i6HK9WweZc4o8ZallcD7Ovvih9e+m/lZqMh80niEhDfIYf7b1WMP+Ywf+ZdAT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XVK4xAAAANwAAAAPAAAAAAAAAAAA&#10;AAAAAKECAABkcnMvZG93bnJldi54bWxQSwUGAAAAAAQABAD5AAAAkgMAAAAA&#10;" strokecolor="#4f81bd" strokeweight="2pt">
                <v:shadow on="t" color="black" opacity="24903f" origin=",.5" offset="0,.55556mm"/>
              </v:line>
              <v:line id="Straight Connector 654" o:spid="_x0000_s1084" style="position:absolute;visibility:visible" from="26797,5414" to="47450,5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dwsQAAADcAAAADwAAAGRycy9kb3ducmV2LnhtbESPQWsCMRSE74L/IbxCb5ptUZGtUYpF&#10;sCCCuvX8unnNLk1elk1c139vCgWPw8x8wyxWvbOiozbUnhW8jDMQxKXXNRsFxWkzmoMIEVmj9UwK&#10;bhRgtRwOFphrf+UDdcdoRIJwyFFBFWOTSxnKihyGsW+Ik/fjW4cxydZI3eI1wZ2Vr1k2kw5rTgsV&#10;NrSuqPw9XpyCw6TYXb7PZl+cPxtrPjpb0vRLqeen/v0NRKQ+PsL/7a1WMJtO4O9MOg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H53CxAAAANwAAAAPAAAAAAAAAAAA&#10;AAAAAKECAABkcnMvZG93bnJldi54bWxQSwUGAAAAAAQABAD5AAAAkgMAAAAA&#10;" strokecolor="#4f81bd" strokeweight="2pt">
                <v:stroke dashstyle="3 1"/>
                <v:shadow on="t" color="black" opacity="24903f" origin=",.5" offset="0,.55556mm"/>
              </v:line>
              <v:shape id="Straight Arrow Connector 655" o:spid="_x0000_s1085" type="#_x0000_t32" style="position:absolute;left:47569;top:5414;width:111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q/68YAAADcAAAADwAAAGRycy9kb3ducmV2LnhtbESPT2vCQBTE7wW/w/KE3pqNFm2IrlKS&#10;FqSXYlS8PrIvfzD7NmS3Gvvpu4VCj8PM/IZZb0fTiSsNrrWsYBbFIIhLq1uuFRwP708JCOeRNXaW&#10;ScGdHGw3k4c1ptreeE/XwtciQNilqKDxvk+ldGVDBl1ke+LgVXYw6IMcaqkHvAW46eQ8jpfSYMth&#10;ocGesobKS/FlFHzKPHlu96fi41zl8+ryHVP28qbU43R8XYHwNPr/8F97pxUsFwv4PROO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6v+vGAAAA3AAAAA8AAAAAAAAA&#10;AAAAAAAAoQIAAGRycy9kb3ducmV2LnhtbFBLBQYAAAAABAAEAPkAAACUAwAAAAA=&#10;" strokecolor="#4f81bd" strokeweight="2pt">
                <v:stroke endarrow="open"/>
                <v:shadow on="t" color="black" opacity="24903f" origin=",.5" offset="0,.55556mm"/>
              </v:shape>
              <v:shapetype id="_x0000_t202" coordsize="21600,21600" o:spt="202" path="m,l,21600r21600,l21600,xe">
                <v:stroke joinstyle="miter"/>
                <v:path gradientshapeok="t" o:connecttype="rect"/>
              </v:shapetype>
              <v:shape id="Text Box 656" o:spid="_x0000_s1086" type="#_x0000_t202" style="position:absolute;top:3720;width:7153;height:347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4YsUA&#10;AADcAAAADwAAAGRycy9kb3ducmV2LnhtbESP3WrCQBSE7wu+w3IK3tVNRIOmbkSsQu9afx7gkD3N&#10;psmeDdmtRp++Wyh4OczMN8xqPdhWXKj3tWMF6SQBQVw6XXOl4HzavyxA+ICssXVMCm7kYV2MnlaY&#10;a3flA12OoRIRwj5HBSaELpfSl4Ys+onriKP35XqLIcq+krrHa4TbVk6TJJMWa44LBjvaGiqb449V&#10;sEjsR9Msp5/ezu7p3Gzf3K77Vmr8PGxeQQQawiP8337XCrJ5B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7jhixQAAANwAAAAPAAAAAAAAAAAAAAAAAJgCAABkcnMv&#10;ZG93bnJldi54bWxQSwUGAAAAAAQABAD1AAAAigMAAAAA&#10;" filled="f" stroked="f">
                <v:textbox style="mso-fit-shape-to-text:t">
                  <w:txbxContent>
                    <w:p w:rsidR="005C0E2F" w:rsidRPr="00195BF7" w:rsidRDefault="005C0E2F" w:rsidP="00195BF7">
                      <w:pPr>
                        <w:pStyle w:val="NormalWeb"/>
                        <w:spacing w:before="0" w:beforeAutospacing="0" w:after="0" w:afterAutospacing="0"/>
                        <w:rPr>
                          <w:rFonts w:asciiTheme="majorHAnsi" w:hAnsiTheme="majorHAnsi"/>
                        </w:rPr>
                      </w:pPr>
                      <w:r w:rsidRPr="00195BF7">
                        <w:rPr>
                          <w:rFonts w:asciiTheme="majorHAnsi" w:hAnsiTheme="majorHAnsi" w:cs="Arial"/>
                          <w:color w:val="000000" w:themeColor="text1"/>
                          <w:kern w:val="24"/>
                          <w:sz w:val="32"/>
                          <w:szCs w:val="32"/>
                        </w:rPr>
                        <w:t>CPU 0</w:t>
                      </w:r>
                    </w:p>
                  </w:txbxContent>
                </v:textbox>
              </v:shape>
              <v:shape id="Straight Arrow Connector 657" o:spid="_x0000_s1087" type="#_x0000_t32" style="position:absolute;left:26797;top:16070;width:1578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zyMUAAADcAAAADwAAAGRycy9kb3ducmV2LnhtbESP0WrCQBRE3wv+w3KFvtVNWqoSXUUr&#10;Qgt9ifEDrtnrJpq9G7Krpv36bkHwcZiZM8x82dtGXKnztWMF6SgBQVw6XbNRsC+2L1MQPiBrbByT&#10;gh/ysFwMnuaYaXfjnK67YESEsM9QQRVCm0npy4os+pFriaN3dJ3FEGVnpO7wFuG2ka9JMpYWa44L&#10;Fbb0UVF53l2sAkPpb/G2pnxzOnwV380kDSbfKvU87FczEIH68Ajf259awfh9Av9n4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mzyMUAAADcAAAADwAAAAAAAAAA&#10;AAAAAAChAgAAZHJzL2Rvd25yZXYueG1sUEsFBgAAAAAEAAQA+QAAAJMDAAAAAA==&#10;" strokecolor="#4f81bd" strokeweight="2pt">
                <v:shadow on="t" color="black" opacity="24903f" origin=",.5" offset="0,.55556mm"/>
              </v:shape>
              <v:shape id="Straight Arrow Connector 658" o:spid="_x0000_s1088" type="#_x0000_t32" style="position:absolute;left:14927;top:5426;width:1059;height:52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diDsEAAADcAAAADwAAAGRycy9kb3ducmV2LnhtbERPy4rCMBTdC/5DuANuRFMVRTpGER84&#10;O9GZD7g0tw9sbmoSa/XrJ4uBWR7Oe7XpTC1acr6yrGAyTkAQZ1ZXXCj4+T6OliB8QNZYWyYFL/Kw&#10;Wfd7K0y1ffKF2msoRAxhn6KCMoQmldJnJRn0Y9sQRy63zmCI0BVSO3zGcFPLaZIspMGKY0OJDe1K&#10;ym7Xh1Ewa+97eg8Ps5u7V6dJezrn/MqVGnx0208QgbrwL/5zf2kFi3lcG8/EI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l2IOwQAAANwAAAAPAAAAAAAAAAAAAAAA&#10;AKECAABkcnMvZG93bnJldi54bWxQSwUGAAAAAAQABAD5AAAAjwMAAAAA&#10;" strokecolor="#4f81bd" strokeweight="2pt">
                <v:stroke dashstyle="3 1" endarrow="open"/>
                <v:shadow on="t" color="black" opacity="24903f" origin=",.5" offset="0,.55556mm"/>
              </v:shape>
              <v:shape id="Straight Arrow Connector 659" o:spid="_x0000_s1089" type="#_x0000_t32" style="position:absolute;left:42583;top:10629;width:1543;height:544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cK5sYAAADcAAAADwAAAGRycy9kb3ducmV2LnhtbESPQUvDQBSE74L/YXmCN7tRaGrTbkut&#10;CNKLpPWgt0f2NQnNvg27zzb667tCocdhZr5h5svBdepIIbaeDTyOMlDElbct1wY+d28Pz6CiIFvs&#10;PJOBX4qwXNzezLGw/sQlHbdSqwThWKCBRqQvtI5VQw7jyPfEydv74FCSDLW2AU8J7jr9lGW5dthy&#10;Wmiwp3VD1WH74wy8yN9kVU/zzX4t9qPcfY3L8PptzP3dsJqBEhrkGr60362BfDyF/zPpCOjF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nCubGAAAA3AAAAA8AAAAAAAAA&#10;AAAAAAAAoQIAAGRycy9kb3ducmV2LnhtbFBLBQYAAAAABAAEAPkAAACUAwAAAAA=&#10;" strokecolor="#4f81bd" strokeweight="2pt">
                <v:stroke dashstyle="3 1" endarrow="open"/>
                <v:shadow on="t" color="black" opacity="24903f" origin=",.5" offset="0,.55556mm"/>
              </v:shape>
              <v:shape id="Straight Arrow Connector 660" o:spid="_x0000_s1090" type="#_x0000_t32" style="position:absolute;left:25601;top:10868;width:1058;height:52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2ktcIAAADcAAAADwAAAGRycy9kb3ducmV2LnhtbERPS2rDMBDdF3IHMYFuSiwnBlPcKKEk&#10;De6u1M0BBmv8IdbIkVTH6emrRaHLx/tv97MZxETO95YVrJMUBHFtdc+tgvPXafUMwgdkjYNlUnAn&#10;D/vd4mGLhbY3/qSpCq2IIewLVNCFMBZS+rojgz6xI3HkGusMhghdK7XDWww3g9ykaS4N9hwbOhzp&#10;0FF9qb6Ngmy6Hunn6S27uGtfrqfyo+F7o9Tjcn59ARFoDv/iP/e7VpDncX48E4+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2ktcIAAADcAAAADwAAAAAAAAAAAAAA&#10;AAChAgAAZHJzL2Rvd25yZXYueG1sUEsFBgAAAAAEAAQA+QAAAJADAAAAAA==&#10;" strokecolor="#4f81bd" strokeweight="2pt">
                <v:stroke dashstyle="3 1" endarrow="open"/>
                <v:shadow on="t" color="black" opacity="24903f" origin=",.5" offset="0,.55556mm"/>
              </v:shape>
              <v:shape id="Straight Arrow Connector 661" o:spid="_x0000_s1091" type="#_x0000_t32" style="position:absolute;left:45907;top:5414;width:1543;height:544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3MXcYAAADcAAAADwAAAGRycy9kb3ducmV2LnhtbESPQUvDQBSE70L/w/IK3uymgtHGbktt&#10;EYoXSduD3h7Z1ySYfRt2X9vYX+8KgsdhZr5h5svBdepMIbaeDUwnGSjiytuWawOH/evdE6goyBY7&#10;z2TgmyIsF6ObORbWX7ik805qlSAcCzTQiPSF1rFqyGGc+J44eUcfHEqSodY24CXBXafvsyzXDltO&#10;Cw32tG6o+tqdnIEXuT6u6ln+dlyLfS/3Hw9l2HwaczseVs+ghAb5D/+1t9ZAnk/h90w6Anr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9zF3GAAAA3AAAAA8AAAAAAAAA&#10;AAAAAAAAoQIAAGRycy9kb3ducmV2LnhtbFBLBQYAAAAABAAEAPkAAACUAwAAAAA=&#10;" strokecolor="#4f81bd" strokeweight="2pt">
                <v:stroke dashstyle="3 1" endarrow="open"/>
                <v:shadow on="t" color="black" opacity="24903f" origin=",.5" offset="0,.55556mm"/>
              </v:shape>
              <v:shape id="Text Box 662" o:spid="_x0000_s1092" type="#_x0000_t202" style="position:absolute;top:9171;width:7153;height:347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n03MQA&#10;AADcAAAADwAAAGRycy9kb3ducmV2LnhtbESP3WrCQBSE7wu+w3KE3tWNoQ0aXUW0gnetPw9wyB6z&#10;MdmzIbvV6NN3CwUvh5n5hpkve9uIK3W+cqxgPEpAEBdOV1wqOB23bxMQPiBrbByTgjt5WC4GL3PM&#10;tbvxnq6HUIoIYZ+jAhNCm0vpC0MW/ci1xNE7u85iiLIrpe7wFuG2kWmSZNJixXHBYEtrQ0V9+LEK&#10;Jon9qutp+u3t+2P8YdYb99lelHod9qsZiEB9eIb/2zutIMtS+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59NzEAAAA3AAAAA8AAAAAAAAAAAAAAAAAmAIAAGRycy9k&#10;b3ducmV2LnhtbFBLBQYAAAAABAAEAPUAAACJAwAAAAA=&#10;" filled="f" stroked="f">
                <v:textbox style="mso-fit-shape-to-text:t">
                  <w:txbxContent>
                    <w:p w:rsidR="005C0E2F" w:rsidRPr="00195BF7" w:rsidRDefault="005C0E2F" w:rsidP="00195BF7">
                      <w:pPr>
                        <w:pStyle w:val="NormalWeb"/>
                        <w:spacing w:before="0" w:beforeAutospacing="0" w:after="0" w:afterAutospacing="0"/>
                        <w:rPr>
                          <w:rFonts w:asciiTheme="majorHAnsi" w:hAnsiTheme="majorHAnsi"/>
                        </w:rPr>
                      </w:pPr>
                      <w:r w:rsidRPr="00195BF7">
                        <w:rPr>
                          <w:rFonts w:asciiTheme="majorHAnsi" w:hAnsiTheme="majorHAnsi" w:cs="Arial"/>
                          <w:color w:val="000000" w:themeColor="text1"/>
                          <w:kern w:val="24"/>
                          <w:sz w:val="32"/>
                          <w:szCs w:val="32"/>
                        </w:rPr>
                        <w:t>CPU 1</w:t>
                      </w:r>
                    </w:p>
                  </w:txbxContent>
                </v:textbox>
              </v:shape>
              <v:shape id="Text Box 663" o:spid="_x0000_s1093" type="#_x0000_t202" style="position:absolute;top:14373;width:6273;height:347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VRR8QA&#10;AADcAAAADwAAAGRycy9kb3ducmV2LnhtbESPzW7CMBCE75V4B2srcSsOP40gYBCiIHErpTzAKl7i&#10;NPE6il0IPD1GqtTjaGa+0SxWna3FhVpfOlYwHCQgiHOnSy4UnL53b1MQPiBrrB2Tght5WC17LwvM&#10;tLvyF12OoRARwj5DBSaEJpPS54Ys+oFriKN3dq3FEGVbSN3iNcJtLUdJkkqLJccFgw1tDOXV8dcq&#10;mCb2s6pmo4O3k/vw3Ww+3Lb5Uar/2q3nIAJ14T/8195rBWk6hueZe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1UUfEAAAA3AAAAA8AAAAAAAAAAAAAAAAAmAIAAGRycy9k&#10;b3ducmV2LnhtbFBLBQYAAAAABAAEAPUAAACJAwAAAAA=&#10;" filled="f" stroked="f">
                <v:textbox style="mso-fit-shape-to-text:t">
                  <w:txbxContent>
                    <w:p w:rsidR="005C0E2F" w:rsidRPr="00195BF7" w:rsidRDefault="005C0E2F" w:rsidP="00195BF7">
                      <w:pPr>
                        <w:pStyle w:val="NormalWeb"/>
                        <w:spacing w:before="0" w:beforeAutospacing="0" w:after="0" w:afterAutospacing="0"/>
                        <w:rPr>
                          <w:rFonts w:asciiTheme="majorHAnsi" w:hAnsiTheme="majorHAnsi"/>
                        </w:rPr>
                      </w:pPr>
                      <w:r w:rsidRPr="00195BF7">
                        <w:rPr>
                          <w:rFonts w:asciiTheme="majorHAnsi" w:hAnsiTheme="majorHAnsi" w:cs="Arial"/>
                          <w:color w:val="000000" w:themeColor="text1"/>
                          <w:kern w:val="24"/>
                          <w:sz w:val="32"/>
                          <w:szCs w:val="32"/>
                        </w:rPr>
                        <w:t xml:space="preserve"> GPU</w:t>
                      </w:r>
                    </w:p>
                  </w:txbxContent>
                </v:textbox>
              </v:shape>
            </v:group>
            <v:shape id="Text Box 664" o:spid="_x0000_s1094" type="#_x0000_t202" style="position:absolute;left:7441;top:28;width:13414;height:252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zJM8QA&#10;AADcAAAADwAAAGRycy9kb3ducmV2LnhtbESP3WrCQBSE7wXfYTkF73QTsUFTNyLWQu/q3wMcsqfZ&#10;NNmzIbvVtE/fLQheDjPzDbPeDLYVV+p97VhBOktAEJdO11wpuJzfpksQPiBrbB2Tgh/ysCnGozXm&#10;2t34SNdTqESEsM9RgQmhy6X0pSGLfuY64uh9ut5iiLKvpO7xFuG2lfMkyaTFmuOCwY52hsrm9G0V&#10;LBP70TSr+cHbxW/6bHavbt99KTV5GrYvIAIN4RG+t9+1gixbwP+ZeAR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cyTPEAAAA3AAAAA8AAAAAAAAAAAAAAAAAmAIAAGRycy9k&#10;b3ducmV2LnhtbFBLBQYAAAAABAAEAPUAAACJAwAAAAA=&#10;" filled="f" stroked="f">
              <v:textbox style="mso-fit-shape-to-text:t">
                <w:txbxContent>
                  <w:p w:rsidR="005C0E2F" w:rsidRPr="00195BF7" w:rsidRDefault="005C0E2F" w:rsidP="00195BF7">
                    <w:pPr>
                      <w:pStyle w:val="NormalWeb"/>
                      <w:spacing w:before="0" w:beforeAutospacing="0" w:after="0" w:afterAutospacing="0"/>
                      <w:rPr>
                        <w:rFonts w:asciiTheme="majorHAnsi" w:hAnsiTheme="majorHAnsi"/>
                        <w:sz w:val="20"/>
                      </w:rPr>
                    </w:pPr>
                    <w:proofErr w:type="spellStart"/>
                    <w:r>
                      <w:rPr>
                        <w:rFonts w:asciiTheme="majorHAnsi" w:hAnsiTheme="majorHAnsi" w:cstheme="minorBidi"/>
                        <w:color w:val="000000" w:themeColor="text1"/>
                        <w:kern w:val="24"/>
                        <w:sz w:val="20"/>
                      </w:rPr>
                      <w:t>pim_</w:t>
                    </w:r>
                    <w:proofErr w:type="gramStart"/>
                    <w:r>
                      <w:rPr>
                        <w:rFonts w:asciiTheme="majorHAnsi" w:hAnsiTheme="majorHAnsi" w:cstheme="minorBidi"/>
                        <w:color w:val="000000" w:themeColor="text1"/>
                        <w:kern w:val="24"/>
                        <w:sz w:val="20"/>
                      </w:rPr>
                      <w:t>spawn</w:t>
                    </w:r>
                    <w:proofErr w:type="spellEnd"/>
                    <w:r>
                      <w:rPr>
                        <w:rFonts w:asciiTheme="majorHAnsi" w:hAnsiTheme="majorHAnsi" w:cstheme="minorBidi"/>
                        <w:color w:val="000000" w:themeColor="text1"/>
                        <w:kern w:val="24"/>
                        <w:sz w:val="20"/>
                      </w:rPr>
                      <w:t>(</w:t>
                    </w:r>
                    <w:proofErr w:type="spellStart"/>
                    <w:proofErr w:type="gramEnd"/>
                    <w:r w:rsidRPr="00195BF7">
                      <w:rPr>
                        <w:rFonts w:asciiTheme="majorHAnsi" w:hAnsiTheme="majorHAnsi" w:cstheme="minorBidi"/>
                        <w:color w:val="000000" w:themeColor="text1"/>
                        <w:kern w:val="24"/>
                        <w:sz w:val="20"/>
                      </w:rPr>
                      <w:t>p</w:t>
                    </w:r>
                    <w:r>
                      <w:rPr>
                        <w:rFonts w:asciiTheme="majorHAnsi" w:hAnsiTheme="majorHAnsi" w:cstheme="minorBidi"/>
                        <w:color w:val="000000" w:themeColor="text1"/>
                        <w:kern w:val="24"/>
                        <w:sz w:val="20"/>
                      </w:rPr>
                      <w:t>thread</w:t>
                    </w:r>
                    <w:proofErr w:type="spellEnd"/>
                    <w:r w:rsidRPr="00195BF7">
                      <w:rPr>
                        <w:rFonts w:asciiTheme="majorHAnsi" w:hAnsiTheme="majorHAnsi" w:cstheme="minorBidi"/>
                        <w:color w:val="000000" w:themeColor="text1"/>
                        <w:kern w:val="24"/>
                        <w:sz w:val="20"/>
                      </w:rPr>
                      <w:t>)</w:t>
                    </w:r>
                  </w:p>
                </w:txbxContent>
              </v:textbox>
            </v:shape>
            <v:shape id="Text Box 665" o:spid="_x0000_s1095" type="#_x0000_t202" style="position:absolute;left:20237;width:9823;height:252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sqMUA&#10;AADcAAAADwAAAGRycy9kb3ducmV2LnhtbESP3WrCQBSE7wu+w3IK3tVNRIOmbkSsQu9afx7gkD3N&#10;psmeDdmtRp++Wyh4OczMN8xqPdhWXKj3tWMF6SQBQVw6XXOl4HzavyxA+ICssXVMCm7kYV2MnlaY&#10;a3flA12OoRIRwj5HBSaELpfSl4Ys+onriKP35XqLIcq+krrHa4TbVk6TJJMWa44LBjvaGiqb449V&#10;sEjsR9Msp5/ezu7p3Gzf3K77Vmr8PGxeQQQawiP8337XCrJsD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GyoxQAAANwAAAAPAAAAAAAAAAAAAAAAAJgCAABkcnMv&#10;ZG93bnJldi54bWxQSwUGAAAAAAQABAD1AAAAigMAAAAA&#10;" filled="f" stroked="f">
              <v:textbox style="mso-fit-shape-to-text:t">
                <w:txbxContent>
                  <w:p w:rsidR="005C0E2F" w:rsidRPr="00195BF7" w:rsidRDefault="005C0E2F" w:rsidP="00195BF7">
                    <w:pPr>
                      <w:pStyle w:val="NormalWeb"/>
                      <w:spacing w:before="0" w:beforeAutospacing="0" w:after="0" w:afterAutospacing="0"/>
                      <w:rPr>
                        <w:rFonts w:asciiTheme="majorHAnsi" w:hAnsiTheme="majorHAnsi"/>
                        <w:sz w:val="20"/>
                      </w:rPr>
                    </w:pPr>
                    <w:proofErr w:type="spellStart"/>
                    <w:r w:rsidRPr="00195BF7">
                      <w:rPr>
                        <w:rFonts w:asciiTheme="majorHAnsi" w:hAnsiTheme="majorHAnsi" w:cstheme="minorBidi"/>
                        <w:color w:val="000000" w:themeColor="text1"/>
                        <w:kern w:val="24"/>
                        <w:sz w:val="20"/>
                      </w:rPr>
                      <w:t>pthread_</w:t>
                    </w:r>
                    <w:proofErr w:type="gramStart"/>
                    <w:r w:rsidRPr="00195BF7">
                      <w:rPr>
                        <w:rFonts w:asciiTheme="majorHAnsi" w:hAnsiTheme="majorHAnsi" w:cstheme="minorBidi"/>
                        <w:color w:val="000000" w:themeColor="text1"/>
                        <w:kern w:val="24"/>
                        <w:sz w:val="20"/>
                      </w:rPr>
                      <w:t>join</w:t>
                    </w:r>
                    <w:proofErr w:type="spellEnd"/>
                    <w:r w:rsidRPr="00195BF7">
                      <w:rPr>
                        <w:rFonts w:asciiTheme="majorHAnsi" w:hAnsiTheme="majorHAnsi" w:cstheme="minorBidi"/>
                        <w:color w:val="000000" w:themeColor="text1"/>
                        <w:kern w:val="24"/>
                        <w:sz w:val="20"/>
                      </w:rPr>
                      <w:t>()</w:t>
                    </w:r>
                    <w:proofErr w:type="gramEnd"/>
                  </w:p>
                </w:txbxContent>
              </v:textbox>
            </v:shape>
            <v:shape id="Text Box 666" o:spid="_x0000_s1096" type="#_x0000_t202" style="position:absolute;left:10274;top:11667;width:12727;height:252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y38MA&#10;AADcAAAADwAAAGRycy9kb3ducmV2LnhtbESP0WrCQBRE34X+w3ILfdONUoNGVynWgm9a9QMu2Ws2&#10;Jns3ZFdN/XpXEPo4zMwZZr7sbC2u1PrSsYLhIAFBnDtdcqHgePjpT0D4gKyxdkwK/sjDcvHWm2Om&#10;3Y1/6boPhYgQ9hkqMCE0mZQ+N2TRD1xDHL2Tay2GKNtC6hZvEW5rOUqSVFosOS4YbGhlKK/2F6tg&#10;kthtVU1HO28/78OxWX27dXNW6uO9+5qBCNSF//CrvdEK0jSF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Ly38MAAADcAAAADwAAAAAAAAAAAAAAAACYAgAAZHJzL2Rv&#10;d25yZXYueG1sUEsFBgAAAAAEAAQA9QAAAIgDAAAAAA==&#10;" filled="f" stroked="f">
              <v:textbox style="mso-fit-shape-to-text:t">
                <w:txbxContent>
                  <w:p w:rsidR="005C0E2F" w:rsidRPr="00195BF7" w:rsidRDefault="005C0E2F" w:rsidP="00195BF7">
                    <w:pPr>
                      <w:pStyle w:val="NormalWeb"/>
                      <w:spacing w:before="0" w:beforeAutospacing="0" w:after="0" w:afterAutospacing="0"/>
                      <w:rPr>
                        <w:rFonts w:asciiTheme="majorHAnsi" w:hAnsiTheme="majorHAnsi"/>
                        <w:sz w:val="20"/>
                      </w:rPr>
                    </w:pPr>
                    <w:proofErr w:type="spellStart"/>
                    <w:r w:rsidRPr="00195BF7">
                      <w:rPr>
                        <w:rFonts w:asciiTheme="majorHAnsi" w:hAnsiTheme="majorHAnsi" w:cstheme="minorBidi"/>
                        <w:color w:val="000000" w:themeColor="text1"/>
                        <w:kern w:val="24"/>
                        <w:sz w:val="20"/>
                      </w:rPr>
                      <w:t>pim_</w:t>
                    </w:r>
                    <w:proofErr w:type="gramStart"/>
                    <w:r w:rsidRPr="00195BF7">
                      <w:rPr>
                        <w:rFonts w:asciiTheme="majorHAnsi" w:hAnsiTheme="majorHAnsi" w:cstheme="minorBidi"/>
                        <w:color w:val="000000" w:themeColor="text1"/>
                        <w:kern w:val="24"/>
                        <w:sz w:val="20"/>
                      </w:rPr>
                      <w:t>spawn</w:t>
                    </w:r>
                    <w:proofErr w:type="spellEnd"/>
                    <w:r w:rsidRPr="00195BF7">
                      <w:rPr>
                        <w:rFonts w:asciiTheme="majorHAnsi" w:hAnsiTheme="majorHAnsi" w:cstheme="minorBidi"/>
                        <w:color w:val="000000" w:themeColor="text1"/>
                        <w:kern w:val="24"/>
                        <w:sz w:val="20"/>
                      </w:rPr>
                      <w:t>(</w:t>
                    </w:r>
                    <w:proofErr w:type="spellStart"/>
                    <w:proofErr w:type="gramEnd"/>
                    <w:r w:rsidRPr="00195BF7">
                      <w:rPr>
                        <w:rFonts w:asciiTheme="majorHAnsi" w:hAnsiTheme="majorHAnsi" w:cstheme="minorBidi"/>
                        <w:color w:val="000000" w:themeColor="text1"/>
                        <w:kern w:val="24"/>
                        <w:sz w:val="20"/>
                      </w:rPr>
                      <w:t>opencl</w:t>
                    </w:r>
                    <w:proofErr w:type="spellEnd"/>
                    <w:r w:rsidRPr="00195BF7">
                      <w:rPr>
                        <w:rFonts w:asciiTheme="majorHAnsi" w:hAnsiTheme="majorHAnsi" w:cstheme="minorBidi"/>
                        <w:color w:val="000000" w:themeColor="text1"/>
                        <w:kern w:val="24"/>
                        <w:sz w:val="20"/>
                      </w:rPr>
                      <w:t>)</w:t>
                    </w:r>
                  </w:p>
                </w:txbxContent>
              </v:textbox>
            </v:shape>
            <v:shape id="Text Box 667" o:spid="_x0000_s1097" type="#_x0000_t202" style="position:absolute;left:20485;top:5874;width:7376;height:252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5XRMQA&#10;AADcAAAADwAAAGRycy9kb3ducmV2LnhtbESPzW7CMBCE75V4B2uRuIEDagOkGIQolbiVvwdYxUuc&#10;Jl5HsYG0T48rIfU4mplvNItVZ2txo9aXjhWMRwkI4tzpkgsF59PncAbCB2SNtWNS8EMeVsveywIz&#10;7e58oNsxFCJC2GeowITQZFL63JBFP3INcfQurrUYomwLqVu8R7it5SRJUmmx5LhgsKGNobw6Xq2C&#10;WWK/qmo+2Xv7+jt+M5sPt22+lRr0u/U7iEBd+A8/2zutIE2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OV0TEAAAA3AAAAA8AAAAAAAAAAAAAAAAAmAIAAGRycy9k&#10;b3ducmV2LnhtbFBLBQYAAAAABAAEAPUAAACJAwAAAAA=&#10;" filled="f" stroked="f">
              <v:textbox style="mso-fit-shape-to-text:t">
                <w:txbxContent>
                  <w:p w:rsidR="005C0E2F" w:rsidRPr="00195BF7" w:rsidRDefault="005C0E2F" w:rsidP="00195BF7">
                    <w:pPr>
                      <w:pStyle w:val="NormalWeb"/>
                      <w:spacing w:before="0" w:beforeAutospacing="0" w:after="0" w:afterAutospacing="0"/>
                      <w:rPr>
                        <w:rFonts w:asciiTheme="majorHAnsi" w:hAnsiTheme="majorHAnsi"/>
                        <w:sz w:val="20"/>
                      </w:rPr>
                    </w:pPr>
                    <w:proofErr w:type="spellStart"/>
                    <w:r w:rsidRPr="00195BF7">
                      <w:rPr>
                        <w:rFonts w:asciiTheme="majorHAnsi" w:hAnsiTheme="majorHAnsi" w:cstheme="minorBidi"/>
                        <w:color w:val="000000" w:themeColor="text1"/>
                        <w:kern w:val="24"/>
                        <w:sz w:val="20"/>
                      </w:rPr>
                      <w:t>ocl_</w:t>
                    </w:r>
                    <w:proofErr w:type="gramStart"/>
                    <w:r w:rsidRPr="00195BF7">
                      <w:rPr>
                        <w:rFonts w:asciiTheme="majorHAnsi" w:hAnsiTheme="majorHAnsi" w:cstheme="minorBidi"/>
                        <w:color w:val="000000" w:themeColor="text1"/>
                        <w:kern w:val="24"/>
                        <w:sz w:val="20"/>
                      </w:rPr>
                      <w:t>wait</w:t>
                    </w:r>
                    <w:proofErr w:type="spellEnd"/>
                    <w:r w:rsidRPr="00195BF7">
                      <w:rPr>
                        <w:rFonts w:asciiTheme="majorHAnsi" w:hAnsiTheme="majorHAnsi" w:cstheme="minorBidi"/>
                        <w:color w:val="000000" w:themeColor="text1"/>
                        <w:kern w:val="24"/>
                        <w:sz w:val="20"/>
                      </w:rPr>
                      <w:t>()</w:t>
                    </w:r>
                    <w:proofErr w:type="gramEnd"/>
                  </w:p>
                </w:txbxContent>
              </v:textbox>
            </v:shape>
            <v:shape id="Text Box 668" o:spid="_x0000_s1098" type="#_x0000_t202" style="position:absolute;left:51825;top:9634;width:9789;height:252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DNsAA&#10;AADcAAAADwAAAGRycy9kb3ducmV2LnhtbERPy4rCMBTdC/MP4Q6401TR4nSMMjgK7nzMfMCluTa1&#10;zU1pola/3iwEl4fzni87W4srtb50rGA0TEAQ506XXCj4/9sMZiB8QNZYOyYFd/KwXHz05phpd+MD&#10;XY+hEDGEfYYKTAhNJqXPDVn0Q9cQR+7kWoshwraQusVbDLe1HCdJKi2WHBsMNrQylFfHi1UwS+yu&#10;qr7Ge28nj9HUrH7dujkr1f/sfr5BBOrCW/xyb7WCNI1r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HDNsAAAADcAAAADwAAAAAAAAAAAAAAAACYAgAAZHJzL2Rvd25y&#10;ZXYueG1sUEsFBgAAAAAEAAQA9QAAAIUDAAAAAA==&#10;" filled="f" stroked="f">
              <v:textbox style="mso-fit-shape-to-text:t">
                <w:txbxContent>
                  <w:p w:rsidR="005C0E2F" w:rsidRPr="00195BF7" w:rsidRDefault="005C0E2F" w:rsidP="00195BF7">
                    <w:pPr>
                      <w:pStyle w:val="NormalWeb"/>
                      <w:spacing w:before="0" w:beforeAutospacing="0" w:after="0" w:afterAutospacing="0"/>
                      <w:rPr>
                        <w:rFonts w:asciiTheme="majorHAnsi" w:hAnsiTheme="majorHAnsi"/>
                        <w:sz w:val="20"/>
                        <w:szCs w:val="20"/>
                      </w:rPr>
                    </w:pPr>
                    <w:proofErr w:type="spellStart"/>
                    <w:r w:rsidRPr="00195BF7">
                      <w:rPr>
                        <w:rFonts w:asciiTheme="majorHAnsi" w:hAnsiTheme="majorHAnsi" w:cstheme="minorBidi"/>
                        <w:color w:val="000000" w:themeColor="text1"/>
                        <w:kern w:val="24"/>
                        <w:sz w:val="20"/>
                        <w:szCs w:val="20"/>
                      </w:rPr>
                      <w:t>pthread_</w:t>
                    </w:r>
                    <w:proofErr w:type="gramStart"/>
                    <w:r w:rsidRPr="00195BF7">
                      <w:rPr>
                        <w:rFonts w:asciiTheme="majorHAnsi" w:hAnsiTheme="majorHAnsi" w:cstheme="minorBidi"/>
                        <w:color w:val="000000" w:themeColor="text1"/>
                        <w:kern w:val="24"/>
                        <w:sz w:val="20"/>
                        <w:szCs w:val="20"/>
                      </w:rPr>
                      <w:t>exit</w:t>
                    </w:r>
                    <w:proofErr w:type="spellEnd"/>
                    <w:r w:rsidRPr="00195BF7">
                      <w:rPr>
                        <w:rFonts w:asciiTheme="majorHAnsi" w:hAnsiTheme="majorHAnsi" w:cstheme="minorBidi"/>
                        <w:color w:val="000000" w:themeColor="text1"/>
                        <w:kern w:val="24"/>
                        <w:sz w:val="20"/>
                        <w:szCs w:val="20"/>
                      </w:rPr>
                      <w:t>()</w:t>
                    </w:r>
                    <w:proofErr w:type="gramEnd"/>
                  </w:p>
                </w:txbxContent>
              </v:textbox>
            </v:shape>
            <v:shape id="Straight Arrow Connector 669" o:spid="_x0000_s1099" type="#_x0000_t32" style="position:absolute;left:12804;top:2490;width:2123;height:29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j47cMAAADcAAAADwAAAGRycy9kb3ducmV2LnhtbESP3YrCMBSE74V9h3AE7zTVleLWRllk&#10;xcUrdX2AQ3P6g81JaaJt334jCF4OM/MNk257U4sHta6yrGA+i0AQZ1ZXXCi4/u2nKxDOI2usLZOC&#10;gRxsNx+jFBNtOz7T4+ILESDsElRQet8kUrqsJINuZhvi4OW2NeiDbAupW+wC3NRyEUWxNFhxWCix&#10;oV1J2e1yNwq6n9N5Tsfrflh+DlF+yIr6tuuUmoz77zUIT71/h1/tX60gjr/geSYc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o+O3DAAAA3AAAAA8AAAAAAAAAAAAA&#10;AAAAoQIAAGRycy9kb3ducmV2LnhtbFBLBQYAAAAABAAEAPkAAACRAwAAAAA=&#10;" strokecolor="#4f81bd">
              <v:stroke endarrow="open"/>
              <v:shadow on="t" color="black" opacity="24903f" origin=",.5" offset="0,.55556mm"/>
            </v:shape>
            <v:shape id="Straight Arrow Connector 670" o:spid="_x0000_s1100" type="#_x0000_t32" style="position:absolute;left:25146;top:2462;width:2124;height:29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vHrb0AAADcAAAADwAAAGRycy9kb3ducmV2LnhtbERPSwrCMBDdC94hjOBOUz+oVKOIKIor&#10;fwcYmrEtNpPSRNve3iwEl4/3X20aU4gPVS63rGA0jEAQJ1bnnCp43A+DBQjnkTUWlklBSw42625n&#10;hbG2NV/pc/OpCCHsYlSQeV/GUrokI4NuaEviwD1tZdAHWKVSV1iHcFPIcRTNpMGcQ0OGJe0ySl63&#10;t1FQ7y/XEZ0fh3Y6aaPnMUmL165Wqt9rtksQnhr/F//cJ61gNg/zw5lwBOT6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YLx629AAAA3AAAAA8AAAAAAAAAAAAAAAAAoQIA&#10;AGRycy9kb3ducmV2LnhtbFBLBQYAAAAABAAEAPkAAACLAwAAAAA=&#10;" strokecolor="#4f81bd">
              <v:stroke endarrow="open"/>
              <v:shadow on="t" color="black" opacity="24903f" origin=",.5" offset="0,.55556mm"/>
            </v:shape>
            <v:shape id="Straight Arrow Connector 671" o:spid="_x0000_s1101" type="#_x0000_t32" style="position:absolute;left:26797;top:7541;width:2124;height:29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diNsQAAADcAAAADwAAAGRycy9kb3ducmV2LnhtbESPzWrDMBCE74W8g9hAb43spiTBiWKC&#10;iWnoqfl5gMXa2CbWyliqf94+KhR6HGbmG2aXjqYRPXWutqwgXkQgiAuray4V3K752waE88gaG8uk&#10;YCIH6X72ssNE24HP1F98KQKEXYIKKu/bREpXVGTQLWxLHLy77Qz6ILtS6g6HADeNfI+ilTRYc1io&#10;sKWsouJx+TEKhuP3OaavWz59LKfo/lmUzSMblHqdj4ctCE+j/w//tU9awWodw++ZcATk/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2I2xAAAANwAAAAPAAAAAAAAAAAA&#10;AAAAAKECAABkcnMvZG93bnJldi54bWxQSwUGAAAAAAQABAD5AAAAkgMAAAAA&#10;" strokecolor="#4f81bd">
              <v:stroke endarrow="open"/>
              <v:shadow on="t" color="black" opacity="24903f" origin=",.5" offset="0,.55556mm"/>
            </v:shape>
            <v:shape id="Straight Arrow Connector 672" o:spid="_x0000_s1102" type="#_x0000_t32" style="position:absolute;left:22409;top:10986;width:3093;height:19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i+2sYAAADcAAAADwAAAGRycy9kb3ducmV2LnhtbESPT2vCQBTE74LfYXmCF6mbWlCJruKf&#10;VvSmaS+9PbLPJJh9m2a3Gv30riB4HGbmN8x03phSnKl2hWUF7/0IBHFqdcGZgp/vr7cxCOeRNZaW&#10;ScGVHMxn7dYUY20vfKBz4jMRIOxiVJB7X8VSujQng65vK+LgHW1t0AdZZ1LXeAlwU8pBFA2lwYLD&#10;Qo4VrXJKT8m/UbBx2dJ+Jqdrult/9PZyW/3dVr9KdTvNYgLCU+Nf4Wd7qxUMRwN4nAlH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IvtrGAAAA3AAAAA8AAAAAAAAA&#10;AAAAAAAAoQIAAGRycy9kb3ducmV2LnhtbFBLBQYAAAAABAAEAPkAAACUAwAAAAA=&#10;" strokecolor="#4f81bd">
              <v:stroke endarrow="open"/>
              <v:shadow on="t" color="black" opacity="24903f" origin=",.5" offset="0,.55556mm"/>
            </v:shape>
            <v:shape id="Text Box 673" o:spid="_x0000_s1103" type="#_x0000_t202" style="position:absolute;left:44124;top:12653;width:7759;height:252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zHmsQA&#10;AADcAAAADwAAAGRycy9kb3ducmV2LnhtbESPzW7CMBCE70i8g7VI3MABWgopBiFopd74KQ+wirdx&#10;SLyOYgOBp68rVeI4mplvNItVaytxpcYXjhWMhgkI4szpgnMFp+/PwQyED8gaK8ek4E4eVstuZ4Gp&#10;djc+0PUYchEh7FNUYEKoUyl9ZsiiH7qaOHo/rrEYomxyqRu8Rbit5DhJptJiwXHBYE0bQ1l5vFgF&#10;s8TuynI+3nv78hi9ms3WfdRnpfq9dv0OIlAbnuH/9pdWMH2bwN+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sx5rEAAAA3AAAAA8AAAAAAAAAAAAAAAAAmAIAAGRycy9k&#10;b3ducmV2LnhtbFBLBQYAAAAABAAEAPUAAACJAwAAAAA=&#10;" filled="f" stroked="f">
              <v:textbox style="mso-fit-shape-to-text:t">
                <w:txbxContent>
                  <w:p w:rsidR="005C0E2F" w:rsidRPr="00195BF7" w:rsidRDefault="005C0E2F" w:rsidP="00195BF7">
                    <w:pPr>
                      <w:pStyle w:val="NormalWeb"/>
                      <w:spacing w:before="0" w:beforeAutospacing="0" w:after="0" w:afterAutospacing="0"/>
                      <w:rPr>
                        <w:rFonts w:asciiTheme="majorHAnsi" w:hAnsiTheme="majorHAnsi"/>
                        <w:sz w:val="20"/>
                      </w:rPr>
                    </w:pPr>
                    <w:proofErr w:type="gramStart"/>
                    <w:r w:rsidRPr="00195BF7">
                      <w:rPr>
                        <w:rFonts w:asciiTheme="majorHAnsi" w:hAnsiTheme="majorHAnsi" w:cstheme="minorBidi"/>
                        <w:color w:val="000000" w:themeColor="text1"/>
                        <w:kern w:val="24"/>
                        <w:sz w:val="20"/>
                      </w:rPr>
                      <w:t>kernel</w:t>
                    </w:r>
                    <w:proofErr w:type="gramEnd"/>
                    <w:r w:rsidRPr="00195BF7">
                      <w:rPr>
                        <w:rFonts w:asciiTheme="majorHAnsi" w:hAnsiTheme="majorHAnsi" w:cstheme="minorBidi"/>
                        <w:color w:val="000000" w:themeColor="text1"/>
                        <w:kern w:val="24"/>
                        <w:sz w:val="20"/>
                      </w:rPr>
                      <w:t xml:space="preserve"> end</w:t>
                    </w:r>
                  </w:p>
                </w:txbxContent>
              </v:textbox>
            </v:shape>
            <v:shape id="Straight Arrow Connector 674" o:spid="_x0000_s1104" type="#_x0000_t32" style="position:absolute;left:42583;top:15118;width:5242;height:95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2DNcYAAADcAAAADwAAAGRycy9kb3ducmV2LnhtbESPQWvCQBSE7wX/w/IEL6VutMVKdBW1&#10;VfSmsZfeHtlnEsy+jdmtRn+9Kwg9DjPzDTOeNqYUZ6pdYVlBrxuBIE6tLjhT8LNfvg1BOI+ssbRM&#10;Cq7kYDppvYwx1vbCOzonPhMBwi5GBbn3VSylS3My6Lq2Ig7ewdYGfZB1JnWNlwA3pexH0UAaLDgs&#10;5FjRIqf0mPwZBSuXze13crymm6/3161cV6fb4lepTruZjUB4avx/+NleawWDzw94nAlHQE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tgzXGAAAA3AAAAA8AAAAAAAAA&#10;AAAAAAAAoQIAAGRycy9kb3ducmV2LnhtbFBLBQYAAAAABAAEAPkAAACUAwAAAAA=&#10;" strokecolor="#4f81bd">
              <v:stroke endarrow="open"/>
              <v:shadow on="t" color="black" opacity="24903f" origin=",.5" offset="0,.55556mm"/>
            </v:shape>
            <v:shape id="Straight Arrow Connector 675" o:spid="_x0000_s1105" type="#_x0000_t32" style="position:absolute;left:46120;top:10855;width:5706;height: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UI8UAAADcAAAADwAAAGRycy9kb3ducmV2LnhtbESPT2vCQBTE70K/w/IK3nSjYCrRjUj/&#10;gEdrBNvbI/tMlmTfptmtxn76bqHgcZiZ3zDrzWBbcaHeG8cKZtMEBHHptOFKwbF4myxB+ICssXVM&#10;Cm7kYZM/jNaYaXfld7ocQiUihH2GCuoQukxKX9Zk0U9dRxy9s+sthij7SuoerxFuWzlPklRaNBwX&#10;auzouaayOXxbBV+NnxdmfzqlVHy+mj3+tB/HF6XGj8N2BSLQEO7h//ZOK0ifFvB3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rUI8UAAADcAAAADwAAAAAAAAAA&#10;AAAAAAChAgAAZHJzL2Rvd25yZXYueG1sUEsFBgAAAAAEAAQA+QAAAJMDAAAAAA==&#10;" strokecolor="#4f81bd">
              <v:stroke endarrow="open"/>
              <v:shadow on="t" color="black" opacity="24903f" origin=",.5" offset="0,.55556mm"/>
            </v:shape>
            <w10:wrap type="none"/>
            <w10:anchorlock/>
          </v:group>
        </w:pict>
      </w:r>
    </w:p>
    <w:p w:rsidR="007F11A0" w:rsidRDefault="007F11A0" w:rsidP="007F11A0"/>
    <w:p w:rsidR="007F11A0" w:rsidRDefault="002733D5" w:rsidP="002733D5">
      <w:pPr>
        <w:pStyle w:val="Caption"/>
      </w:pPr>
      <w:r>
        <w:t xml:space="preserve">Figure </w:t>
      </w:r>
      <w:r w:rsidR="004A1D41">
        <w:t>8</w:t>
      </w:r>
      <w:r>
        <w:t xml:space="preserve">: </w:t>
      </w:r>
      <w:r w:rsidR="00EE22F1">
        <w:t>Execution timeline</w:t>
      </w:r>
      <w:r>
        <w:t xml:space="preserve"> for a</w:t>
      </w:r>
      <w:r w:rsidR="00A6563E">
        <w:t xml:space="preserve"> simple</w:t>
      </w:r>
      <w:r>
        <w:t xml:space="preserve"> parallel application.</w:t>
      </w:r>
    </w:p>
    <w:p w:rsidR="00A6563E" w:rsidRDefault="00A6563E" w:rsidP="007F11A0"/>
    <w:p w:rsidR="002733D5" w:rsidRDefault="00A6563E" w:rsidP="007F11A0">
      <w:r>
        <w:t xml:space="preserve">This </w:t>
      </w:r>
      <w:r w:rsidR="002C6623">
        <w:t>timeline</w:t>
      </w:r>
      <w:r>
        <w:t xml:space="preserve"> </w:t>
      </w:r>
      <w:r w:rsidR="006D5CD8">
        <w:t>illustrates</w:t>
      </w:r>
      <w:r w:rsidR="002733D5">
        <w:t>:</w:t>
      </w:r>
    </w:p>
    <w:p w:rsidR="002733D5" w:rsidRDefault="003C51AF" w:rsidP="002733D5">
      <w:pPr>
        <w:pStyle w:val="ListParagraph"/>
        <w:numPr>
          <w:ilvl w:val="0"/>
          <w:numId w:val="28"/>
        </w:numPr>
      </w:pPr>
      <w:r>
        <w:t>A</w:t>
      </w:r>
      <w:r w:rsidR="002733D5">
        <w:t xml:space="preserve"> </w:t>
      </w:r>
      <w:r w:rsidR="008F1556">
        <w:t>main CPU program</w:t>
      </w:r>
      <w:r w:rsidR="00094CCE">
        <w:t xml:space="preserve"> (CPU 0</w:t>
      </w:r>
      <w:r w:rsidR="00A6563E">
        <w:t xml:space="preserve">), which </w:t>
      </w:r>
      <w:r w:rsidR="008C182A">
        <w:t xml:space="preserve">launches work on a modeled PIM CPU (CPU 1) by calling </w:t>
      </w:r>
      <w:proofErr w:type="spellStart"/>
      <w:r w:rsidR="008C182A" w:rsidRPr="008C182A">
        <w:rPr>
          <w:rFonts w:ascii="Consolas" w:hAnsi="Consolas"/>
        </w:rPr>
        <w:t>pim_</w:t>
      </w:r>
      <w:proofErr w:type="gramStart"/>
      <w:r w:rsidR="008C182A" w:rsidRPr="008C182A">
        <w:rPr>
          <w:rFonts w:ascii="Consolas" w:hAnsi="Consolas"/>
        </w:rPr>
        <w:t>spawn</w:t>
      </w:r>
      <w:proofErr w:type="spellEnd"/>
      <w:r w:rsidR="008C182A" w:rsidRPr="008C182A">
        <w:rPr>
          <w:rFonts w:ascii="Consolas" w:hAnsi="Consolas"/>
        </w:rPr>
        <w:t>(</w:t>
      </w:r>
      <w:proofErr w:type="gramEnd"/>
      <w:r w:rsidR="008C182A" w:rsidRPr="008C182A">
        <w:rPr>
          <w:rFonts w:ascii="Consolas" w:hAnsi="Consolas"/>
        </w:rPr>
        <w:t>)</w:t>
      </w:r>
      <w:r w:rsidR="008C182A">
        <w:t>.</w:t>
      </w:r>
    </w:p>
    <w:p w:rsidR="002733D5" w:rsidRDefault="008C182A" w:rsidP="002733D5">
      <w:pPr>
        <w:pStyle w:val="ListParagraph"/>
        <w:numPr>
          <w:ilvl w:val="0"/>
          <w:numId w:val="28"/>
        </w:numPr>
      </w:pPr>
      <w:r>
        <w:t>The PIM CPU</w:t>
      </w:r>
      <w:r w:rsidR="002733D5">
        <w:t xml:space="preserve"> </w:t>
      </w:r>
      <w:r w:rsidR="00C50C0A">
        <w:t xml:space="preserve">does </w:t>
      </w:r>
      <w:r w:rsidR="00094CCE">
        <w:t xml:space="preserve">some </w:t>
      </w:r>
      <w:r w:rsidR="002733D5">
        <w:t xml:space="preserve">work, </w:t>
      </w:r>
      <w:r w:rsidR="00094CCE">
        <w:t xml:space="preserve">then </w:t>
      </w:r>
      <w:r w:rsidR="00C50C0A">
        <w:t>launches</w:t>
      </w:r>
      <w:r w:rsidR="00A6563E">
        <w:t xml:space="preserve"> work </w:t>
      </w:r>
      <w:r>
        <w:t>on</w:t>
      </w:r>
      <w:r w:rsidR="00A6563E">
        <w:t xml:space="preserve"> </w:t>
      </w:r>
      <w:r>
        <w:t xml:space="preserve">a modeled PIM </w:t>
      </w:r>
      <w:r w:rsidR="00A6563E">
        <w:t>GPU</w:t>
      </w:r>
      <w:r>
        <w:t xml:space="preserve"> by calling </w:t>
      </w:r>
      <w:proofErr w:type="spellStart"/>
      <w:r w:rsidRPr="008C182A">
        <w:rPr>
          <w:rFonts w:ascii="Consolas" w:hAnsi="Consolas"/>
        </w:rPr>
        <w:t>pim_</w:t>
      </w:r>
      <w:proofErr w:type="gramStart"/>
      <w:r w:rsidRPr="008C182A">
        <w:rPr>
          <w:rFonts w:ascii="Consolas" w:hAnsi="Consolas"/>
        </w:rPr>
        <w:t>spawn</w:t>
      </w:r>
      <w:proofErr w:type="spellEnd"/>
      <w:r w:rsidRPr="008C182A">
        <w:rPr>
          <w:rFonts w:ascii="Consolas" w:hAnsi="Consolas"/>
        </w:rPr>
        <w:t>(</w:t>
      </w:r>
      <w:proofErr w:type="gramEnd"/>
      <w:r w:rsidRPr="008C182A">
        <w:rPr>
          <w:rFonts w:ascii="Consolas" w:hAnsi="Consolas"/>
        </w:rPr>
        <w:t>)</w:t>
      </w:r>
      <w:r w:rsidR="002733D5" w:rsidRPr="008C182A">
        <w:rPr>
          <w:rFonts w:ascii="Consolas" w:hAnsi="Consolas"/>
        </w:rPr>
        <w:t>.</w:t>
      </w:r>
    </w:p>
    <w:p w:rsidR="002733D5" w:rsidRDefault="008C182A" w:rsidP="002733D5">
      <w:pPr>
        <w:pStyle w:val="ListParagraph"/>
        <w:numPr>
          <w:ilvl w:val="0"/>
          <w:numId w:val="28"/>
        </w:numPr>
      </w:pPr>
      <w:r>
        <w:t>The PIM CPU waits for the PIM GPU’s work to complete</w:t>
      </w:r>
      <w:r w:rsidR="002733D5">
        <w:t xml:space="preserve">, does a small amount </w:t>
      </w:r>
      <w:r w:rsidR="00C50C0A">
        <w:t>of work, and then exits.</w:t>
      </w:r>
    </w:p>
    <w:p w:rsidR="00AC64E7" w:rsidRDefault="00094CCE" w:rsidP="007F11A0">
      <w:pPr>
        <w:pStyle w:val="ListParagraph"/>
        <w:numPr>
          <w:ilvl w:val="0"/>
          <w:numId w:val="28"/>
        </w:numPr>
      </w:pPr>
      <w:r>
        <w:t xml:space="preserve">CPU 0 waits for </w:t>
      </w:r>
      <w:r w:rsidR="008C182A">
        <w:t xml:space="preserve">PIM CPU </w:t>
      </w:r>
      <w:r>
        <w:t>to finish</w:t>
      </w:r>
      <w:r w:rsidR="003C51AF">
        <w:t>, then continues</w:t>
      </w:r>
      <w:r w:rsidR="00EE22F1">
        <w:t xml:space="preserve"> its work until completion</w:t>
      </w:r>
      <w:r w:rsidR="003C51AF">
        <w:t xml:space="preserve">.  </w:t>
      </w:r>
    </w:p>
    <w:p w:rsidR="00AC64E7" w:rsidRDefault="00AC64E7" w:rsidP="007F11A0"/>
    <w:p w:rsidR="00D42CC6" w:rsidRDefault="00D42CC6" w:rsidP="007F11A0">
      <w:r>
        <w:t xml:space="preserve">The </w:t>
      </w:r>
      <w:r w:rsidRPr="00D42CC6">
        <w:rPr>
          <w:b/>
        </w:rPr>
        <w:t>critical path</w:t>
      </w:r>
      <w:r>
        <w:t xml:space="preserve"> through the execution will define the total runtime for a program.  In this example, the main thread stalls waiting for the second thread to complete.  So even if the first thread ran much faster after creating the second thread, the total runtime of the program would not change.  However if the GPU executed much faster, the runtime of the program would decrease by some amount since the GPU is on the critical path.</w:t>
      </w:r>
    </w:p>
    <w:p w:rsidR="00D42CC6" w:rsidRDefault="00D42CC6" w:rsidP="007F11A0"/>
    <w:p w:rsidR="003C51AF" w:rsidRDefault="008C182A" w:rsidP="007F11A0">
      <w:r w:rsidRPr="008C182A">
        <w:t>For the purpose of estimating power and performance on a modeled system with PIMs, it is important to note that there are multiple, semi-independent segments in the timeline.</w:t>
      </w:r>
      <w:r>
        <w:t xml:space="preserve">  </w:t>
      </w:r>
      <w:r w:rsidR="003C51AF">
        <w:t xml:space="preserve">Figure </w:t>
      </w:r>
      <w:r w:rsidR="004A1D41">
        <w:t>9</w:t>
      </w:r>
      <w:r w:rsidR="003C51AF">
        <w:t xml:space="preserve"> shows the same </w:t>
      </w:r>
      <w:r w:rsidR="00EE22F1">
        <w:t>timeline,</w:t>
      </w:r>
      <w:r w:rsidR="003C51AF">
        <w:t xml:space="preserve"> except with each semi-independent </w:t>
      </w:r>
      <w:r w:rsidR="00CC32FC">
        <w:t>segment</w:t>
      </w:r>
      <w:r w:rsidR="003C51AF">
        <w:t xml:space="preserve"> labeled with a number.  </w:t>
      </w:r>
      <w:r w:rsidR="00AC64E7">
        <w:t>There</w:t>
      </w:r>
      <w:r w:rsidR="003C51AF">
        <w:t xml:space="preserve"> are </w:t>
      </w:r>
      <w:r w:rsidR="00A6563E">
        <w:t>seven</w:t>
      </w:r>
      <w:r w:rsidR="003C51AF">
        <w:t xml:space="preserve"> program segments, each of which requiring some time to run, and which must occur in a specific order.</w:t>
      </w:r>
      <w:r w:rsidR="00AC64E7">
        <w:t xml:space="preserve">  The solid lines represent work that must be performed to complete the program, while the dashed lines represent time that a thread spends waiting.  The arrows indicate communication between parallel tasks.</w:t>
      </w:r>
    </w:p>
    <w:p w:rsidR="00D112D3" w:rsidRDefault="00D112D3" w:rsidP="007F11A0"/>
    <w:p w:rsidR="00D112D3" w:rsidRDefault="00B84FC8" w:rsidP="007F11A0">
      <w:r>
        <w:rPr>
          <w:noProof/>
          <w:lang w:eastAsia="en-US"/>
        </w:rPr>
      </w:r>
      <w:r>
        <w:rPr>
          <w:noProof/>
          <w:lang w:eastAsia="en-US"/>
        </w:rPr>
        <w:pict>
          <v:group id="Group 82" o:spid="_x0000_s1106" style="width:462.3pt;height:133.55pt;mso-position-horizontal-relative:char;mso-position-vertical-relative:line" coordsize="58711,1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">
            <v:group id="Group 598" o:spid="_x0000_s1107" style="position:absolute;top:2912;width:58711;height:14048" coordorigin=",2912" coordsize="58711,14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line id="Straight Connector 599" o:spid="_x0000_s1108" style="position:absolute;visibility:visible" from="15986,9819" to="28696,9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tMUAAADcAAAADwAAAGRycy9kb3ducmV2LnhtbESPQWsCMRSE7wX/Q3iCt5qtYtGtUUQo&#10;LfQgq3uwt8fmdbO4eVmSuG7/fSMIPQ4z8w2z3g62FT350DhW8DLNQBBXTjdcKyhP789LECEia2wd&#10;k4JfCrDdjJ7WmGt344L6Y6xFgnDIUYGJsculDJUhi2HqOuLk/ThvMSbpa6k93hLctnKWZa/SYsNp&#10;wWBHe0PV5Xi1CnbnEr/NUMvieph/9EXp20v/pdRkPOzeQEQa4n/40f7UCharFdzPp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tMUAAADcAAAADwAAAAAAAAAA&#10;AAAAAAChAgAAZHJzL2Rvd25yZXYueG1sUEsFBgAAAAAEAAQA+QAAAJMDAAAAAA==&#10;" strokecolor="#4f81bd" strokeweight="2pt">
                <v:shadow on="t" color="black" opacity="24903f" origin=",.5" offset="0,.55556mm"/>
              </v:line>
              <v:line id="Straight Connector 600" o:spid="_x0000_s1109" style="position:absolute;visibility:visible" from="28696,9819" to="44126,9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e03MEAAADcAAAADwAAAGRycy9kb3ducmV2LnhtbERPXWvCMBR9H/gfwhV8m6miMqpRRBls&#10;IANd9fnaXNNiclOaWLt/vzwM9ng436tN76zoqA21ZwWTcQaCuPS6ZqOg+H5/fQMRIrJG65kU/FCA&#10;zXrwssJc+ycfqTtFI1IIhxwVVDE2uZShrMhhGPuGOHE33zqMCbZG6hafKdxZOc2yhXRYc2qosKFd&#10;ReX99HAKjrPi8LhezFdx+Wys2Xe2pPlZqdGw3y5BROrjv/jP/aEVLLI0P51JR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l7TcwQAAANwAAAAPAAAAAAAAAAAAAAAA&#10;AKECAABkcnMvZG93bnJldi54bWxQSwUGAAAAAAQABAD5AAAAjwMAAAAA&#10;" strokecolor="#4f81bd" strokeweight="2pt">
                <v:stroke dashstyle="3 1"/>
                <v:shadow on="t" color="black" opacity="24903f" origin=",.5" offset="0,.55556mm"/>
              </v:line>
              <v:shape id="Straight Arrow Connector 601" o:spid="_x0000_s1110" type="#_x0000_t32" style="position:absolute;left:44126;top:9819;width:199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hOsQAAADcAAAADwAAAGRycy9kb3ducmV2LnhtbESP0WrCQBRE34X+w3ILfdNNFLSkrlIV&#10;oYIvMf2A2+ztJm32bsiuGv16VxB8HGbmDDNf9rYRJ+p87VhBOkpAEJdO12wUfBfb4TsIH5A1No5J&#10;wYU8LBcvgzlm2p05p9MhGBEh7DNUUIXQZlL6siKLfuRa4uj9us5iiLIzUnd4jnDbyHGSTKXFmuNC&#10;hS2tKyr/D0erwFB6LSYryjd/P7ti38zSYPKtUm+v/ecHiEB9eIYf7S+tYJqkcD8Tj4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z6E6xAAAANwAAAAPAAAAAAAAAAAA&#10;AAAAAKECAABkcnMvZG93bnJldi54bWxQSwUGAAAAAAQABAD5AAAAkgMAAAAA&#10;" strokecolor="#4f81bd" strokeweight="2pt">
                <v:shadow on="t" color="black" opacity="24903f" origin=",.5" offset="0,.55556mm"/>
              </v:shape>
              <v:line id="Straight Connector 602" o:spid="_x0000_s1111" style="position:absolute;visibility:visible" from="7442,4604" to="26797,4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LYPsQAAADcAAAADwAAAGRycy9kb3ducmV2LnhtbESPQYvCMBSE7wv+h/AEb2uqgizVKCKI&#10;goelbg+7t0fzbIrNS0lirf/eLCzscZiZb5j1drCt6MmHxrGC2TQDQVw53XCtoPw6vH+ACBFZY+uY&#10;FDwpwHYzeltjrt2DC+ovsRYJwiFHBSbGLpcyVIYshqnriJN3dd5iTNLXUnt8JLht5TzLltJiw2nB&#10;YEd7Q9XtcrcKdt8l/pihlsX9c3Hsi9K3t/6s1GQ87FYgIg3xP/zXPmkFy2wOv2fS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otg+xAAAANwAAAAPAAAAAAAAAAAA&#10;AAAAAKECAABkcnMvZG93bnJldi54bWxQSwUGAAAAAAQABAD5AAAAkgMAAAAA&#10;" strokecolor="#4f81bd" strokeweight="2pt">
                <v:shadow on="t" color="black" opacity="24903f" origin=",.5" offset="0,.55556mm"/>
              </v:line>
              <v:line id="Straight Connector 603" o:spid="_x0000_s1112" style="position:absolute;visibility:visible" from="26797,4604" to="47450,4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Uqq8UAAADcAAAADwAAAGRycy9kb3ducmV2LnhtbESPQWsCMRSE74L/ITzBm2bbWpGtUUpL&#10;QaEU1NXzc/OaXZq8LJu4rv/eFAo9DjPzDbNc986KjtpQe1bwMM1AEJde12wUFIePyQJEiMgarWdS&#10;cKMA69VwsMRc+yvvqNtHIxKEQ44KqhibXMpQVuQwTH1DnLxv3zqMSbZG6havCe6sfMyyuXRYc1qo&#10;sKG3isqf/cUp2M2Kz8v5ZL6K07ax5r2zJT0flRqP+tcXEJH6+B/+a2+0gnn2BL9n0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Uqq8UAAADcAAAADwAAAAAAAAAA&#10;AAAAAAChAgAAZHJzL2Rvd25yZXYueG1sUEsFBgAAAAAEAAQA+QAAAJMDAAAAAA==&#10;" strokecolor="#4f81bd" strokeweight="2pt">
                <v:stroke dashstyle="3 1"/>
                <v:shadow on="t" color="black" opacity="24903f" origin=",.5" offset="0,.55556mm"/>
              </v:line>
              <v:shape id="Straight Arrow Connector 604" o:spid="_x0000_s1113" type="#_x0000_t32" style="position:absolute;left:47569;top:4604;width:111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U1bcUAAADcAAAADwAAAGRycy9kb3ducmV2LnhtbESPW2sCMRSE34X+h3AE3zTxgspqlKIW&#10;pC/FtcXXw+bsBTcnyybqtr++KRR8HGbmG2a97Wwt7tT6yrGG8UiBIM6cqbjQ8Hl+Gy5B+IBssHZM&#10;Gr7Jw3bz0ltjYtyDT3RPQyEihH2CGsoQmkRKn5Vk0Y9cQxy93LUWQ5RtIU2Ljwi3tZwoNZcWK44L&#10;JTa0Kym7pjer4UPul9Pq9JW+X/L9JL/+KNotDloP+t3rCkSgLjzD/+2j0TBXM/g7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U1bcUAAADcAAAADwAAAAAAAAAA&#10;AAAAAAChAgAAZHJzL2Rvd25yZXYueG1sUEsFBgAAAAAEAAQA+QAAAJMDAAAAAA==&#10;" strokecolor="#4f81bd" strokeweight="2pt">
                <v:stroke endarrow="open"/>
                <v:shadow on="t" color="black" opacity="24903f" origin=",.5" offset="0,.55556mm"/>
              </v:shape>
              <v:shape id="Text Box 605" o:spid="_x0000_s1114" type="#_x0000_t202" style="position:absolute;top:2912;width:6756;height:33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JCMQA&#10;AADcAAAADwAAAGRycy9kb3ducmV2LnhtbESP3WoCMRSE7wu+QziCdzVRVHQ1iliF3rX+PMBhc9ys&#10;uzlZNqlu+/RNoeDlMDPfMKtN52pxpzaUnjWMhgoEce5NyYWGy/nwOgcRIrLB2jNp+KYAm3XvZYWZ&#10;8Q8+0v0UC5EgHDLUYGNsMilDbslhGPqGOHlX3zqMSbaFNC0+EtzVcqzUTDosOS1YbGhnKa9OX07D&#10;XLmPqlqMP4Ob/Iymdvfm981N60G/2y5BROriM/zffjcaZmoKf2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PiQjEAAAA3AAAAA8AAAAAAAAAAAAAAAAAmAIAAGRycy9k&#10;b3ducmV2LnhtbFBLBQYAAAAABAAEAPUAAACJAwAAAAA=&#10;" filled="f" stroked="f">
                <v:textbox style="mso-fit-shape-to-text:t">
                  <w:txbxContent>
                    <w:p w:rsidR="005C0E2F" w:rsidRPr="00D112D3" w:rsidRDefault="005C0E2F" w:rsidP="00D112D3">
                      <w:pPr>
                        <w:pStyle w:val="NormalWeb"/>
                        <w:spacing w:before="0" w:beforeAutospacing="0" w:after="0" w:afterAutospacing="0"/>
                        <w:rPr>
                          <w:rFonts w:asciiTheme="majorHAnsi" w:hAnsiTheme="majorHAnsi"/>
                        </w:rPr>
                      </w:pPr>
                      <w:r w:rsidRPr="00D112D3">
                        <w:rPr>
                          <w:rFonts w:asciiTheme="majorHAnsi" w:hAnsiTheme="majorHAnsi" w:cs="Arial"/>
                          <w:color w:val="000000" w:themeColor="text1"/>
                          <w:kern w:val="24"/>
                          <w:sz w:val="32"/>
                          <w:szCs w:val="32"/>
                        </w:rPr>
                        <w:t>CPU 0</w:t>
                      </w:r>
                    </w:p>
                  </w:txbxContent>
                </v:textbox>
              </v:shape>
              <v:shape id="Straight Arrow Connector 606" o:spid="_x0000_s1115" type="#_x0000_t32" style="position:absolute;left:26797;top:15260;width:1578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Y5TsQAAADcAAAADwAAAGRycy9kb3ducmV2LnhtbESP0WrCQBRE34X+w3ILvukmLaQSXaVa&#10;BAu+xPgB1+x1E5u9G7JbTfv1XaHg4zAzZ5jFarCtuFLvG8cK0mkCgrhyumGj4FhuJzMQPiBrbB2T&#10;gh/ysFo+jRaYa3fjgq6HYESEsM9RQR1Cl0vpq5os+qnriKN3dr3FEGVvpO7xFuG2lS9JkkmLDceF&#10;Gjva1FR9Hb6tAkPpb/m6puLjcvos9+1bGkyxVWr8PLzPQQQawiP8395pBVmSwf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jlOxAAAANwAAAAPAAAAAAAAAAAA&#10;AAAAAKECAABkcnMvZG93bnJldi54bWxQSwUGAAAAAAQABAD5AAAAkgMAAAAA&#10;" strokecolor="#4f81bd" strokeweight="2pt">
                <v:shadow on="t" color="black" opacity="24903f" origin=",.5" offset="0,.55556mm"/>
              </v:shape>
              <v:shape id="Straight Arrow Connector 607" o:spid="_x0000_s1116" type="#_x0000_t32" style="position:absolute;left:14927;top:4617;width:1059;height:52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vZYcQAAADcAAAADwAAAGRycy9kb3ducmV2LnhtbESPW2sCMRSE3wv9D+EUfJGaVUHL1ijF&#10;C/ZNvPyAw+bsBTcnaxLX1V/fCEIfh5n5hpktOlOLlpyvLCsYDhIQxJnVFRcKTsfN5xcIH5A11pZJ&#10;wZ08LObvbzNMtb3xntpDKESEsE9RQRlCk0rps5IM+oFtiKOXW2cwROkKqR3eItzUcpQkE2mw4rhQ&#10;YkPLkrLz4WoUjNvLih799fjsLtV22G53Od9zpXof3c83iEBd+A+/2r9awSSZwvNMPAJ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u9lhxAAAANwAAAAPAAAAAAAAAAAA&#10;AAAAAKECAABkcnMvZG93bnJldi54bWxQSwUGAAAAAAQABAD5AAAAkgMAAAAA&#10;" strokecolor="#4f81bd" strokeweight="2pt">
                <v:stroke dashstyle="3 1" endarrow="open"/>
                <v:shadow on="t" color="black" opacity="24903f" origin=",.5" offset="0,.55556mm"/>
              </v:shape>
              <v:shape id="Straight Arrow Connector 608" o:spid="_x0000_s1117" type="#_x0000_t32" style="position:absolute;left:42583;top:9819;width:1543;height:544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iAYMMAAADcAAAADwAAAGRycy9kb3ducmV2LnhtbERPTWvCQBC9F/oflin0VjctNK3RVayl&#10;IL2UqAe9DdkxCWZnw+5Uo7/ePRR6fLzv6XxwnTpRiK1nA8+jDBRx5W3LtYHt5uvpHVQUZIudZzJw&#10;oQjz2f3dFAvrz1zSaS21SiEcCzTQiPSF1rFqyGEc+Z44cQcfHEqCodY24DmFu06/ZFmuHbacGhrs&#10;adlQdVz/OgMfcn1b1OP8+7AU+1Nudq9l+Nwb8/gwLCaghAb5F/+5V9ZAnqW16Uw6Anp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YgGDDAAAA3AAAAA8AAAAAAAAAAAAA&#10;AAAAoQIAAGRycy9kb3ducmV2LnhtbFBLBQYAAAAABAAEAPkAAACRAwAAAAA=&#10;" strokecolor="#4f81bd" strokeweight="2pt">
                <v:stroke dashstyle="3 1" endarrow="open"/>
                <v:shadow on="t" color="black" opacity="24903f" origin=",.5" offset="0,.55556mm"/>
              </v:shape>
              <v:shape id="Straight Arrow Connector 609" o:spid="_x0000_s1118" type="#_x0000_t32" style="position:absolute;left:25601;top:10058;width:1058;height:52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joiMQAAADcAAAADwAAAGRycy9kb3ducmV2LnhtbESPW2sCMRSE3wv9D+EUfJGaVUHs1ijF&#10;C/ZNvPyAw+bsBTcnaxLX1V/fCEIfh5n5hpktOlOLlpyvLCsYDhIQxJnVFRcKTsfN5xSED8gaa8uk&#10;4E4eFvP3txmm2t54T+0hFCJC2KeooAyhSaX0WUkG/cA2xNHLrTMYonSF1A5vEW5qOUqSiTRYcVwo&#10;saFlSdn5cDUKxu1lRY/+enx2l2o7bLe7nO+5Ur2P7ucbRKAu/Idf7V+tYJJ8wfNMPAJ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OiIxAAAANwAAAAPAAAAAAAAAAAA&#10;AAAAAKECAABkcnMvZG93bnJldi54bWxQSwUGAAAAAAQABAD5AAAAkgMAAAAA&#10;" strokecolor="#4f81bd" strokeweight="2pt">
                <v:stroke dashstyle="3 1" endarrow="open"/>
                <v:shadow on="t" color="black" opacity="24903f" origin=",.5" offset="0,.55556mm"/>
              </v:shape>
              <v:shape id="Straight Arrow Connector 610" o:spid="_x0000_s1119" type="#_x0000_t32" style="position:absolute;left:45907;top:4604;width:1543;height:54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cau8QAAADcAAAADwAAAGRycy9kb3ducmV2LnhtbERPS2vCQBC+F/wPywi91Y0FU5u6ig8K&#10;pZcS9dDehuyYBLOzYXeqaX9991Dw+PG9F6vBdepCIbaeDUwnGSjiytuWawPHw+vDHFQUZIudZzLw&#10;QxFWy9HdAgvrr1zSZS+1SiEcCzTQiPSF1rFqyGGc+J44cScfHEqCodY24DWFu04/ZlmuHbacGhrs&#10;adtQdd5/OwMb+X1a18/5+2kr9qM8fM7KsPsy5n48rF9ACQ1yE/+736yBfJrmpzPpCO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Nxq7xAAAANwAAAAPAAAAAAAAAAAA&#10;AAAAAKECAABkcnMvZG93bnJldi54bWxQSwUGAAAAAAQABAD5AAAAkgMAAAAA&#10;" strokecolor="#4f81bd" strokeweight="2pt">
                <v:stroke dashstyle="3 1" endarrow="open"/>
                <v:shadow on="t" color="black" opacity="24903f" origin=",.5" offset="0,.55556mm"/>
              </v:shape>
              <v:shape id="Text Box 611" o:spid="_x0000_s1120" type="#_x0000_t202" style="position:absolute;top:8365;width:6756;height:33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Z1sQA&#10;AADcAAAADwAAAGRycy9kb3ducmV2LnhtbESP0WrCQBRE34X+w3ILfdNNpIpGN6FYC77Vpv2AS/Y2&#10;myZ7N2RXTf16tyD0cZiZM8y2GG0nzjT4xrGCdJaAIK6cbrhW8PX5Nl2B8AFZY+eYFPyShyJ/mGwx&#10;0+7CH3QuQy0ihH2GCkwIfSalrwxZ9DPXE0fv2w0WQ5RDLfWAlwi3nZwnyVJabDguGOxpZ6hqy5NV&#10;sErse9uu50dvn6/pwuxe3b7/UerpcXzZgAg0hv/wvX3QCpZpCn9n4h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tGdbEAAAA3AAAAA8AAAAAAAAAAAAAAAAAmAIAAGRycy9k&#10;b3ducmV2LnhtbFBLBQYAAAAABAAEAPUAAACJAwAAAAA=&#10;" filled="f" stroked="f">
                <v:textbox style="mso-fit-shape-to-text:t">
                  <w:txbxContent>
                    <w:p w:rsidR="005C0E2F" w:rsidRPr="00D112D3" w:rsidRDefault="005C0E2F" w:rsidP="00D112D3">
                      <w:pPr>
                        <w:pStyle w:val="NormalWeb"/>
                        <w:spacing w:before="0" w:beforeAutospacing="0" w:after="0" w:afterAutospacing="0"/>
                        <w:rPr>
                          <w:rFonts w:asciiTheme="majorHAnsi" w:hAnsiTheme="majorHAnsi"/>
                        </w:rPr>
                      </w:pPr>
                      <w:r w:rsidRPr="00D112D3">
                        <w:rPr>
                          <w:rFonts w:asciiTheme="majorHAnsi" w:hAnsiTheme="majorHAnsi" w:cs="Arial"/>
                          <w:color w:val="000000" w:themeColor="text1"/>
                          <w:kern w:val="24"/>
                          <w:sz w:val="32"/>
                          <w:szCs w:val="32"/>
                        </w:rPr>
                        <w:t>CPU 1</w:t>
                      </w:r>
                    </w:p>
                  </w:txbxContent>
                </v:textbox>
              </v:shape>
              <v:shape id="Text Box 612" o:spid="_x0000_s1121" type="#_x0000_t202" style="position:absolute;top:13563;width:5911;height:33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HocQA&#10;AADcAAAADwAAAGRycy9kb3ducmV2LnhtbESP0WrCQBRE34X+w3ILvukmwYpNs5FiLfhmtf2AS/Y2&#10;myZ7N2RXTf36rlDwcZiZM0yxHm0nzjT4xrGCdJ6AIK6cbrhW8PX5PluB8AFZY+eYFPySh3X5MCkw&#10;1+7CBzofQy0ihH2OCkwIfS6lrwxZ9HPXE0fv2w0WQ5RDLfWAlwi3ncySZCktNhwXDPa0MVS1x5NV&#10;sErsvm2fsw9vF9f0yWze3Lb/UWr6OL6+gAg0hnv4v73TCpZpBrcz8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6HEAAAA3AAAAA8AAAAAAAAAAAAAAAAAmAIAAGRycy9k&#10;b3ducmV2LnhtbFBLBQYAAAAABAAEAPUAAACJAwAAAAA=&#10;" filled="f" stroked="f">
                <v:textbox style="mso-fit-shape-to-text:t">
                  <w:txbxContent>
                    <w:p w:rsidR="005C0E2F" w:rsidRPr="00D112D3" w:rsidRDefault="005C0E2F" w:rsidP="00D112D3">
                      <w:pPr>
                        <w:pStyle w:val="NormalWeb"/>
                        <w:spacing w:before="0" w:beforeAutospacing="0" w:after="0" w:afterAutospacing="0"/>
                        <w:rPr>
                          <w:rFonts w:asciiTheme="majorHAnsi" w:hAnsiTheme="majorHAnsi"/>
                        </w:rPr>
                      </w:pPr>
                      <w:r>
                        <w:rPr>
                          <w:rFonts w:asciiTheme="minorHAnsi" w:hAnsi="Cambria" w:cs="Arial"/>
                          <w:color w:val="000000" w:themeColor="text1"/>
                          <w:kern w:val="24"/>
                          <w:sz w:val="32"/>
                          <w:szCs w:val="32"/>
                        </w:rPr>
                        <w:t xml:space="preserve"> </w:t>
                      </w:r>
                      <w:r w:rsidRPr="00D112D3">
                        <w:rPr>
                          <w:rFonts w:asciiTheme="majorHAnsi" w:hAnsiTheme="majorHAnsi" w:cs="Arial"/>
                          <w:color w:val="000000" w:themeColor="text1"/>
                          <w:kern w:val="24"/>
                          <w:sz w:val="32"/>
                          <w:szCs w:val="32"/>
                        </w:rPr>
                        <w:t>GPU</w:t>
                      </w:r>
                    </w:p>
                  </w:txbxContent>
                </v:textbox>
              </v:shape>
            </v:group>
            <v:oval id="Oval 613" o:spid="_x0000_s1122" style="position:absolute;left:9823;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rFsMA&#10;AADcAAAADwAAAGRycy9kb3ducmV2LnhtbESP0YrCMBRE3wX/IVzBN03dhSJdY6krLj6IYPUDLs3d&#10;ttjclCba6tebhQUfh5k5w6zSwTTiTp2rLStYzCMQxIXVNZcKLufdbAnCeWSNjWVS8CAH6Xo8WmGi&#10;bc8nuue+FAHCLkEFlfdtIqUrKjLo5rYlDt6v7Qz6ILtS6g77ADeN/IiiWBqsOSxU2NJ3RcU1vxkF&#10;rM1WD8/zsd5uMizbn2V/ig9KTSdD9gXC0+Df4f/2XiuIF5/wdy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NrFsMAAADcAAAADwAAAAAAAAAAAAAAAACYAgAAZHJzL2Rv&#10;d25yZXYueG1sUEsFBgAAAAAEAAQA9QAAAIgDA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112D3">
                    <w:pPr>
                      <w:pStyle w:val="NormalWeb"/>
                      <w:spacing w:before="0" w:beforeAutospacing="0" w:after="0" w:afterAutospacing="0"/>
                      <w:jc w:val="center"/>
                    </w:pPr>
                    <w:r>
                      <w:rPr>
                        <w:rFonts w:asciiTheme="minorHAnsi" w:hAnsi="Cambria" w:cstheme="minorBidi"/>
                        <w:color w:val="FFFFFF" w:themeColor="light1"/>
                        <w:kern w:val="24"/>
                      </w:rPr>
                      <w:t>1</w:t>
                    </w:r>
                  </w:p>
                </w:txbxContent>
              </v:textbox>
            </v:oval>
            <v:oval id="Oval 614" o:spid="_x0000_s1123" style="position:absolute;left:19605;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rzYsMA&#10;AADcAAAADwAAAGRycy9kb3ducmV2LnhtbESP0YrCMBRE3wX/IVzBN01dliJdY6krLj6IYPUDLs3d&#10;ttjclCba6tebhQUfh5k5w6zSwTTiTp2rLStYzCMQxIXVNZcKLufdbAnCeWSNjWVS8CAH6Xo8WmGi&#10;bc8nuue+FAHCLkEFlfdtIqUrKjLo5rYlDt6v7Qz6ILtS6g77ADeN/IiiWBqsOSxU2NJ3RcU1vxkF&#10;rM1WD8/zsd5uMizbn2V/ig9KTSdD9gXC0+Df4f/2XiuIF5/wdy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rzYsMAAADcAAAADwAAAAAAAAAAAAAAAACYAgAAZHJzL2Rv&#10;d25yZXYueG1sUEsFBgAAAAAEAAQA9QAAAIgDA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112D3">
                    <w:pPr>
                      <w:pStyle w:val="NormalWeb"/>
                      <w:spacing w:before="0" w:beforeAutospacing="0" w:after="0" w:afterAutospacing="0"/>
                      <w:jc w:val="center"/>
                    </w:pPr>
                    <w:r>
                      <w:rPr>
                        <w:rFonts w:asciiTheme="minorHAnsi" w:hAnsi="Cambria" w:cstheme="minorBidi"/>
                        <w:color w:val="FFFFFF" w:themeColor="light1"/>
                        <w:kern w:val="24"/>
                      </w:rPr>
                      <w:t>2</w:t>
                    </w:r>
                  </w:p>
                </w:txbxContent>
              </v:textbox>
            </v:oval>
            <v:oval id="Oval 615" o:spid="_x0000_s1124" style="position:absolute;left:18190;top:5338;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W+cMA&#10;AADcAAAADwAAAGRycy9kb3ducmV2LnhtbESP0YrCMBRE3wX/IVzBN01d2CJdY6krLj6IYPUDLs3d&#10;ttjclCba6tebhQUfh5k5w6zSwTTiTp2rLStYzCMQxIXVNZcKLufdbAnCeWSNjWVS8CAH6Xo8WmGi&#10;bc8nuue+FAHCLkEFlfdtIqUrKjLo5rYlDt6v7Qz6ILtS6g77ADeN/IiiWBqsOSxU2NJ3RcU1vxkF&#10;rM1WD8/zsd5uMizbn2V/ig9KTSdD9gXC0+Df4f/2XiuIF5/wdy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ZW+cMAAADcAAAADwAAAAAAAAAAAAAAAACYAgAAZHJzL2Rv&#10;d25yZXYueG1sUEsFBgAAAAAEAAQA9QAAAIgDA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112D3">
                    <w:pPr>
                      <w:pStyle w:val="NormalWeb"/>
                      <w:spacing w:before="0" w:beforeAutospacing="0" w:after="0" w:afterAutospacing="0"/>
                      <w:jc w:val="center"/>
                    </w:pPr>
                    <w:r>
                      <w:rPr>
                        <w:rFonts w:asciiTheme="minorHAnsi" w:hAnsi="Cambria" w:cstheme="minorBidi"/>
                        <w:color w:val="FFFFFF" w:themeColor="light1"/>
                        <w:kern w:val="24"/>
                      </w:rPr>
                      <w:t>3</w:t>
                    </w:r>
                  </w:p>
                </w:txbxContent>
              </v:textbox>
            </v:oval>
            <v:oval id="Oval 616" o:spid="_x0000_s1125" style="position:absolute;left:24922;top:5338;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IjsAA&#10;AADcAAAADwAAAGRycy9kb3ducmV2LnhtbESPzQrCMBCE74LvEFbwpqkeilSj+IPiQQR/HmBp1rbY&#10;bEoTbfXpjSB4HGbmG2a2aE0pnlS7wrKC0TACQZxaXXCm4HrZDiYgnEfWWFomBS9ysJh3OzNMtG34&#10;RM+zz0SAsEtQQe59lUjp0pwMuqGtiIN3s7VBH2SdSV1jE+CmlOMoiqXBgsNCjhWtc0rv54dRwNps&#10;dPu+HIvNaolZtZs0p/igVL/XLqcgPLX+H/6191pBPIrheyYcAT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IjsAAAADcAAAADwAAAAAAAAAAAAAAAACYAgAAZHJzL2Rvd25y&#10;ZXYueG1sUEsFBgAAAAAEAAQA9QAAAIUDA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112D3">
                    <w:pPr>
                      <w:pStyle w:val="NormalWeb"/>
                      <w:spacing w:before="0" w:beforeAutospacing="0" w:after="0" w:afterAutospacing="0"/>
                      <w:jc w:val="center"/>
                    </w:pPr>
                    <w:r>
                      <w:rPr>
                        <w:rFonts w:asciiTheme="minorHAnsi" w:hAnsi="Cambria" w:cstheme="minorBidi"/>
                        <w:color w:val="FFFFFF" w:themeColor="light1"/>
                        <w:kern w:val="24"/>
                      </w:rPr>
                      <w:t>4</w:t>
                    </w:r>
                  </w:p>
                </w:txbxContent>
              </v:textbox>
            </v:oval>
            <v:oval id="Oval 617" o:spid="_x0000_s1126" style="position:absolute;left:32874;top:11205;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htFcIA&#10;AADcAAAADwAAAGRycy9kb3ducmV2LnhtbESPzarCMBSE94LvEI7gTlNdVKlG8QflLkTw5wEOzbEt&#10;Nielibb69DeC4HKYmW+Y+bI1pXhS7QrLCkbDCARxanXBmYLrZTeYgnAeWWNpmRS8yMFy0e3MMdG2&#10;4RM9zz4TAcIuQQW591UipUtzMuiGtiIO3s3WBn2QdSZ1jU2Am1KOoyiWBgsOCzlWtMkpvZ8fRgFr&#10;s9Xt+3IstusVZtV+2pzig1L9XruagfDU+l/42/7TCuLRBD5nwh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G0VwgAAANwAAAAPAAAAAAAAAAAAAAAAAJgCAABkcnMvZG93&#10;bnJldi54bWxQSwUGAAAAAAQABAD1AAAAhwM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112D3">
                    <w:pPr>
                      <w:pStyle w:val="NormalWeb"/>
                      <w:spacing w:before="0" w:beforeAutospacing="0" w:after="0" w:afterAutospacing="0"/>
                      <w:jc w:val="center"/>
                    </w:pPr>
                    <w:r>
                      <w:rPr>
                        <w:rFonts w:asciiTheme="minorHAnsi" w:hAnsi="Cambria" w:cstheme="minorBidi"/>
                        <w:color w:val="FFFFFF" w:themeColor="light1"/>
                        <w:kern w:val="24"/>
                      </w:rPr>
                      <w:t>5</w:t>
                    </w:r>
                  </w:p>
                </w:txbxContent>
              </v:textbox>
            </v:oval>
            <v:oval id="Oval 618" o:spid="_x0000_s1127" style="position:absolute;left:42432;top:5338;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f5Z70A&#10;AADcAAAADwAAAGRycy9kb3ducmV2LnhtbERPSwrCMBDdC94hjOBOU10UqUbxg+JCBK0HGJqxLTaT&#10;0kRbPb1ZCC4f779YdaYSL2pcaVnBZByBIM6sLjlXcEv3oxkI55E1VpZJwZscrJb93gITbVu+0Ovq&#10;cxFC2CWooPC+TqR0WUEG3djWxIG728agD7DJpW6wDeGmktMoiqXBkkNDgTVtC8oe16dRwNrsdPdJ&#10;z+Vus8a8PszaS3xSajjo1nMQnjr/F//cR60gnoS14Uw4An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Ff5Z70AAADcAAAADwAAAAAAAAAAAAAAAACYAgAAZHJzL2Rvd25yZXYu&#10;eG1sUEsFBgAAAAAEAAQA9QAAAIIDA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112D3">
                    <w:pPr>
                      <w:pStyle w:val="NormalWeb"/>
                      <w:spacing w:before="0" w:beforeAutospacing="0" w:after="0" w:afterAutospacing="0"/>
                      <w:jc w:val="center"/>
                    </w:pPr>
                    <w:r>
                      <w:rPr>
                        <w:rFonts w:asciiTheme="minorHAnsi" w:hAnsi="Cambria" w:cstheme="minorBidi"/>
                        <w:color w:val="FFFFFF" w:themeColor="light1"/>
                        <w:kern w:val="24"/>
                      </w:rPr>
                      <w:t>6</w:t>
                    </w:r>
                  </w:p>
                </w:txbxContent>
              </v:textbox>
            </v:oval>
            <v:oval id="Oval 619" o:spid="_x0000_s1128" style="position:absolute;left:51396;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c/MQA&#10;AADcAAAADwAAAGRycy9kb3ducmV2LnhtbESP3WrCQBSE74W+w3IKvdNNvAgasxFrsPRCBH8e4JA9&#10;JqHZsyG7mrRP3xUEL4eZ+YbJ1qNpxZ1611hWEM8iEMSl1Q1XCi7n3XQBwnlkja1lUvBLDtb52yTD&#10;VNuBj3Q/+UoECLsUFdTed6mUrqzJoJvZjjh4V9sb9EH2ldQ9DgFuWjmPokQabDgs1NjRtqby53Qz&#10;ClibQo9/50NTfG6w6r4WwzHZK/XxPm5WIDyN/hV+tr+1giRewuNMOAI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XPzEAAAA3AAAAA8AAAAAAAAAAAAAAAAAmAIAAGRycy9k&#10;b3ducmV2LnhtbFBLBQYAAAAABAAEAPUAAACJAw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112D3">
                    <w:pPr>
                      <w:pStyle w:val="NormalWeb"/>
                      <w:spacing w:before="0" w:beforeAutospacing="0" w:after="0" w:afterAutospacing="0"/>
                      <w:jc w:val="center"/>
                    </w:pPr>
                    <w:r>
                      <w:rPr>
                        <w:rFonts w:asciiTheme="minorHAnsi" w:hAnsi="Cambria" w:cstheme="minorBidi"/>
                        <w:color w:val="FFFFFF" w:themeColor="light1"/>
                        <w:kern w:val="24"/>
                      </w:rPr>
                      <w:t>7</w:t>
                    </w:r>
                  </w:p>
                </w:txbxContent>
              </v:textbox>
            </v:oval>
            <w10:wrap type="none"/>
            <w10:anchorlock/>
          </v:group>
        </w:pict>
      </w:r>
    </w:p>
    <w:p w:rsidR="003C51AF" w:rsidRDefault="003C51AF" w:rsidP="007F11A0"/>
    <w:p w:rsidR="003C51AF" w:rsidRDefault="008F1556" w:rsidP="008F1556">
      <w:pPr>
        <w:pStyle w:val="Caption"/>
      </w:pPr>
      <w:r>
        <w:t xml:space="preserve">Figure </w:t>
      </w:r>
      <w:r w:rsidR="004A1D41">
        <w:t>9</w:t>
      </w:r>
      <w:r>
        <w:t xml:space="preserve">: </w:t>
      </w:r>
      <w:r w:rsidR="00C50C0A">
        <w:t>Execution timeline with labels</w:t>
      </w:r>
      <w:r>
        <w:t xml:space="preserve"> for the semi-independent parallel sections.</w:t>
      </w:r>
    </w:p>
    <w:p w:rsidR="008F1556" w:rsidRDefault="008F1556" w:rsidP="007F11A0"/>
    <w:p w:rsidR="00B94358" w:rsidRDefault="00AC64E7" w:rsidP="007F11A0">
      <w:r>
        <w:t xml:space="preserve">The PIM emulator </w:t>
      </w:r>
      <w:r w:rsidR="00855ECE">
        <w:t>outputs performance monitor info</w:t>
      </w:r>
      <w:r w:rsidR="002C6623">
        <w:t>rmation for each semi-independent segment</w:t>
      </w:r>
      <w:r w:rsidR="00855ECE">
        <w:t xml:space="preserve"> as </w:t>
      </w:r>
      <w:r w:rsidR="00C50C0A">
        <w:t>it</w:t>
      </w:r>
      <w:r w:rsidR="000700A9">
        <w:t xml:space="preserve"> run</w:t>
      </w:r>
      <w:r w:rsidR="00C50C0A">
        <w:t>s</w:t>
      </w:r>
      <w:r w:rsidR="000700A9">
        <w:t xml:space="preserve"> on the “real system”.</w:t>
      </w:r>
      <w:r w:rsidR="00777BF2">
        <w:t xml:space="preserve">  </w:t>
      </w:r>
      <w:r w:rsidR="00855ECE">
        <w:t xml:space="preserve">The PIM emulator also outputs the series of relationships between segments that must </w:t>
      </w:r>
      <w:proofErr w:type="gramStart"/>
      <w:r w:rsidR="00C50C0A">
        <w:t>hold,</w:t>
      </w:r>
      <w:proofErr w:type="gramEnd"/>
      <w:r w:rsidR="00C50C0A">
        <w:t xml:space="preserve"> </w:t>
      </w:r>
      <w:r w:rsidR="00855ECE">
        <w:t xml:space="preserve">regardless of </w:t>
      </w:r>
      <w:r w:rsidR="00C50C0A">
        <w:t xml:space="preserve">by </w:t>
      </w:r>
      <w:r w:rsidR="00855ECE">
        <w:t xml:space="preserve">how </w:t>
      </w:r>
      <w:r w:rsidR="00C50C0A">
        <w:t>much</w:t>
      </w:r>
      <w:r w:rsidR="00855ECE">
        <w:t xml:space="preserve"> the runtime f</w:t>
      </w:r>
      <w:r w:rsidR="00F841D8">
        <w:t>or each segment may be scaled.</w:t>
      </w:r>
    </w:p>
    <w:p w:rsidR="00B94358" w:rsidRDefault="00B94358" w:rsidP="007F11A0"/>
    <w:p w:rsidR="003C710B" w:rsidRDefault="00C77CB0" w:rsidP="007F11A0">
      <w:r>
        <w:t xml:space="preserve">Figure </w:t>
      </w:r>
      <w:r w:rsidR="00D51E4E">
        <w:t>10</w:t>
      </w:r>
      <w:r w:rsidR="00D67A15">
        <w:t xml:space="preserve"> illustrates the </w:t>
      </w:r>
      <w:r w:rsidR="00B94358">
        <w:t>program segments requiring performance trace information for our example parallel program</w:t>
      </w:r>
      <w:r w:rsidR="003C710B">
        <w:t xml:space="preserve">.  </w:t>
      </w:r>
      <w:r w:rsidR="00B94358">
        <w:t>By collecting data for each segment,</w:t>
      </w:r>
      <w:r w:rsidR="003C710B">
        <w:t xml:space="preserve"> </w:t>
      </w:r>
      <w:r w:rsidR="00B94358">
        <w:t>we enable the</w:t>
      </w:r>
      <w:r w:rsidR="003C710B">
        <w:t xml:space="preserve"> PIM analytic model to scale performance of each program segment according to the</w:t>
      </w:r>
      <w:r w:rsidR="00B94358">
        <w:t xml:space="preserve"> parameters of </w:t>
      </w:r>
      <w:r w:rsidR="00C50C0A">
        <w:t xml:space="preserve">the </w:t>
      </w:r>
      <w:r w:rsidR="00B94358">
        <w:t>modeled system</w:t>
      </w:r>
      <w:r w:rsidR="003C710B">
        <w:t>.</w:t>
      </w:r>
    </w:p>
    <w:p w:rsidR="00983CF0" w:rsidRDefault="00983CF0" w:rsidP="007F11A0"/>
    <w:p w:rsidR="00602312" w:rsidRDefault="00B84FC8" w:rsidP="003C710B">
      <w:pPr>
        <w:jc w:val="center"/>
      </w:pPr>
      <w:r>
        <w:rPr>
          <w:noProof/>
          <w:lang w:eastAsia="en-US"/>
        </w:rPr>
      </w:r>
      <w:r>
        <w:rPr>
          <w:noProof/>
          <w:lang w:eastAsia="en-US"/>
        </w:rPr>
        <w:pict>
          <v:group id="Group 32" o:spid="_x0000_s1129" style="width:263.25pt;height:162.2pt;mso-position-horizontal-relative:char;mso-position-vertical-relative:line" coordsize="38640,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">
            <o:lock v:ext="edit" aspectratio="t"/>
            <v:group id="Group 694" o:spid="_x0000_s1130" style="position:absolute;left:22066;top:394;width:16574;height:11107" coordorigin="22066,394" coordsize="16574,11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shape id="Straight Arrow Connector 695" o:spid="_x0000_s1131" type="#_x0000_t32" style="position:absolute;left:22854;top:11501;width:1578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pbrMUAAADcAAAADwAAAGRycy9kb3ducmV2LnhtbESPQWvCQBSE7wX/w/KE3urGSoNGV5FA&#10;Sg9eGgWvz+wziWbfptltkv77bqHgcZiZb5jNbjSN6KlztWUF81kEgriwuuZSwemYvSxBOI+ssbFM&#10;Cn7IwW47edpgou3An9TnvhQBwi5BBZX3bSKlKyoy6Ga2JQ7e1XYGfZBdKXWHQ4CbRr5GUSwN1hwW&#10;Kmwprai4599GQfF1ec/Ph0XUx8dDWt9iuRiyq1LP03G/BuFp9I/wf/tDK4hXb/B3JhwBu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pbrMUAAADcAAAADwAAAAAAAAAA&#10;AAAAAAChAgAAZHJzL2Rvd25yZXYueG1sUEsFBgAAAAAEAAQA+QAAAJMDAAAAAA==&#10;" strokecolor="#4f81bd [3204]" strokeweight="2pt">
                <v:shadow on="t" color="black" opacity="24903f" origin=",.5" offset="0,.55556mm"/>
              </v:shape>
              <v:oval id="Oval 696" o:spid="_x0000_s1132" style="position:absolute;left:28994;top:6896;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JMcA&#10;AADcAAAADwAAAGRycy9kb3ducmV2LnhtbESPT2vCQBTE70K/w/IKvYhuqhjaNKsUweqhYBul9PjI&#10;vvzB7NuQXU389m5B6HGYmd8w6WowjbhQ52rLCp6nEQji3OqaSwXHw2byAsJ5ZI2NZVJwJQer5cMo&#10;xUTbnr/pkvlSBAi7BBVU3reJlC6vyKCb2pY4eIXtDPogu1LqDvsAN42cRVEsDdYcFipsaV1RfsrO&#10;RsHsZ1fsT/Zj0csjbn/nn+fyy42Venoc3t9AeBr8f/je3mkF8WsMf2fC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gYST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983CF0" w:rsidRDefault="005C0E2F" w:rsidP="003C710B">
                      <w:pPr>
                        <w:pStyle w:val="NormalWeb"/>
                        <w:spacing w:before="0" w:beforeAutospacing="0" w:after="0" w:afterAutospacing="0"/>
                        <w:jc w:val="center"/>
                        <w:rPr>
                          <w:sz w:val="16"/>
                        </w:rPr>
                      </w:pPr>
                      <w:r w:rsidRPr="00983CF0">
                        <w:rPr>
                          <w:rFonts w:asciiTheme="minorHAnsi" w:hAnsi="Cambria" w:cstheme="minorBidi"/>
                          <w:color w:val="FFFFFF" w:themeColor="light1"/>
                          <w:kern w:val="24"/>
                          <w:sz w:val="16"/>
                        </w:rPr>
                        <w:t>5</w:t>
                      </w:r>
                    </w:p>
                  </w:txbxContent>
                </v:textbox>
              </v:oval>
              <v:shape id="Text Box 697" o:spid="_x0000_s1133" type="#_x0000_t202" style="position:absolute;left:22066;top:394;width:16548;height:5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fdsQA&#10;AADcAAAADwAAAGRycy9kb3ducmV2LnhtbESPT2vCQBTE74LfYXmCN91V6r/UVcRS6KliWgu9PbLP&#10;JDT7NmRXE799VxA8DjPzG2a97WwlrtT40rGGyViBIM6cKTnX8P31PlqC8AHZYOWYNNzIw3bT760x&#10;Ma7lI13TkIsIYZ+ghiKEOpHSZwVZ9GNXE0fv7BqLIcoml6bBNsJtJadKzaXFkuNCgTXtC8r+0ovV&#10;cPo8//68qEP+Zmd16zol2a6k1sNBt3sFEagLz/Cj/WE0zFc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Z33bEAAAA3AAAAA8AAAAAAAAAAAAAAAAAmAIAAGRycy9k&#10;b3ducmV2LnhtbFBLBQYAAAAABAAEAPUAAACJAwAAAAA=&#10;" filled="f" stroked="f">
                <v:textbox>
                  <w:txbxContent>
                    <w:p w:rsidR="005C0E2F" w:rsidRPr="00983CF0" w:rsidRDefault="005C0E2F" w:rsidP="003C710B">
                      <w:pPr>
                        <w:pStyle w:val="NormalWeb"/>
                        <w:spacing w:before="0" w:beforeAutospacing="0" w:after="0" w:afterAutospacing="0"/>
                        <w:jc w:val="center"/>
                        <w:rPr>
                          <w:rFonts w:asciiTheme="majorHAnsi" w:hAnsiTheme="majorHAnsi"/>
                        </w:rPr>
                      </w:pPr>
                      <w:r w:rsidRPr="00983CF0">
                        <w:rPr>
                          <w:rFonts w:asciiTheme="majorHAnsi" w:hAnsiTheme="majorHAnsi" w:cs="Arial"/>
                          <w:color w:val="000000" w:themeColor="text1"/>
                          <w:kern w:val="24"/>
                        </w:rPr>
                        <w:t>GPU Performance</w:t>
                      </w:r>
                    </w:p>
                    <w:p w:rsidR="005C0E2F" w:rsidRPr="00983CF0" w:rsidRDefault="005C0E2F" w:rsidP="003C710B">
                      <w:pPr>
                        <w:pStyle w:val="NormalWeb"/>
                        <w:spacing w:before="0" w:beforeAutospacing="0" w:after="0" w:afterAutospacing="0"/>
                        <w:jc w:val="center"/>
                        <w:rPr>
                          <w:rFonts w:asciiTheme="majorHAnsi" w:hAnsiTheme="majorHAnsi"/>
                        </w:rPr>
                      </w:pPr>
                      <w:r w:rsidRPr="00983CF0">
                        <w:rPr>
                          <w:rFonts w:asciiTheme="majorHAnsi" w:hAnsiTheme="majorHAnsi" w:cs="Arial"/>
                          <w:color w:val="000000" w:themeColor="text1"/>
                          <w:kern w:val="24"/>
                        </w:rPr>
                        <w:t>Traces</w:t>
                      </w:r>
                    </w:p>
                  </w:txbxContent>
                </v:textbox>
              </v:shape>
            </v:group>
            <v:group id="Group 698" o:spid="_x0000_s1134" style="position:absolute;width:17923;height:23812" coordsize="17923,23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line id="Straight Connector 699" o:spid="_x0000_s1135" style="position:absolute;visibility:visible" from="262,11501" to="6318,11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HzcAAAADcAAAADwAAAGRycy9kb3ducmV2LnhtbESPS4vCMBSF9wP+h3AFd2OqiNhqFBUK&#10;bsfH/tpc22pzU5Ko9d+bAcHl4Tw+zmLVmUY8yPnasoLRMAFBXFhdc6ngeMh/ZyB8QNbYWCYFL/Kw&#10;WvZ+Fphp++Q/euxDKeII+wwVVCG0mZS+qMigH9qWOHoX6wyGKF0ptcNnHDeNHCfJVBqsORIqbGlb&#10;UXHb302EJBu7yaU/TCbre7rLT+e6vDqlBv1uPQcRqAvf8Ke90wqmaQr/Z+IR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Ah83AAAAA3AAAAA8AAAAAAAAAAAAAAAAA&#10;oQIAAGRycy9kb3ducmV2LnhtbFBLBQYAAAAABAAEAPkAAACOAwAAAAA=&#10;" strokecolor="#4f81bd [3204]" strokeweight="2pt">
                <v:shadow on="t" color="black" opacity="24903f" origin=",.5" offset="0,.55556mm"/>
              </v:line>
              <v:shape id="Text Box 700" o:spid="_x0000_s1136" type="#_x0000_t202" style="position:absolute;width:16351;height:5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dGMEA&#10;AADcAAAADwAAAGRycy9kb3ducmV2LnhtbERPz2vCMBS+D/Y/hCfstiaKbrMzylAGOyl2U/D2aJ5t&#10;WfMSmszW/94chB0/vt+L1WBbcaEuNI41jDMFgrh0puFKw8/35/MbiBCRDbaOScOVAqyWjw8LzI3r&#10;eU+XIlYihXDIUUMdo8+lDGVNFkPmPHHizq6zGBPsKmk67FO4beVEqRdpseHUUKOndU3lb/FnNRy2&#10;59NxqnbVxs587wYl2c6l1k+j4eMdRKQh/ovv7i+j4VWl+elMOgJ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b3RjBAAAA3AAAAA8AAAAAAAAAAAAAAAAAmAIAAGRycy9kb3du&#10;cmV2LnhtbFBLBQYAAAAABAAEAPUAAACGAwAAAAA=&#10;" filled="f" stroked="f">
                <v:textbox>
                  <w:txbxContent>
                    <w:p w:rsidR="005C0E2F" w:rsidRPr="00983CF0" w:rsidRDefault="005C0E2F" w:rsidP="003C710B">
                      <w:pPr>
                        <w:pStyle w:val="NormalWeb"/>
                        <w:spacing w:before="0" w:beforeAutospacing="0" w:after="0" w:afterAutospacing="0"/>
                        <w:jc w:val="center"/>
                        <w:rPr>
                          <w:rFonts w:asciiTheme="majorHAnsi" w:hAnsiTheme="majorHAnsi"/>
                        </w:rPr>
                      </w:pPr>
                      <w:r w:rsidRPr="00983CF0">
                        <w:rPr>
                          <w:rFonts w:asciiTheme="majorHAnsi" w:hAnsiTheme="majorHAnsi" w:cs="Arial"/>
                          <w:color w:val="000000" w:themeColor="text1"/>
                          <w:kern w:val="24"/>
                        </w:rPr>
                        <w:t>CPU Performance</w:t>
                      </w:r>
                    </w:p>
                    <w:p w:rsidR="005C0E2F" w:rsidRPr="00983CF0" w:rsidRDefault="005C0E2F" w:rsidP="003C710B">
                      <w:pPr>
                        <w:pStyle w:val="NormalWeb"/>
                        <w:spacing w:before="0" w:beforeAutospacing="0" w:after="0" w:afterAutospacing="0"/>
                        <w:jc w:val="center"/>
                        <w:rPr>
                          <w:rFonts w:asciiTheme="majorHAnsi" w:hAnsiTheme="majorHAnsi"/>
                        </w:rPr>
                      </w:pPr>
                      <w:r w:rsidRPr="00983CF0">
                        <w:rPr>
                          <w:rFonts w:asciiTheme="majorHAnsi" w:hAnsiTheme="majorHAnsi" w:cs="Arial"/>
                          <w:color w:val="000000" w:themeColor="text1"/>
                          <w:kern w:val="24"/>
                        </w:rPr>
                        <w:t>Traces</w:t>
                      </w:r>
                    </w:p>
                  </w:txbxContent>
                </v:textbox>
              </v:shape>
              <v:oval id="Oval 701" o:spid="_x0000_s1137" style="position:absolute;left:1543;top:6896;width:3474;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jSsUA&#10;AADcAAAADwAAAGRycy9kb3ducmV2LnhtbESPS4vCQBCE7wv+h6GFvYhOdPFBdBQRdteD4BPx2GTa&#10;JJjpCZnRZP+9Iwh7LKrqK2q2aEwhHlS53LKCfi8CQZxYnXOq4HT87k5AOI+ssbBMCv7IwWLe+phh&#10;rG3Ne3ocfCoChF2MCjLvy1hKl2Rk0PVsSRy8q60M+iCrVOoK6wA3hRxE0UgazDksZFjSKqPkdrgb&#10;BYPz+rq92Z9hLU/4e/na3NOd6yj12W6WUxCeGv8ffrfXWsE46s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4mNKxQAAANwAAAAPAAAAAAAAAAAAAAAAAJgCAABkcnMv&#10;ZG93bnJldi54bWxQSwUGAAAAAAQABAD1AAAAigM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983CF0" w:rsidRDefault="005C0E2F" w:rsidP="003C710B">
                      <w:pPr>
                        <w:pStyle w:val="NormalWeb"/>
                        <w:spacing w:before="0" w:beforeAutospacing="0" w:after="0" w:afterAutospacing="0"/>
                        <w:jc w:val="center"/>
                        <w:rPr>
                          <w:sz w:val="16"/>
                        </w:rPr>
                      </w:pPr>
                      <w:r w:rsidRPr="00983CF0">
                        <w:rPr>
                          <w:rFonts w:asciiTheme="minorHAnsi" w:hAnsi="Cambria" w:cstheme="minorBidi"/>
                          <w:color w:val="FFFFFF" w:themeColor="light1"/>
                          <w:kern w:val="24"/>
                          <w:sz w:val="16"/>
                        </w:rPr>
                        <w:t>1</w:t>
                      </w:r>
                    </w:p>
                  </w:txbxContent>
                </v:textbox>
              </v:oval>
              <v:oval id="Oval 702" o:spid="_x0000_s1138" style="position:absolute;left:10562;top:6896;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D9PcYA&#10;AADcAAAADwAAAGRycy9kb3ducmV2LnhtbESPW2vCQBSE3wv+h+UIvkjdNKW2xKwiBS8PQqsV8fGQ&#10;Pblg9mzIrib9925B6OMwM98w6aI3tbhR6yrLCl4mEQjizOqKCwXHn9XzBwjnkTXWlknBLzlYzAdP&#10;KSbadryn28EXIkDYJaig9L5JpHRZSQbdxDbEwctta9AH2RZSt9gFuKllHEVTabDisFBiQ58lZZfD&#10;1SiIT9v862LXb5084ub8ursW326s1GjYL2cgPPX+P/xob7WC9yiG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D9PcYAAADcAAAADwAAAAAAAAAAAAAAAACYAgAAZHJz&#10;L2Rvd25yZXYueG1sUEsFBgAAAAAEAAQA9QAAAIsDA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983CF0" w:rsidRDefault="005C0E2F" w:rsidP="003C710B">
                      <w:pPr>
                        <w:pStyle w:val="NormalWeb"/>
                        <w:spacing w:before="0" w:beforeAutospacing="0" w:after="0" w:afterAutospacing="0"/>
                        <w:jc w:val="center"/>
                        <w:rPr>
                          <w:sz w:val="16"/>
                        </w:rPr>
                      </w:pPr>
                      <w:r w:rsidRPr="00983CF0">
                        <w:rPr>
                          <w:rFonts w:asciiTheme="minorHAnsi" w:hAnsi="Cambria" w:cstheme="minorBidi"/>
                          <w:color w:val="FFFFFF" w:themeColor="light1"/>
                          <w:kern w:val="24"/>
                          <w:sz w:val="16"/>
                        </w:rPr>
                        <w:t>2</w:t>
                      </w:r>
                    </w:p>
                  </w:txbxContent>
                </v:textbox>
              </v:oval>
              <v:line id="Straight Connector 703" o:spid="_x0000_s1139" style="position:absolute;visibility:visible" from="7130,11501" to="17923,11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qPcIAAADcAAAADwAAAGRycy9kb3ducmV2LnhtbESPX2vCMBTF34V9h3AHvmmyKZt2pkWF&#10;gq/T+X5t7tpqc1OSqPXbL4PBHg/nz4+zKgbbiRv50DrW8DJVIIgrZ1quNXwdyskCRIjIBjvHpOFB&#10;AYr8abTCzLg7f9JtH2uRRjhkqKGJsc+kDFVDFsPU9cTJ+3beYkzS19J4vKdx28lXpd6kxZYTocGe&#10;tg1Vl/3VJojauE0pw2E+X1+Xu/J4auuz13r8PKw/QEQa4n/4r70zGt7VDH7PpCMg8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MqPcIAAADcAAAADwAAAAAAAAAAAAAA&#10;AAChAgAAZHJzL2Rvd25yZXYueG1sUEsFBgAAAAAEAAQA+QAAAJADAAAAAA==&#10;" strokecolor="#4f81bd [3204]" strokeweight="2pt">
                <v:shadow on="t" color="black" opacity="24903f" origin=",.5" offset="0,.55556mm"/>
              </v:line>
              <v:line id="Straight Connector 704" o:spid="_x0000_s1140" style="position:absolute;visibility:visible" from="262,17590" to="10562,17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qyScIAAADcAAAADwAAAGRycy9kb3ducmV2LnhtbESPXWvCMBSG7wX/QzjC7jRRituqsdRB&#10;wVs/dn/WHNtuzUlJonb/fhkMdvnyfjy822K0vbiTD51jDcuFAkFcO9Nxo+FyruYvIEJENtg7Jg3f&#10;FKDYTSdbzI178JHup9iINMIhRw1tjEMuZahbshgWbiBO3tV5izFJ30jj8ZHGbS9XSq2lxY4TocWB&#10;3lqqv043myBq7/aVDOcsK2+vh+r9o2s+vdZPs7HcgIg0xv/wX/tgNDyrDH7PpCM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qyScIAAADcAAAADwAAAAAAAAAAAAAA&#10;AAChAgAAZHJzL2Rvd25yZXYueG1sUEsFBgAAAAAEAAQA+QAAAJADAAAAAA==&#10;" strokecolor="#4f81bd [3204]" strokeweight="2pt">
                <v:shadow on="t" color="black" opacity="24903f" origin=",.5" offset="0,.55556mm"/>
              </v:line>
              <v:oval id="Oval 705" o:spid="_x0000_s1141" style="position:absolute;left:4562;top:12985;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lScUA&#10;AADcAAAADwAAAGRycy9kb3ducmV2LnhtbESPQYvCMBSE78L+h/AW9iKa6qIr1SgiuOtB0FURj4/m&#10;2Rabl9JEW/+9EQSPw8x8w0xmjSnEjSqXW1bQ60YgiBOrc04VHPbLzgiE88gaC8uk4E4OZtOP1gRj&#10;bWv+p9vOpyJA2MWoIPO+jKV0SUYGXdeWxME728qgD7JKpa6wDnBTyH4UDaXBnMNChiUtMkouu6tR&#10;0D+uzpuL/R3U8oB/p+/1Nd26tlJfn818DMJT49/hV3ulFfxEA3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2WVJxQAAANwAAAAPAAAAAAAAAAAAAAAAAJgCAABkcnMv&#10;ZG93bnJldi54bWxQSwUGAAAAAAQABAD1AAAAigM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983CF0" w:rsidRDefault="005C0E2F" w:rsidP="003C710B">
                      <w:pPr>
                        <w:pStyle w:val="NormalWeb"/>
                        <w:spacing w:before="0" w:beforeAutospacing="0" w:after="0" w:afterAutospacing="0"/>
                        <w:jc w:val="center"/>
                        <w:rPr>
                          <w:sz w:val="16"/>
                        </w:rPr>
                      </w:pPr>
                      <w:r w:rsidRPr="00983CF0">
                        <w:rPr>
                          <w:rFonts w:asciiTheme="minorHAnsi" w:hAnsi="Cambria" w:cstheme="minorBidi"/>
                          <w:color w:val="FFFFFF" w:themeColor="light1"/>
                          <w:kern w:val="24"/>
                          <w:sz w:val="16"/>
                        </w:rPr>
                        <w:t>3</w:t>
                      </w:r>
                    </w:p>
                  </w:txbxContent>
                </v:textbox>
              </v:oval>
              <v:line id="Straight Connector 706" o:spid="_x0000_s1142" style="position:absolute;visibility:visible" from="11825,17590" to="17923,17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JpcIAAADcAAAADwAAAGRycy9kb3ducmV2LnhtbESPX2vCMBTF3wd+h3CFvc1Ekbp1RlGh&#10;0Nfp9n7X3LWdzU1JYtt9+2Uw8PFw/vw42/1kOzGQD61jDcuFAkFcOdNyreH9Ujw9gwgR2WDnmDT8&#10;UID9bvawxdy4kd9oOMdapBEOOWpoYuxzKUPVkMWwcD1x8r6ctxiT9LU0Hsc0bju5UiqTFltOhAZ7&#10;OjVUXc83myDq6I6FDJf1+nB7KYuPz7b+9lo/zqfDK4hIU7yH/9ul0bBRGfy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SJpcIAAADcAAAADwAAAAAAAAAAAAAA&#10;AAChAgAAZHJzL2Rvd25yZXYueG1sUEsFBgAAAAAEAAQA+QAAAJADAAAAAA==&#10;" strokecolor="#4f81bd [3204]" strokeweight="2pt">
                <v:shadow on="t" color="black" opacity="24903f" origin=",.5" offset="0,.55556mm"/>
              </v:line>
              <v:oval id="Oval 707" o:spid="_x0000_s1143" style="position:absolute;left:13898;top:12985;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epcUA&#10;AADcAAAADwAAAGRycy9kb3ducmV2LnhtbESPT4vCMBTE74LfITxhL6KpiqtUo4iw6mHB9Q/LHh/N&#10;sy02L6WJtn77jSB4HGbmN8x82ZhC3KlyuWUFg34EgjixOudUwfn01ZuCcB5ZY2GZFDzIwXLRbs0x&#10;1rbmA92PPhUBwi5GBZn3ZSylSzIy6Pq2JA7exVYGfZBVKnWFdYCbQg6j6FMazDksZFjSOqPkerwZ&#10;BcPf3WV/tZtxLc+4/Rt939If11Xqo9OsZiA8Nf4dfrV3WsEkmsDz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16lxQAAANwAAAAPAAAAAAAAAAAAAAAAAJgCAABkcnMv&#10;ZG93bnJldi54bWxQSwUGAAAAAAQABAD1AAAAigM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983CF0" w:rsidRDefault="005C0E2F" w:rsidP="003C710B">
                      <w:pPr>
                        <w:pStyle w:val="NormalWeb"/>
                        <w:spacing w:before="0" w:beforeAutospacing="0" w:after="0" w:afterAutospacing="0"/>
                        <w:jc w:val="center"/>
                        <w:rPr>
                          <w:sz w:val="16"/>
                        </w:rPr>
                      </w:pPr>
                      <w:r w:rsidRPr="00983CF0">
                        <w:rPr>
                          <w:rFonts w:asciiTheme="minorHAnsi" w:hAnsi="Cambria" w:cstheme="minorBidi"/>
                          <w:color w:val="FFFFFF" w:themeColor="light1"/>
                          <w:kern w:val="24"/>
                          <w:sz w:val="16"/>
                        </w:rPr>
                        <w:t>4</w:t>
                      </w:r>
                    </w:p>
                  </w:txbxContent>
                </v:textbox>
              </v:oval>
              <v:oval id="Oval 708" o:spid="_x0000_s1144" style="position:absolute;left:526;top:19114;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K18QA&#10;AADcAAAADwAAAGRycy9kb3ducmV2LnhtbERPy2rCQBTdC/7DcIVuipnUYluioxTB1oVgG0Nxeclc&#10;k2DmTshMHv37zqLg8nDe6+1oatFT6yrLCp6iGARxbnXFhYLsvJ+/gXAeWWNtmRT8koPtZjpZY6Lt&#10;wN/Up74QIYRdggpK75tESpeXZNBFtiEO3NW2Bn2AbSF1i0MIN7VcxPGLNFhxaCixoV1J+S3tjILF&#10;z+F6utmP5SAz/Lw8H7viyz0q9TAb31cgPI3+Lv53H7SC1zisDWfC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Yytf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983CF0" w:rsidRDefault="005C0E2F" w:rsidP="003C710B">
                      <w:pPr>
                        <w:pStyle w:val="NormalWeb"/>
                        <w:spacing w:before="0" w:beforeAutospacing="0" w:after="0" w:afterAutospacing="0"/>
                        <w:jc w:val="center"/>
                        <w:rPr>
                          <w:sz w:val="16"/>
                        </w:rPr>
                      </w:pPr>
                      <w:r w:rsidRPr="00983CF0">
                        <w:rPr>
                          <w:rFonts w:asciiTheme="minorHAnsi" w:hAnsi="Cambria" w:cstheme="minorBidi"/>
                          <w:color w:val="FFFFFF" w:themeColor="light1"/>
                          <w:kern w:val="24"/>
                          <w:sz w:val="16"/>
                        </w:rPr>
                        <w:t>6</w:t>
                      </w:r>
                    </w:p>
                  </w:txbxContent>
                </v:textbox>
              </v:oval>
              <v:oval id="Oval 709" o:spid="_x0000_s1145" style="position:absolute;left:10694;top:19114;width:3474;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TMcA&#10;AADcAAAADwAAAGRycy9kb3ducmV2LnhtbESPT2vCQBTE74V+h+UVehHdqFhrdBUptHoQ2qYiHh/Z&#10;ZxLMvg3ZzZ9++64g9DjMzG+Y1aY3pWipdoVlBeNRBII4tbrgTMHx5334CsJ5ZI2lZVLwSw4268eH&#10;FcbadvxNbeIzESDsYlSQe1/FUro0J4NuZCvi4F1sbdAHWWdS19gFuCnlJIpepMGCw0KOFb3llF6T&#10;xiiYnPaXz6v9mHXyiLvz9NBkX26g1PNTv12C8NT7//C9vdcK5tECbmfCEZ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Ub0z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983CF0" w:rsidRDefault="005C0E2F" w:rsidP="003C710B">
                      <w:pPr>
                        <w:pStyle w:val="NormalWeb"/>
                        <w:spacing w:before="0" w:beforeAutospacing="0" w:after="0" w:afterAutospacing="0"/>
                        <w:jc w:val="center"/>
                        <w:rPr>
                          <w:sz w:val="16"/>
                        </w:rPr>
                      </w:pPr>
                      <w:r w:rsidRPr="00983CF0">
                        <w:rPr>
                          <w:rFonts w:asciiTheme="minorHAnsi" w:hAnsi="Cambria" w:cstheme="minorBidi"/>
                          <w:color w:val="FFFFFF" w:themeColor="light1"/>
                          <w:kern w:val="24"/>
                          <w:sz w:val="16"/>
                        </w:rPr>
                        <w:t>7</w:t>
                      </w:r>
                    </w:p>
                  </w:txbxContent>
                </v:textbox>
              </v:oval>
              <v:line id="Straight Connector 710" o:spid="_x0000_s1146" style="position:absolute;visibility:visible" from="262,23812" to="4001,2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il78AAADcAAAADwAAAGRycy9kb3ducmV2LnhtbERPS2vCQBC+C/6HZYTedGOR1kZX0ULA&#10;a33cp9kxiWZnw+5G03/fORR6/Pje6+3gWvWgEBvPBuazDBRx6W3DlYHzqZguQcWEbLH1TAZ+KMJ2&#10;Mx6tMbf+yV/0OKZKSQjHHA3UKXW51rGsyWGc+Y5YuKsPDpPAUGkb8CnhrtWvWfamHTYsDTV29FlT&#10;eT/2Tkqyvd8XOp4Wi13/cSgu3011C8a8TIbdClSiIf2L/9wHa+B9LvPljBwBvf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ggil78AAADcAAAADwAAAAAAAAAAAAAAAACh&#10;AgAAZHJzL2Rvd25yZXYueG1sUEsFBgAAAAAEAAQA+QAAAI0DAAAAAA==&#10;" strokecolor="#4f81bd [3204]" strokeweight="2pt">
                <v:shadow on="t" color="black" opacity="24903f" origin=",.5" offset="0,.55556mm"/>
              </v:line>
              <v:line id="Straight Connector 711" o:spid="_x0000_s1147" style="position:absolute;visibility:visible" from="6318,23812" to="17923,2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SHDMIAAADcAAAADwAAAGRycy9kb3ducmV2LnhtbESPX2vCMBTF3wd+h3CFvc20UrbZGUUH&#10;BV/Xbu93zbXtbG5KEmv99kYQ9ng4f36c9XYyvRjJ+c6ygnSRgCCure64UfBdFS/vIHxA1thbJgVX&#10;8rDdzJ7WmGt74S8ay9CIOMI+RwVtCEMupa9bMugXdiCO3tE6gyFK10jt8BLHTS+XSfIqDXYcCS0O&#10;9NlSfSrPJkKSvd0X0ldZtjuvDsXPb9f8OaWe59PuA0SgKfyHH+2DVvCWpnA/E4+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SHDMIAAADcAAAADwAAAAAAAAAAAAAA&#10;AAChAgAAZHJzL2Rvd25yZXYueG1sUEsFBgAAAAAEAAQA+QAAAJADAAAAAA==&#10;" strokecolor="#4f81bd [3204]" strokeweight="2pt">
                <v:shadow on="t" color="black" opacity="24903f" origin=",.5" offset="0,.55556mm"/>
              </v:line>
            </v:group>
            <w10:wrap type="none"/>
            <w10:anchorlock/>
          </v:group>
        </w:pict>
      </w:r>
    </w:p>
    <w:p w:rsidR="00B94358" w:rsidRDefault="005251DA" w:rsidP="00AC5C21">
      <w:pPr>
        <w:pStyle w:val="Caption"/>
      </w:pPr>
      <w:r>
        <w:t xml:space="preserve">Figure </w:t>
      </w:r>
      <w:r w:rsidR="004A1D41">
        <w:t>10</w:t>
      </w:r>
      <w:r w:rsidR="0027612C">
        <w:t xml:space="preserve">: </w:t>
      </w:r>
      <w:r w:rsidR="003C710B">
        <w:t xml:space="preserve">Performance trace data for </w:t>
      </w:r>
      <w:r w:rsidR="00F841D8">
        <w:t>segments of the example parallel program</w:t>
      </w:r>
      <w:r>
        <w:t>.</w:t>
      </w:r>
    </w:p>
    <w:p w:rsidR="00983CF0" w:rsidRDefault="00983CF0" w:rsidP="003C710B"/>
    <w:p w:rsidR="003C710B" w:rsidRDefault="003C710B" w:rsidP="003C710B">
      <w:r>
        <w:t xml:space="preserve">Figure </w:t>
      </w:r>
      <w:r w:rsidR="006A2C6A">
        <w:t>1</w:t>
      </w:r>
      <w:r w:rsidR="004A1D41">
        <w:t>1</w:t>
      </w:r>
      <w:r>
        <w:t xml:space="preserve"> illustrates </w:t>
      </w:r>
      <w:r w:rsidR="00DD1647">
        <w:t>trace-ordering</w:t>
      </w:r>
      <w:r>
        <w:t xml:space="preserve"> information </w:t>
      </w:r>
      <w:r w:rsidR="00B94358">
        <w:t xml:space="preserve">for </w:t>
      </w:r>
      <w:r w:rsidR="00DA2060">
        <w:t>the</w:t>
      </w:r>
      <w:r>
        <w:t xml:space="preserve"> </w:t>
      </w:r>
      <w:r w:rsidR="00B94358">
        <w:t xml:space="preserve">example parallel program.  The ordering information </w:t>
      </w:r>
      <w:r>
        <w:t>will enable the PIM analytic model to rebuild the trace from disparate segments of performance data</w:t>
      </w:r>
      <w:r w:rsidR="00B94358">
        <w:t>, while maintaining correct relationships between the segments</w:t>
      </w:r>
      <w:r>
        <w:t>.</w:t>
      </w:r>
    </w:p>
    <w:p w:rsidR="00B94358" w:rsidRDefault="00B94358" w:rsidP="003C710B"/>
    <w:p w:rsidR="00B94358" w:rsidRDefault="00B84FC8" w:rsidP="002C6623">
      <w:pPr>
        <w:jc w:val="center"/>
      </w:pPr>
      <w:r>
        <w:rPr>
          <w:noProof/>
          <w:lang w:eastAsia="en-US"/>
        </w:rPr>
      </w:r>
      <w:r>
        <w:rPr>
          <w:noProof/>
          <w:lang w:eastAsia="en-US"/>
        </w:rPr>
        <w:pict>
          <v:group id="Group 40" o:spid="_x0000_s1148" style="width:378.4pt;height:147.2pt;mso-position-horizontal-relative:char;mso-position-vertical-relative:line" coordsize="59601,2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">
            <o:lock v:ext="edit" aspectratio="t"/>
            <v:group id="Group 757" o:spid="_x0000_s1149" style="position:absolute;width:28253;height:23185" coordsize="28253,23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XvzcYAAADcAAAADwAAAGRycy9kb3ducmV2LnhtbESPT2vCQBTE7wW/w/IK&#10;3uomSqqkriJSpQcpNBFKb4/sMwlm34bsNn++fbdQ6HGYmd8w2/1oGtFT52rLCuJFBIK4sLrmUsE1&#10;Pz1tQDiPrLGxTAomcrDfzR62mGo78Af1mS9FgLBLUUHlfZtK6YqKDLqFbYmDd7OdQR9kV0rd4RDg&#10;ppHLKHqWBmsOCxW2dKyouGffRsF5wOGwil/7y/12nL7y5P3zEpNS88fx8ALC0+j/w3/tN61gna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1e/NxgAAANwA&#10;AAAPAAAAAAAAAAAAAAAAAKoCAABkcnMvZG93bnJldi54bWxQSwUGAAAAAAQABAD6AAAAnQMAAAAA&#10;">
              <v:shape id="Text Box 758" o:spid="_x0000_s1150" type="#_x0000_t202" style="position:absolute;left:4316;width:18618;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7+A8AA&#10;AADcAAAADwAAAGRycy9kb3ducmV2LnhtbERPy4rCMBTdC/5DuII7TRQfYzWKKAOzUnRmBHeX5toW&#10;m5vSZGzn781CcHk479WmtaV4UO0LxxpGQwWCOHWm4EzDz/fn4AOED8gGS8ek4Z88bNbdzgoT4xo+&#10;0eMcMhFD2CeoIQ+hSqT0aU4W/dBVxJG7udpiiLDOpKmxieG2lGOlZtJiwbEhx4p2OaX385/V8Hu4&#10;XS8Tdcz2dlo1rlWS7UJq3e+12yWIQG14i1/uL6NhPo1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97+A8AAAADcAAAADwAAAAAAAAAAAAAAAACYAgAAZHJzL2Rvd25y&#10;ZXYueG1sUEsFBgAAAAAEAAQA9QAAAIUDAAAAAA==&#10;" filled="f" stroked="f">
                <v:textbox>
                  <w:txbxContent>
                    <w:p w:rsidR="005C0E2F" w:rsidRPr="00DA2060" w:rsidRDefault="005C0E2F" w:rsidP="00401F80">
                      <w:pPr>
                        <w:pStyle w:val="NormalWeb"/>
                        <w:spacing w:before="0" w:beforeAutospacing="0" w:after="0" w:afterAutospacing="0"/>
                        <w:jc w:val="center"/>
                        <w:rPr>
                          <w:rFonts w:asciiTheme="majorHAnsi" w:hAnsiTheme="majorHAnsi"/>
                          <w:sz w:val="18"/>
                        </w:rPr>
                      </w:pPr>
                      <w:r w:rsidRPr="00DA2060">
                        <w:rPr>
                          <w:rFonts w:asciiTheme="majorHAnsi" w:hAnsiTheme="majorHAnsi" w:cs="Arial"/>
                          <w:color w:val="000000" w:themeColor="text1"/>
                          <w:kern w:val="24"/>
                          <w:sz w:val="18"/>
                        </w:rPr>
                        <w:t>Trace Ordering Information</w:t>
                      </w:r>
                    </w:p>
                  </w:txbxContent>
                </v:textbox>
              </v:shape>
              <v:group id="Group 759" o:spid="_x0000_s1151" style="position:absolute;top:4847;width:12609;height:3740" coordorigin=",4847" coordsize="12609,3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oval id="Oval 760" o:spid="_x0000_s1152" style="position:absolute;top:5077;width:3474;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EjccQA&#10;AADcAAAADwAAAGRycy9kb3ducmV2LnhtbERPTWvCQBC9C/0PyxS8iG60NC2pa5BCrYeCNobS45Ad&#10;k5DsbMiuJv333YPg8fG+1+loWnGl3tWWFSwXEQjiwuqaSwX56WP+CsJ5ZI2tZVLwRw7SzcNkjYm2&#10;A3/TNfOlCCHsElRQed8lUrqiIoNuYTviwJ1tb9AH2JdS9ziEcNPKVRTF0mDNoaHCjt4rKprsYhSs&#10;fvbnQ2N3z4PM8fP36etSHt1MqenjuH0D4Wn0d/HNvdcKXuIwP5w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I3H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Default="005C0E2F" w:rsidP="00401F80">
                        <w:pPr>
                          <w:pStyle w:val="NormalWeb"/>
                          <w:spacing w:before="0" w:beforeAutospacing="0" w:after="0" w:afterAutospacing="0"/>
                          <w:jc w:val="center"/>
                        </w:pPr>
                        <w:r w:rsidRPr="00DA2060">
                          <w:rPr>
                            <w:rFonts w:asciiTheme="minorHAnsi" w:hAnsi="Cambria" w:cstheme="minorBidi"/>
                            <w:color w:val="FFFFFF" w:themeColor="light1"/>
                            <w:kern w:val="24"/>
                            <w:sz w:val="16"/>
                          </w:rPr>
                          <w:t>2</w:t>
                        </w:r>
                      </w:p>
                    </w:txbxContent>
                  </v:textbox>
                </v:oval>
                <v:shape id="Text Box 761" o:spid="_x0000_s1153" type="#_x0000_t202" style="position:absolute;left:4098;top:5237;width:4801;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dI8QA&#10;AADcAAAADwAAAGRycy9kb3ducmV2LnhtbESPQWvCQBSE74L/YXmCt7qrVGtjNiKWQk+W2lrw9sg+&#10;k2D2bciuJv57t1DwOMzMN0y67m0trtT6yrGG6USBIM6dqbjQ8PP9/rQE4QOywdoxabiRh3U2HKSY&#10;GNfxF133oRARwj5BDWUITSKlz0uy6CeuIY7eybUWQ5RtIU2LXYTbWs6UWkiLFceFEhvalpSf9xer&#10;4bA7HX+f1WfxZudN53ol2b5KrcejfrMCEagPj/B/+8NoeFl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nSPEAAAA3AAAAA8AAAAAAAAAAAAAAAAAmAIAAGRycy9k&#10;b3ducmV2LnhtbFBLBQYAAAAABAAEAPUAAACJAwAAAAA=&#10;" filled="f" stroked="f">
                  <v:textbox>
                    <w:txbxContent>
                      <w:p w:rsidR="005C0E2F" w:rsidRPr="00DA2060" w:rsidRDefault="005C0E2F" w:rsidP="00401F80">
                        <w:pPr>
                          <w:pStyle w:val="NormalWeb"/>
                          <w:spacing w:before="0" w:beforeAutospacing="0" w:after="0" w:afterAutospacing="0"/>
                          <w:rPr>
                            <w:rFonts w:asciiTheme="majorHAnsi" w:hAnsiTheme="majorHAnsi"/>
                            <w:sz w:val="16"/>
                          </w:rPr>
                        </w:pPr>
                        <w:proofErr w:type="gramStart"/>
                        <w:r w:rsidRPr="00DA2060">
                          <w:rPr>
                            <w:rFonts w:asciiTheme="majorHAnsi" w:hAnsiTheme="majorHAnsi" w:cstheme="minorBidi"/>
                            <w:color w:val="000000" w:themeColor="text1"/>
                            <w:kern w:val="24"/>
                            <w:sz w:val="16"/>
                          </w:rPr>
                          <w:t>after</w:t>
                        </w:r>
                        <w:proofErr w:type="gramEnd"/>
                      </w:p>
                    </w:txbxContent>
                  </v:textbox>
                </v:shape>
                <v:oval id="Oval 762" o:spid="_x0000_s1154" style="position:absolute;left:9134;top:4847;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YnccA&#10;AADcAAAADwAAAGRycy9kb3ducmV2LnhtbESPT2vCQBTE70K/w/IKXkQ3jWhLmlVKoeqhYBul9PjI&#10;vvzB7NuQXU389m5B6HGYmd8w6XowjbhQ52rLCp5mEQji3OqaSwXHw8f0BYTzyBoby6TgSg7Wq4dR&#10;iom2PX/TJfOlCBB2CSqovG8TKV1ekUE3sy1x8ArbGfRBdqXUHfYBbhoZR9FSGqw5LFTY0ntF+Sk7&#10;GwXxz67Yn+xm0csjbn/nn+fyy02UGj8Ob68gPA3+P3xv77SC52UMf2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vGJ3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AC5C21" w:rsidRDefault="005C0E2F" w:rsidP="00401F80">
                        <w:pPr>
                          <w:pStyle w:val="NormalWeb"/>
                          <w:spacing w:before="0" w:beforeAutospacing="0" w:after="0" w:afterAutospacing="0"/>
                          <w:jc w:val="center"/>
                          <w:rPr>
                            <w:sz w:val="16"/>
                          </w:rPr>
                        </w:pPr>
                        <w:r w:rsidRPr="00AC5C21">
                          <w:rPr>
                            <w:rFonts w:asciiTheme="minorHAnsi" w:hAnsi="Cambria" w:cstheme="minorBidi"/>
                            <w:color w:val="FFFFFF" w:themeColor="light1"/>
                            <w:kern w:val="24"/>
                            <w:sz w:val="16"/>
                          </w:rPr>
                          <w:t>1</w:t>
                        </w:r>
                      </w:p>
                    </w:txbxContent>
                  </v:textbox>
                </v:oval>
              </v:group>
              <v:group id="Group 763" o:spid="_x0000_s1155" style="position:absolute;left:15643;top:4735;width:12610;height:3740" coordorigin="15643,4735" coordsize="12609,3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Ijc8UAAADcAAAADwAAAGRycy9kb3ducmV2LnhtbESPQYvCMBSE78L+h/CE&#10;vWnaFXWpRhFxlz2IoC6It0fzbIvNS2liW/+9EQSPw8x8w8yXnSlFQ7UrLCuIhxEI4tTqgjMF/8ef&#10;wTcI55E1lpZJwZ0cLBcfvTkm2ra8p+bgMxEg7BJUkHtfJVK6NCeDbmgr4uBdbG3QB1lnUtfYBrgp&#10;5VcUTaTBgsNCjhWtc0qvh5tR8NtiuxrFm2Z7vazv5+N4d9rGpNRnv1vNQHjq/Dv8av9pBdP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CCI3PFAAAA3AAA&#10;AA8AAAAAAAAAAAAAAAAAqgIAAGRycy9kb3ducmV2LnhtbFBLBQYAAAAABAAEAPoAAACcAwAAAAA=&#10;">
                <v:oval id="Oval 764" o:spid="_x0000_s1156" style="position:absolute;left:15643;top:4965;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olcscA&#10;AADcAAAADwAAAGRycy9kb3ducmV2LnhtbESPW2vCQBSE3wX/w3KEvkizqdq0pK5SCl4eBFsrpY+H&#10;7MkFs2dDdjXpv+8Kgo/DzHzDzJe9qcWFWldZVvAUxSCIM6srLhQcv1ePryCcR9ZYWyYFf+RguRgO&#10;5phq2/EXXQ6+EAHCLkUFpfdNKqXLSjLoItsQBy+3rUEfZFtI3WIX4KaWkzhOpMGKw0KJDX2UlJ0O&#10;Z6Ng8rPN9ye7fu7kETe/0925+HRjpR5G/fsbCE+9v4dv7a1W8JLM4HomH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KJXL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AC5C21" w:rsidRDefault="005C0E2F" w:rsidP="00401F80">
                        <w:pPr>
                          <w:pStyle w:val="NormalWeb"/>
                          <w:spacing w:before="0" w:beforeAutospacing="0" w:after="0" w:afterAutospacing="0"/>
                          <w:jc w:val="center"/>
                          <w:rPr>
                            <w:sz w:val="16"/>
                          </w:rPr>
                        </w:pPr>
                        <w:r w:rsidRPr="00AC5C21">
                          <w:rPr>
                            <w:rFonts w:asciiTheme="minorHAnsi" w:hAnsi="Cambria" w:cstheme="minorBidi"/>
                            <w:color w:val="FFFFFF" w:themeColor="light1"/>
                            <w:kern w:val="24"/>
                            <w:sz w:val="16"/>
                          </w:rPr>
                          <w:t>4</w:t>
                        </w:r>
                      </w:p>
                    </w:txbxContent>
                  </v:textbox>
                </v:oval>
                <v:shape id="Text Box 765" o:spid="_x0000_s1157" type="#_x0000_t202" style="position:absolute;left:19741;top:5125;width:4800;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ObIMQA&#10;AADcAAAADwAAAGRycy9kb3ducmV2LnhtbESPQWvCQBSE74L/YXlCb3VXqdbGbERaCp4qTWvB2yP7&#10;TILZtyG7NfHfd4WCx2FmvmHSzWAbcaHO1441zKYKBHHhTM2lhu+v98cVCB+QDTaOScOVPGyy8SjF&#10;xLieP+mSh1JECPsENVQhtImUvqjIop+6ljh6J9dZDFF2pTQd9hFuGzlXaikt1hwXKmzptaLinP9a&#10;DYeP0/HnSe3LN7toezcoyfZFav0wGbZrEIGGcA//t3dGw/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zmyDEAAAA3AAAAA8AAAAAAAAAAAAAAAAAmAIAAGRycy9k&#10;b3ducmV2LnhtbFBLBQYAAAAABAAEAPUAAACJAwAAAAA=&#10;" filled="f" stroked="f">
                  <v:textbox>
                    <w:txbxContent>
                      <w:p w:rsidR="005C0E2F" w:rsidRPr="00DA2060" w:rsidRDefault="005C0E2F" w:rsidP="00401F80">
                        <w:pPr>
                          <w:pStyle w:val="NormalWeb"/>
                          <w:spacing w:before="0" w:beforeAutospacing="0" w:after="0" w:afterAutospacing="0"/>
                          <w:rPr>
                            <w:rFonts w:asciiTheme="majorHAnsi" w:hAnsiTheme="majorHAnsi"/>
                            <w:sz w:val="16"/>
                          </w:rPr>
                        </w:pPr>
                        <w:proofErr w:type="gramStart"/>
                        <w:r w:rsidRPr="00DA2060">
                          <w:rPr>
                            <w:rFonts w:asciiTheme="majorHAnsi" w:hAnsiTheme="majorHAnsi" w:cstheme="minorBidi"/>
                            <w:color w:val="000000" w:themeColor="text1"/>
                            <w:kern w:val="24"/>
                            <w:sz w:val="16"/>
                          </w:rPr>
                          <w:t>after</w:t>
                        </w:r>
                        <w:proofErr w:type="gramEnd"/>
                      </w:p>
                    </w:txbxContent>
                  </v:textbox>
                </v:shape>
                <v:oval id="Oval 766" o:spid="_x0000_s1158" style="position:absolute;left:24778;top:4735;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QenscA&#10;AADcAAAADwAAAGRycy9kb3ducmV2LnhtbESPT2vCQBTE70K/w/IKvYhuqpiWNKsUweqhYBul9PjI&#10;vvzB7NuQXU389m5B6HGYmd8w6WowjbhQ52rLCp6nEQji3OqaSwXHw2byCsJ5ZI2NZVJwJQer5cMo&#10;xUTbnr/pkvlSBAi7BBVU3reJlC6vyKCb2pY4eIXtDPogu1LqDvsAN42cRVEsDdYcFipsaV1RfsrO&#10;RsHsZ1fsT/Zj0csjbn/nn+fyy42Venoc3t9AeBr8f/je3mkFL3EMf2fCE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UHp7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AC5C21" w:rsidRDefault="005C0E2F" w:rsidP="00401F80">
                        <w:pPr>
                          <w:pStyle w:val="NormalWeb"/>
                          <w:spacing w:before="0" w:beforeAutospacing="0" w:after="0" w:afterAutospacing="0"/>
                          <w:jc w:val="center"/>
                          <w:rPr>
                            <w:sz w:val="16"/>
                          </w:rPr>
                        </w:pPr>
                        <w:r w:rsidRPr="00AC5C21">
                          <w:rPr>
                            <w:rFonts w:asciiTheme="minorHAnsi" w:hAnsi="Cambria" w:cstheme="minorBidi"/>
                            <w:color w:val="FFFFFF" w:themeColor="light1"/>
                            <w:kern w:val="24"/>
                            <w:sz w:val="16"/>
                          </w:rPr>
                          <w:t>3</w:t>
                        </w:r>
                      </w:p>
                    </w:txbxContent>
                  </v:textbox>
                </v:oval>
              </v:group>
              <v:group id="Group 767" o:spid="_x0000_s1159" style="position:absolute;top:9547;width:12609;height:3740" coordorigin=",9547" coordsize="12609,3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7klcMYAAADcAAAADwAAAGRycy9kb3ducmV2LnhtbESPT2vCQBTE7wW/w/KE&#10;3uomSlWiq4jU0kMoNBFKb4/sMwlm34bsNn++fbdQ6HGYmd8w++NoGtFT52rLCuJFBIK4sLrmUsE1&#10;vzxtQTiPrLGxTAomcnA8zB72mGg78Af1mS9FgLBLUEHlfZtI6YqKDLqFbYmDd7OdQR9kV0rd4RDg&#10;ppHLKFpLgzWHhQpbOldU3LNvo+B1wOG0il/69H47T1/58/tnGpNSj/PxtAPhafT/4b/2m1awWW/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uSVwxgAAANwA&#10;AAAPAAAAAAAAAAAAAAAAAKoCAABkcnMvZG93bnJldi54bWxQSwUGAAAAAAQABAD6AAAAnQMAAAAA&#10;">
                <v:oval id="Oval 768" o:spid="_x0000_s1160" style="position:absolute;top:9778;width:3474;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vd8QA&#10;AADcAAAADwAAAGRycy9kb3ducmV2LnhtbERPTWvCQBC9C/0PyxS8iG60NC2pa5BCrYeCNobS45Ad&#10;k5DsbMiuJv333YPg8fG+1+loWnGl3tWWFSwXEQjiwuqaSwX56WP+CsJ5ZI2tZVLwRw7SzcNkjYm2&#10;A3/TNfOlCCHsElRQed8lUrqiIoNuYTviwJ1tb9AH2JdS9ziEcNPKVRTF0mDNoaHCjt4rKprsYhSs&#10;fvbnQ2N3z4PM8fP36etSHt1MqenjuH0D4Wn0d/HNvdcKXuKwNpw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HL3f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AC5C21" w:rsidRDefault="005C0E2F" w:rsidP="00401F80">
                        <w:pPr>
                          <w:pStyle w:val="NormalWeb"/>
                          <w:spacing w:before="0" w:beforeAutospacing="0" w:after="0" w:afterAutospacing="0"/>
                          <w:jc w:val="center"/>
                          <w:rPr>
                            <w:sz w:val="16"/>
                          </w:rPr>
                        </w:pPr>
                        <w:r w:rsidRPr="00AC5C21">
                          <w:rPr>
                            <w:rFonts w:asciiTheme="minorHAnsi" w:hAnsi="Cambria" w:cstheme="minorBidi"/>
                            <w:color w:val="FFFFFF" w:themeColor="light1"/>
                            <w:kern w:val="24"/>
                            <w:sz w:val="16"/>
                          </w:rPr>
                          <w:t>3</w:t>
                        </w:r>
                      </w:p>
                    </w:txbxContent>
                  </v:textbox>
                </v:oval>
                <v:shape id="Text Box 769" o:spid="_x0000_s1161" type="#_x0000_t202" style="position:absolute;left:4098;top:9937;width:4801;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RJcQA&#10;AADcAAAADwAAAGRycy9kb3ducmV2LnhtbESPT2vCQBTE74LfYXmCN91V6r/UVcRS6KliWgu9PbLP&#10;JDT7NmRXE799VxA8DjPzG2a97WwlrtT40rGGyViBIM6cKTnX8P31PlqC8AHZYOWYNNzIw3bT760x&#10;Ma7lI13TkIsIYZ+ghiKEOpHSZwVZ9GNXE0fv7BqLIcoml6bBNsJtJadKzaXFkuNCgTXtC8r+0ovV&#10;cPo8//68qEP+Zmd16zol2a6k1sNBt3sFEagLz/Cj/WE0LO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SXEAAAA3AAAAA8AAAAAAAAAAAAAAAAAmAIAAGRycy9k&#10;b3ducmV2LnhtbFBLBQYAAAAABAAEAPUAAACJAwAAAAA=&#10;" filled="f" stroked="f">
                  <v:textbox>
                    <w:txbxContent>
                      <w:p w:rsidR="005C0E2F" w:rsidRPr="00DA2060" w:rsidRDefault="005C0E2F" w:rsidP="00401F80">
                        <w:pPr>
                          <w:pStyle w:val="NormalWeb"/>
                          <w:spacing w:before="0" w:beforeAutospacing="0" w:after="0" w:afterAutospacing="0"/>
                          <w:rPr>
                            <w:rFonts w:asciiTheme="majorHAnsi" w:hAnsiTheme="majorHAnsi"/>
                            <w:sz w:val="16"/>
                          </w:rPr>
                        </w:pPr>
                        <w:proofErr w:type="gramStart"/>
                        <w:r w:rsidRPr="00DA2060">
                          <w:rPr>
                            <w:rFonts w:asciiTheme="majorHAnsi" w:hAnsiTheme="majorHAnsi" w:cstheme="minorBidi"/>
                            <w:color w:val="000000" w:themeColor="text1"/>
                            <w:kern w:val="24"/>
                            <w:sz w:val="16"/>
                          </w:rPr>
                          <w:t>after</w:t>
                        </w:r>
                        <w:proofErr w:type="gramEnd"/>
                      </w:p>
                    </w:txbxContent>
                  </v:textbox>
                </v:shape>
                <v:oval id="Oval 770" o:spid="_x0000_s1162" style="position:absolute;left:9134;top:9547;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i1rMQA&#10;AADcAAAADwAAAGRycy9kb3ducmV2LnhtbERPTWvCQBC9C/0PyxR6kbqppUaiayiFth4KahrE45Ad&#10;k5DsbMiuJv333YPg8fG+1+loWnGl3tWWFbzMIhDEhdU1lwry38/nJQjnkTW2lknBHzlINw+TNSba&#10;Dnyga+ZLEULYJaig8r5LpHRFRQbdzHbEgTvb3qAPsC+l7nEI4aaV8yhaSIM1h4YKO/qoqGiyi1Ew&#10;P27Pu8Z+vQ0yx+/T68+l3LupUk+P4/sKhKfR38U391YriOMwP5w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taz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AC5C21" w:rsidRDefault="005C0E2F" w:rsidP="00401F80">
                        <w:pPr>
                          <w:pStyle w:val="NormalWeb"/>
                          <w:spacing w:before="0" w:beforeAutospacing="0" w:after="0" w:afterAutospacing="0"/>
                          <w:jc w:val="center"/>
                          <w:rPr>
                            <w:sz w:val="16"/>
                          </w:rPr>
                        </w:pPr>
                        <w:r w:rsidRPr="00AC5C21">
                          <w:rPr>
                            <w:rFonts w:asciiTheme="minorHAnsi" w:hAnsi="Cambria" w:cstheme="minorBidi"/>
                            <w:color w:val="FFFFFF" w:themeColor="light1"/>
                            <w:kern w:val="24"/>
                            <w:sz w:val="16"/>
                          </w:rPr>
                          <w:t>1</w:t>
                        </w:r>
                      </w:p>
                    </w:txbxContent>
                  </v:textbox>
                </v:oval>
              </v:group>
              <v:group id="Group 771" o:spid="_x0000_s1163" style="position:absolute;left:15643;top:9435;width:12610;height:3740" coordorigin="15643,9435" coordsize="12609,3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oval id="Oval 772" o:spid="_x0000_s1164" style="position:absolute;left:15643;top:9666;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OQMUA&#10;AADcAAAADwAAAGRycy9kb3ducmV2LnhtbESPT2vCQBTE7wW/w/IEL6KbplQluooUbD0I/kU8PrLP&#10;JJh9G7KrSb+9WxB6HGbmN8xs0ZpSPKh2hWUF78MIBHFqdcGZgtNxNZiAcB5ZY2mZFPySg8W88zbD&#10;RNuG9/Q4+EwECLsEFeTeV4mULs3JoBvaijh4V1sb9EHWmdQ1NgFuShlH0UgaLDgs5FjRV07p7XA3&#10;CuLz+rq92e/PRp7w5/KxuWc711eq122XUxCeWv8ffrXXWsF4HMPfmX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o5AxQAAANwAAAAPAAAAAAAAAAAAAAAAAJgCAABkcnMv&#10;ZG93bnJldi54bWxQSwUGAAAAAAQABAD1AAAAigM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5</w:t>
                        </w:r>
                      </w:p>
                    </w:txbxContent>
                  </v:textbox>
                </v:oval>
                <v:shape id="Text Box 773" o:spid="_x0000_s1165" type="#_x0000_t202" style="position:absolute;left:19741;top:9825;width:4800;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8wEsQA&#10;AADcAAAADwAAAGRycy9kb3ducmV2LnhtbESPW2sCMRSE3wv+h3CEvtVE23pZjVIqBZ8Ur+DbYXPc&#10;XdycLJvorv/eFAp9HGbmG2a2aG0p7lT7wrGGfk+BIE6dKTjTcNj/vI1B+IBssHRMGh7kYTHvvMww&#10;Ma7hLd13IRMRwj5BDXkIVSKlT3Oy6HuuIo7exdUWQ5R1Jk2NTYTbUg6UGkqLBceFHCv6zim97m5W&#10;w3F9OZ8+1CZb2s+qca2SbCdS69du+zUFEagN/+G/9spoGI3e4f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MBLEAAAA3AAAAA8AAAAAAAAAAAAAAAAAmAIAAGRycy9k&#10;b3ducmV2LnhtbFBLBQYAAAAABAAEAPUAAACJAwAAAAA=&#10;" filled="f" stroked="f">
                  <v:textbox>
                    <w:txbxContent>
                      <w:p w:rsidR="005C0E2F" w:rsidRPr="00DA2060" w:rsidRDefault="005C0E2F" w:rsidP="00401F80">
                        <w:pPr>
                          <w:pStyle w:val="NormalWeb"/>
                          <w:spacing w:before="0" w:beforeAutospacing="0" w:after="0" w:afterAutospacing="0"/>
                          <w:rPr>
                            <w:rFonts w:asciiTheme="majorHAnsi" w:hAnsiTheme="majorHAnsi"/>
                            <w:sz w:val="16"/>
                          </w:rPr>
                        </w:pPr>
                        <w:proofErr w:type="gramStart"/>
                        <w:r w:rsidRPr="00DA2060">
                          <w:rPr>
                            <w:rFonts w:asciiTheme="majorHAnsi" w:hAnsiTheme="majorHAnsi" w:cstheme="minorBidi"/>
                            <w:color w:val="000000" w:themeColor="text1"/>
                            <w:kern w:val="24"/>
                            <w:sz w:val="16"/>
                          </w:rPr>
                          <w:t>after</w:t>
                        </w:r>
                        <w:proofErr w:type="gramEnd"/>
                      </w:p>
                    </w:txbxContent>
                  </v:textbox>
                </v:shape>
                <v:oval id="Oval 774" o:spid="_x0000_s1166" style="position:absolute;left:24778;top:9435;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Ozr8YA&#10;AADcAAAADwAAAGRycy9kb3ducmV2LnhtbESPQWvCQBSE7wX/w/KEXqRutFolZhUpaD0Uaq2Ix0f2&#10;mYRk34bsatJ/3xWEHoeZ+YZJVp2pxI0aV1hWMBpGIIhTqwvOFBx/Ni9zEM4ja6wsk4JfcrBa9p4S&#10;jLVt+ZtuB5+JAGEXo4Lc+zqW0qU5GXRDWxMH72Ibgz7IJpO6wTbATSXHUfQmDRYcFnKs6T2ntDxc&#10;jYLxaXf5Ku122sojfpxfP6/Z3g2Ueu536wUIT53/Dz/aO61gNpvA/Uw4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Ozr8YAAADcAAAADwAAAAAAAAAAAAAAAACYAgAAZHJz&#10;L2Rvd25yZXYueG1sUEsFBgAAAAAEAAQA9QAAAIsDA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3</w:t>
                        </w:r>
                      </w:p>
                    </w:txbxContent>
                  </v:textbox>
                </v:oval>
              </v:group>
              <v:group id="Group 775" o:spid="_x0000_s1167" style="position:absolute;top:14744;width:12609;height:3741" coordorigin=",14744" coordsize="12609,3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f6IQcYAAADcAAAADwAAAGRycy9kb3ducmV2LnhtbESPT2vCQBTE7wW/w/IK&#10;3uomSqqkriJSpQcpNBFKb4/sMwlm34bsNn++fbdQ6HGYmd8w2/1oGtFT52rLCuJFBIK4sLrmUsE1&#10;Pz1tQDiPrLGxTAomcrDfzR62mGo78Af1mS9FgLBLUUHlfZtK6YqKDLqFbYmDd7OdQR9kV0rd4RDg&#10;ppHLKHqWBmsOCxW2dKyouGffRsF5wOGwil/7y/12nL7y5P3zEpNS88fx8ALC0+j/w3/tN61gvU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ohBxgAAANwA&#10;AAAPAAAAAAAAAAAAAAAAAKoCAABkcnMvZG93bnJldi54bWxQSwUGAAAAAAQABAD6AAAAnQMAAAAA&#10;">
                <v:oval id="Oval 776" o:spid="_x0000_s1168" style="position:absolute;top:14975;width:3474;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2IQ8UA&#10;AADcAAAADwAAAGRycy9kb3ducmV2LnhtbESPT4vCMBTE78J+h/AW9iKaqviHahQRXD0suKsiHh/N&#10;sy02L6WJtn57syB4HGbmN8xs0ZhC3KlyuWUFvW4EgjixOudUwfGw7kxAOI+ssbBMCh7kYDH/aM0w&#10;1rbmP7rvfSoChF2MCjLvy1hKl2Rk0HVtSRy8i60M+iCrVOoK6wA3hexH0UgazDksZFjSKqPkur8Z&#10;Bf3T9rK72u9hLY+4OQ9+bumvayv19dkspyA8Nf4dfrW3WsF4PIL/M+EI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YhDxQAAANwAAAAPAAAAAAAAAAAAAAAAAJgCAABkcnMv&#10;ZG93bnJldi54bWxQSwUGAAAAAAQABAD1AAAAigM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6</w:t>
                        </w:r>
                      </w:p>
                    </w:txbxContent>
                  </v:textbox>
                </v:oval>
                <v:shape id="Text Box 777" o:spid="_x0000_s1169" type="#_x0000_t202" style="position:absolute;left:4098;top:15133;width:4801;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2EcQA&#10;AADcAAAADwAAAGRycy9kb3ducmV2LnhtbESPQWvCQBSE74X+h+UVvNXdFm1q6iaUiuDJolbB2yP7&#10;TEKzb0N2NfHfu4WCx2FmvmHm+WAbcaHO1441vIwVCOLCmZpLDT+75fM7CB+QDTaOScOVPOTZ48Mc&#10;U+N63tBlG0oRIexT1FCF0KZS+qIii37sWuLonVxnMUTZldJ02Ee4beSrUm/SYs1xocKWvioqfrdn&#10;q2G/Ph0PE/VdLuy07d2gJNuZ1Hr0NHx+gAg0hHv4v70yGpI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NhHEAAAA3AAAAA8AAAAAAAAAAAAAAAAAmAIAAGRycy9k&#10;b3ducmV2LnhtbFBLBQYAAAAABAAEAPUAAACJAwAAAAA=&#10;" filled="f" stroked="f">
                  <v:textbox>
                    <w:txbxContent>
                      <w:p w:rsidR="005C0E2F" w:rsidRPr="00DA2060" w:rsidRDefault="005C0E2F" w:rsidP="00401F80">
                        <w:pPr>
                          <w:pStyle w:val="NormalWeb"/>
                          <w:spacing w:before="0" w:beforeAutospacing="0" w:after="0" w:afterAutospacing="0"/>
                          <w:rPr>
                            <w:rFonts w:asciiTheme="majorHAnsi" w:hAnsiTheme="majorHAnsi"/>
                            <w:sz w:val="16"/>
                          </w:rPr>
                        </w:pPr>
                        <w:proofErr w:type="gramStart"/>
                        <w:r w:rsidRPr="00DA2060">
                          <w:rPr>
                            <w:rFonts w:asciiTheme="majorHAnsi" w:hAnsiTheme="majorHAnsi" w:cstheme="minorBidi"/>
                            <w:color w:val="000000" w:themeColor="text1"/>
                            <w:kern w:val="24"/>
                            <w:sz w:val="16"/>
                          </w:rPr>
                          <w:t>after</w:t>
                        </w:r>
                        <w:proofErr w:type="gramEnd"/>
                      </w:p>
                    </w:txbxContent>
                  </v:textbox>
                </v:shape>
                <v:oval id="Oval 778" o:spid="_x0000_s1170" style="position:absolute;left:9134;top:14744;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65qsQA&#10;AADcAAAADwAAAGRycy9kb3ducmV2LnhtbERPTWvCQBC9C/0PyxR6kbqppUaiayiFth4KahrE45Ad&#10;k5DsbMiuJv333YPg8fG+1+loWnGl3tWWFbzMIhDEhdU1lwry38/nJQjnkTW2lknBHzlINw+TNSba&#10;Dnyga+ZLEULYJaig8r5LpHRFRQbdzHbEgTvb3qAPsC+l7nEI4aaV8yhaSIM1h4YKO/qoqGiyi1Ew&#10;P27Pu8Z+vQ0yx+/T68+l3LupUk+P4/sKhKfR38U391YriOOwNpw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ar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4</w:t>
                        </w:r>
                      </w:p>
                    </w:txbxContent>
                  </v:textbox>
                </v:oval>
              </v:group>
              <v:group id="Group 779" o:spid="_x0000_s1171" style="position:absolute;left:15643;top:14632;width:12610;height:3741" coordorigin="15643,14632" coordsize="12609,3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LOCRMYAAADcAAAADwAAAGRycy9kb3ducmV2LnhtbESPQWvCQBSE74L/YXlC&#10;b3UTi7WNWUVEpQcpVAvF2yP7TEKyb0N2TeK/7xYKHoeZ+YZJ14OpRUetKy0riKcRCOLM6pJzBd/n&#10;/fMbCOeRNdaWScGdHKxX41GKibY9f1F38rkIEHYJKii8bxIpXVaQQTe1DXHwrrY16INsc6lb7APc&#10;1HIWRa/SYMlhocCGtgVl1elmFBx67Dcv8a47Vtft/XKef/4cY1LqaTJsliA8Df4R/m9/aAWL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s4JExgAAANwA&#10;AAAPAAAAAAAAAAAAAAAAAKoCAABkcnMvZG93bnJldi54bWxQSwUGAAAAAAQABAD6AAAAnQMAAAAA&#10;">
                <v:oval id="Oval 780" o:spid="_x0000_s1172" style="position:absolute;left:15643;top:14863;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Fi8IA&#10;AADcAAAADwAAAGRycy9kb3ducmV2LnhtbERPy4rCMBTdD/gP4QpuBk1VfFCNIoKPhTDjA3F5aa5t&#10;sbkpTbT1781iYJaH854vG1OIF1Uut6yg34tAECdW55wquJw33SkI55E1FpZJwZscLBetrznG2tZ8&#10;pNfJpyKEsItRQeZ9GUvpkowMup4tiQN3t5VBH2CVSl1hHcJNIQdRNJYGcw4NGZa0zih5nJ5GweC6&#10;v/887HZUywvubsPDM/1130p12s1qBsJT4//Ff+69VjCZhvnhTDgCcv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cWLwgAAANw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7</w:t>
                        </w:r>
                      </w:p>
                    </w:txbxContent>
                  </v:textbox>
                </v:oval>
                <v:shape id="Text Box 781" o:spid="_x0000_s1173" type="#_x0000_t202" style="position:absolute;left:19741;top:15021;width:4800;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72cUA&#10;AADcAAAADwAAAGRycy9kb3ducmV2LnhtbESPS2vDMBCE74X8B7GB3BIpIW0Tx0oILYWeWuo8ILfF&#10;Wj+ItTKWGrv/vioEehxm5hsm3Q22ETfqfO1Yw3ymQBDnztRcajge3qYrED4gG2wck4Yf8rDbjh5S&#10;TIzr+YtuWShFhLBPUEMVQptI6fOKLPqZa4mjV7jOYoiyK6XpsI9w28iFUk/SYs1xocKWXirKr9m3&#10;1XD6KC7npfosX+1j27tBSbZrqfVkPOw3IAIN4T98b78bDc+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HvZxQAAANwAAAAPAAAAAAAAAAAAAAAAAJgCAABkcnMv&#10;ZG93bnJldi54bWxQSwUGAAAAAAQABAD1AAAAigMAAAAA&#10;" filled="f" stroked="f">
                  <v:textbox>
                    <w:txbxContent>
                      <w:p w:rsidR="005C0E2F" w:rsidRPr="00DA2060" w:rsidRDefault="005C0E2F" w:rsidP="00401F80">
                        <w:pPr>
                          <w:pStyle w:val="NormalWeb"/>
                          <w:spacing w:before="0" w:beforeAutospacing="0" w:after="0" w:afterAutospacing="0"/>
                          <w:rPr>
                            <w:rFonts w:asciiTheme="majorHAnsi" w:hAnsiTheme="majorHAnsi"/>
                            <w:sz w:val="16"/>
                          </w:rPr>
                        </w:pPr>
                        <w:proofErr w:type="gramStart"/>
                        <w:r w:rsidRPr="00DA2060">
                          <w:rPr>
                            <w:rFonts w:asciiTheme="majorHAnsi" w:hAnsiTheme="majorHAnsi" w:cstheme="minorBidi"/>
                            <w:color w:val="000000" w:themeColor="text1"/>
                            <w:kern w:val="24"/>
                            <w:sz w:val="16"/>
                          </w:rPr>
                          <w:t>after</w:t>
                        </w:r>
                        <w:proofErr w:type="gramEnd"/>
                      </w:p>
                    </w:txbxContent>
                  </v:textbox>
                </v:shape>
                <v:oval id="Oval 782" o:spid="_x0000_s1174" style="position:absolute;left:24778;top:14632;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Z8YA&#10;AADcAAAADwAAAGRycy9kb3ducmV2LnhtbESPQWvCQBSE70L/w/IKvRSzMWIraVYpQtVDwTZK6fGR&#10;fSbB7NuQXU38912h4HGYmW+YbDmYRlyoc7VlBZMoBkFcWF1zqeCw/xjPQTiPrLGxTAqu5GC5eBhl&#10;mGrb8zddcl+KAGGXooLK+zaV0hUVGXSRbYmDd7SdQR9kV0rdYR/gppFJHL9IgzWHhQpbWlVUnPKz&#10;UZD8bI+7k13PennAze/081x+uWelnh6H9zcQngZ/D/+3t1rB6zyB2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Z8YAAADcAAAADwAAAAAAAAAAAAAAAACYAgAAZHJz&#10;L2Rvd25yZXYueG1sUEsFBgAAAAAEAAQA9QAAAIsDA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2</w:t>
                        </w:r>
                      </w:p>
                    </w:txbxContent>
                  </v:textbox>
                </v:oval>
              </v:group>
              <v:group id="Group 783" o:spid="_x0000_s1175" style="position:absolute;top:19445;width:12609;height:3740" coordorigin=",19445" coordsize="12609,3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I7FicYAAADcAAAADwAAAGRycy9kb3ducmV2LnhtbESPQWvCQBSE7wX/w/KE&#10;3uomSltJ3YQgtvQgQlWQ3h7ZZxKSfRuy2yT++25B6HGYmW+YTTaZVgzUu9qygngRgSAurK65VHA+&#10;vT+tQTiPrLG1TApu5CBLZw8bTLQd+YuGoy9FgLBLUEHlfZdI6YqKDLqF7YiDd7W9QR9kX0rd4xjg&#10;ppXLKHqRBmsOCxV2tK2oaI4/RsHHiGO+infDvrlub9+n58NlH5NSj/MpfwPhafL/4Xv7Uyt4Xa/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jsWJxgAAANwA&#10;AAAPAAAAAAAAAAAAAAAAAKoCAABkcnMvZG93bnJldi54bWxQSwUGAAAAAAQABAD6AAAAnQMAAAAA&#10;">
                <v:oval id="Oval 784" o:spid="_x0000_s1176" style="position:absolute;top:19676;width:3474;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bDiMcA&#10;AADcAAAADwAAAGRycy9kb3ducmV2LnhtbESPW2vCQBSE34X+h+UU+iJmo7VWoqtIoa0PgvVC8fGQ&#10;Pblg9mzIrib9911B8HGYmW+Y+bIzlbhS40rLCoZRDII4tbrkXMHx8DmYgnAeWWNlmRT8kYPl4qk3&#10;x0Tblnd03ftcBAi7BBUU3teJlC4tyKCLbE0cvMw2Bn2QTS51g22Am0qO4ngiDZYcFgqs6aOg9Ly/&#10;GAWj33W2Pduvt1Ye8fv0urnkP66v1Mtzt5qB8NT5R/jeXmsF79Mx3M6EI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Gw4j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6</w:t>
                        </w:r>
                      </w:p>
                    </w:txbxContent>
                  </v:textbox>
                </v:oval>
                <v:shape id="Text Box 785" o:spid="_x0000_s1177" type="#_x0000_t202" style="position:absolute;left:4098;top:19833;width:4801;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992sQA&#10;AADcAAAADwAAAGRycy9kb3ducmV2LnhtbESPT4vCMBTE78J+h/AW9rYmK+pqNcqiCJ6U9R94ezTP&#10;tti8lCZr67c3woLHYWZ+w0znrS3FjWpfONbw1VUgiFNnCs40HParzxEIH5ANlo5Jw508zGdvnSkm&#10;xjX8S7ddyESEsE9QQx5ClUjp05ws+q6riKN3cbXFEGWdSVNjE+G2lD2lhtJiwXEhx4oWOaXX3Z/V&#10;cNxczqe+2mZLO6ga1yrJdiy1/nhvfyYgArXhFf5vr42G79E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fdrEAAAA3AAAAA8AAAAAAAAAAAAAAAAAmAIAAGRycy9k&#10;b3ducmV2LnhtbFBLBQYAAAAABAAEAPUAAACJAwAAAAA=&#10;" filled="f" stroked="f">
                  <v:textbox>
                    <w:txbxContent>
                      <w:p w:rsidR="005C0E2F" w:rsidRPr="00DA2060" w:rsidRDefault="005C0E2F" w:rsidP="00401F80">
                        <w:pPr>
                          <w:pStyle w:val="NormalWeb"/>
                          <w:spacing w:before="0" w:beforeAutospacing="0" w:after="0" w:afterAutospacing="0"/>
                          <w:rPr>
                            <w:rFonts w:asciiTheme="majorHAnsi" w:hAnsiTheme="majorHAnsi"/>
                            <w:sz w:val="16"/>
                          </w:rPr>
                        </w:pPr>
                        <w:proofErr w:type="gramStart"/>
                        <w:r w:rsidRPr="00DA2060">
                          <w:rPr>
                            <w:rFonts w:asciiTheme="majorHAnsi" w:hAnsiTheme="majorHAnsi" w:cstheme="minorBidi"/>
                            <w:color w:val="000000" w:themeColor="text1"/>
                            <w:kern w:val="24"/>
                            <w:sz w:val="16"/>
                          </w:rPr>
                          <w:t>after</w:t>
                        </w:r>
                        <w:proofErr w:type="gramEnd"/>
                      </w:p>
                    </w:txbxContent>
                  </v:textbox>
                </v:shape>
                <v:oval id="Oval 786" o:spid="_x0000_s1178" style="position:absolute;left:9134;top:19445;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j4ZMcA&#10;AADcAAAADwAAAGRycy9kb3ducmV2LnhtbESPS2sCQRCE7wH/w9CClxBnNcTIuqNIIMaDEDUSPDY7&#10;vQ/c6Vl2Zh/59xkhkGNRVV9RyWYwleiocaVlBbNpBII4tbrkXMHl6/1pCcJ5ZI2VZVLwQw4269FD&#10;grG2PZ+oO/tcBAi7GBUU3texlC4tyKCb2po4eJltDPogm1zqBvsAN5WcR9FCGiw5LBRY01tB6e3c&#10;GgXz7332ebO7l15e8OP6fGjzo3tUajIetisQngb/H/5r77WC1+UC7m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Y+GT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5</w:t>
                        </w:r>
                      </w:p>
                    </w:txbxContent>
                  </v:textbox>
                </v:oval>
              </v:group>
              <v:group id="Group 787" o:spid="_x0000_s1179" style="position:absolute;left:15643;top:19333;width:12610;height:3740" coordorigin="15643,19333" coordsize="12609,3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7XDisYAAADcAAAADwAAAGRycy9kb3ducmV2LnhtbESPQWvCQBSE7wX/w/KE&#10;3uomllZJ3YQgKh6kUC2U3h7ZZxKSfRuyaxL/fbdQ6HGYmW+YTTaZVgzUu9qygngRgSAurK65VPB5&#10;2T+tQTiPrLG1TAru5CBLZw8bTLQd+YOGsy9FgLBLUEHlfZdI6YqKDLqF7YiDd7W9QR9kX0rd4xjg&#10;ppXLKHqVBmsOCxV2tK2oaM43o+Aw4pg/x7vh1Fy39+/Ly/vXKSalHudT/gbC0+T/w3/to1awWq/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cOKxgAAANwA&#10;AAAPAAAAAAAAAAAAAAAAAKoCAABkcnMvZG93bnJldi54bWxQSwUGAAAAAAQABAD6AAAAnQMAAAAA&#10;">
                <v:oval id="Oval 788" o:spid="_x0000_s1180" style="position:absolute;left:15643;top:19564;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jcIA&#10;AADcAAAADwAAAGRycy9kb3ducmV2LnhtbERPy4rCMBTdD/gP4QpuBk1VfFCNIoKPhTDjA3F5aa5t&#10;sbkpTbT1781iYJaH854vG1OIF1Uut6yg34tAECdW55wquJw33SkI55E1FpZJwZscLBetrznG2tZ8&#10;pNfJpyKEsItRQeZ9GUvpkowMup4tiQN3t5VBH2CVSl1hHcJNIQdRNJYGcw4NGZa0zih5nJ5GweC6&#10;v/887HZUywvubsPDM/1130p12s1qBsJT4//Ff+69VjCZhrXhTDgCcv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8mNwgAAANw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7</w:t>
                        </w:r>
                      </w:p>
                    </w:txbxContent>
                  </v:textbox>
                </v:oval>
                <v:shape id="Text Box 789" o:spid="_x0000_s1181" type="#_x0000_t202" style="position:absolute;left:19741;top:19721;width:4800;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338UA&#10;AADcAAAADwAAAGRycy9kb3ducmV2LnhtbESPS2vDMBCE74X8B7GB3BIpIW1jJ0oILYWeWuo8ILfF&#10;Wj+ItTKWGrv/vioEehxm5htmsxtsI27U+dqxhvlMgSDOnam51HA8vE1XIHxANtg4Jg0/5GG3HT1s&#10;MDWu5y+6ZaEUEcI+RQ1VCG0qpc8rsuhnriWOXuE6iyHKrpSmwz7CbSMXSj1JizXHhQpbeqkov2bf&#10;VsPpo7icl+qzfLWPbe8GJdkmUuvJeNivQQQawn/43n43Gp5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nffxQAAANwAAAAPAAAAAAAAAAAAAAAAAJgCAABkcnMv&#10;ZG93bnJldi54bWxQSwUGAAAAAAQABAD1AAAAigMAAAAA&#10;" filled="f" stroked="f">
                  <v:textbox>
                    <w:txbxContent>
                      <w:p w:rsidR="005C0E2F" w:rsidRPr="00DA2060" w:rsidRDefault="005C0E2F" w:rsidP="00401F80">
                        <w:pPr>
                          <w:pStyle w:val="NormalWeb"/>
                          <w:spacing w:before="0" w:beforeAutospacing="0" w:after="0" w:afterAutospacing="0"/>
                          <w:rPr>
                            <w:rFonts w:asciiTheme="majorHAnsi" w:hAnsiTheme="majorHAnsi"/>
                            <w:sz w:val="16"/>
                          </w:rPr>
                        </w:pPr>
                        <w:proofErr w:type="gramStart"/>
                        <w:r w:rsidRPr="00DA2060">
                          <w:rPr>
                            <w:rFonts w:asciiTheme="majorHAnsi" w:hAnsiTheme="majorHAnsi" w:cstheme="minorBidi"/>
                            <w:color w:val="000000" w:themeColor="text1"/>
                            <w:kern w:val="24"/>
                            <w:sz w:val="16"/>
                          </w:rPr>
                          <w:t>after</w:t>
                        </w:r>
                        <w:proofErr w:type="gramEnd"/>
                      </w:p>
                    </w:txbxContent>
                  </v:textbox>
                </v:shape>
                <v:oval id="Oval 790" o:spid="_x0000_s1182" style="position:absolute;left:24778;top:19333;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RTVsQA&#10;AADcAAAADwAAAGRycy9kb3ducmV2LnhtbERPy2rCQBTdF/oPwxXcFJ00oq3RUUpBm0WhVqW4vGSu&#10;STBzJ2Qmj/69syh0eTjv9XYwleiocaVlBc/TCARxZnXJuYLzaTd5BeE8ssbKMin4JQfbzePDGhNt&#10;e/6m7uhzEULYJaig8L5OpHRZQQbd1NbEgbvaxqAPsMmlbrAP4aaScRQtpMGSQ0OBNb0XlN2OrVEQ&#10;/6TXr5vdz3t5xo/L7LPND+5JqfFoeFuB8DT4f/GfO9UKXpZhfjgTj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kU1b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6</w:t>
                        </w:r>
                      </w:p>
                    </w:txbxContent>
                  </v:textbox>
                </v:oval>
              </v:group>
            </v:group>
            <v:line id="Straight Connector 791" o:spid="_x0000_s1183" style="position:absolute;visibility:visible" from="30573,4735" to="30573,2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EVsEAAADcAAAADwAAAGRycy9kb3ducmV2LnhtbESPS4vCMBSF98L8h3AFd5p2EB2rqahQ&#10;cOtj9tfm2labm5JE7fz7ycCAy8N5fJzVujeteJLzjWUF6SQBQVxa3XCl4Hwqxl8gfEDW2FomBT/k&#10;YZ1/DFaYafviAz2PoRJxhH2GCuoQukxKX9Zk0E9sRxy9q3UGQ5SuktrhK46bVn4myUwabDgSauxo&#10;V1N5Pz5MhCRbuy2kP02nm8diX3xfmurmlBoN+80SRKA+vMP/7b1WMF+k8HcmHgG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l4RWwQAAANwAAAAPAAAAAAAAAAAAAAAA&#10;AKECAABkcnMvZG93bnJldi54bWxQSwUGAAAAAAQABAD5AAAAjwMAAAAA&#10;" strokecolor="#4f81bd [3204]" strokeweight="2pt">
              <v:shadow on="t" color="black" opacity="24903f" origin=",.5" offset="0,.55556mm"/>
            </v:line>
            <v:group id="Group 792" o:spid="_x0000_s1184" style="position:absolute;left:31939;width:27662;height:18311" coordorigin="31939" coordsize="27661,1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v2z8YAAADcAAAADwAAAGRycy9kb3ducmV2LnhtbESPT2vCQBTE74LfYXmC&#10;t7qJ4p9GVxFR6UEK1ULp7ZF9JsHs25Bdk/jtu0LB4zAzv2FWm86UoqHaFZYVxKMIBHFqdcGZgu/L&#10;4W0BwnlkjaVlUvAgB5t1v7fCRNuWv6g5+0wECLsEFeTeV4mULs3JoBvZijh4V1sb9EHWmdQ1tgFu&#10;SjmOopk0WHBYyLGiXU7p7Xw3Co4ttttJvG9Ot+vu8XuZfv6cYlJqOOi2SxCeOv8K/7c/tIL5+x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G/bPxgAAANwA&#10;AAAPAAAAAAAAAAAAAAAAAKoCAABkcnMvZG93bnJldi54bWxQSwUGAAAAAAQABAD6AAAAnQMAAAAA&#10;">
              <v:group id="Group 793" o:spid="_x0000_s1185" style="position:absolute;left:31939;top:4735;width:27662;height:13576" coordorigin="31939,4735" coordsize="27661,13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VdTVMUAAADcAAAADwAAAGRycy9kb3ducmV2LnhtbESPQWvCQBSE7wX/w/IE&#10;b7qJYrXRVURUPEihWii9PbLPJJh9G7JrEv+9WxB6HGbmG2a57kwpGqpdYVlBPIpAEKdWF5wp+L7s&#10;h3MQziNrLC2Tggc5WK96b0tMtG35i5qzz0SAsEtQQe59lUjp0pwMupGtiIN3tbVBH2SdSV1jG+Cm&#10;lOMoepcGCw4LOVa0zSm9ne9GwaHFdjOJd83pdt0+fi/Tz59TTEoN+t1mAcJT5//Dr/ZRK5h9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VXU1TFAAAA3AAA&#10;AA8AAAAAAAAAAAAAAAAAqgIAAGRycy9kb3ducmV2LnhtbFBLBQYAAAAABAAEAPoAAACcAwAAAAA=&#10;">
                <v:oval id="Oval 794" o:spid="_x0000_s1186" style="position:absolute;left:31939;top:4735;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VVccA&#10;AADcAAAADwAAAGRycy9kb3ducmV2LnhtbESPQWvCQBSE74X+h+UJvZS6qdWqMasUwdaDYKsiHh/Z&#10;ZxKSfRuyq0n/vSsUehxm5hsmWXSmEldqXGFZwWs/AkGcWl1wpuCwX71MQDiPrLGyTAp+ycFi/viQ&#10;YKxtyz903flMBAi7GBXk3texlC7NyaDr25o4eGfbGPRBNpnUDbYBbio5iKJ3abDgsJBjTcuc0nJ3&#10;MQoGx/V5W9rPUSsP+HV621yyb/es1FOv+5iB8NT5//Bfe60VjKdDuJ8JR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fVVX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1</w:t>
                        </w:r>
                      </w:p>
                    </w:txbxContent>
                  </v:textbox>
                </v:oval>
                <v:oval id="Oval 795" o:spid="_x0000_s1187" style="position:absolute;left:37253;top:4735;width:3474;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wzscA&#10;AADcAAAADwAAAGRycy9kb3ducmV2LnhtbESPT2vCQBTE7wW/w/KEXkrdaNFqdBURWj0UalMRj4/s&#10;Mwlm34bs5o/fvlso9DjMzG+Y1aY3pWipdoVlBeNRBII4tbrgTMHp++15DsJ5ZI2lZVJwJweb9eBh&#10;hbG2HX9Rm/hMBAi7GBXk3lexlC7NyaAb2Yo4eFdbG/RB1pnUNXYBbko5iaKZNFhwWMixol1O6S1p&#10;jILJ+XD9vNn3aSdPuL+8fDTZ0T0p9Tjst0sQnnr/H/5rH7SC18UU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T8M7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2</w:t>
                        </w:r>
                      </w:p>
                    </w:txbxContent>
                  </v:textbox>
                </v:oval>
                <v:oval id="Oval 796" o:spid="_x0000_s1188" style="position:absolute;left:42566;top:4735;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uuccA&#10;AADcAAAADwAAAGRycy9kb3ducmV2LnhtbESPT2vCQBTE7wW/w/KEXkrdaKnV6CoitHooaFMRj4/s&#10;Mwlm34bs5o/fvlso9DjMzG+Y5bo3pWipdoVlBeNRBII4tbrgTMHp+/15BsJ5ZI2lZVJwJwfr1eBh&#10;ibG2HX9Rm/hMBAi7GBXk3lexlC7NyaAb2Yo4eFdbG/RB1pnUNXYBbko5iaKpNFhwWMixom1O6S1p&#10;jILJeX893OzHaydPuLu8fDbZ0T0p9TjsNwsQnnr/H/5r77WCt/kUfs+EI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Bbrn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7</w:t>
                        </w:r>
                      </w:p>
                    </w:txbxContent>
                  </v:textbox>
                </v:oval>
                <v:oval id="Oval 797" o:spid="_x0000_s1189" style="position:absolute;left:32165;top:9768;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3LIscA&#10;AADcAAAADwAAAGRycy9kb3ducmV2LnhtbESPW2vCQBSE3wX/w3KEvkizqWLTpq5SCl4eBFsrpY+H&#10;7MkFs2dDdjXpv+8Kgo/DzHzDzJe9qcWFWldZVvAUxSCIM6srLhQcv1ePLyCcR9ZYWyYFf+RguRgO&#10;5phq2/EXXQ6+EAHCLkUFpfdNKqXLSjLoItsQBy+3rUEfZFtI3WIX4KaWkzh+lgYrDgslNvRRUnY6&#10;nI2Cyc8235/setbJI25+p7tz8enGSj2M+vc3EJ56fw/f2lutIHlN4HomH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NyyL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3</w:t>
                        </w:r>
                      </w:p>
                    </w:txbxContent>
                  </v:textbox>
                </v:oval>
                <v:oval id="Oval 798" o:spid="_x0000_s1190" style="position:absolute;left:37479;top:9768;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JfUMQA&#10;AADcAAAADwAAAGRycy9kb3ducmV2LnhtbERPy2rCQBTdF/oPwxXcFJ00oq3RUUpBm0WhVqW4vGSu&#10;STBzJ2Qmj/69syh0eTjv9XYwleiocaVlBc/TCARxZnXJuYLzaTd5BeE8ssbKMin4JQfbzePDGhNt&#10;e/6m7uhzEULYJaig8L5OpHRZQQbd1NbEgbvaxqAPsMmlbrAP4aaScRQtpMGSQ0OBNb0XlN2OrVEQ&#10;/6TXr5vdz3t5xo/L7LPND+5JqfFoeFuB8DT4f/GfO9UKXpZhbTgTj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X1D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4</w:t>
                        </w:r>
                      </w:p>
                    </w:txbxContent>
                  </v:textbox>
                </v:oval>
                <v:oval id="Oval 799" o:spid="_x0000_s1191" style="position:absolute;left:42792;top:9768;width:3475;height:3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76y8cA&#10;AADcAAAADwAAAGRycy9kb3ducmV2LnhtbESPW2vCQBSE34X+h+UU+iJmo8Vao6tIoa0PgvVC8fGQ&#10;Pblg9mzIrib9911B8HGYmW+Y+bIzlbhS40rLCoZRDII4tbrkXMHx8Dl4B+E8ssbKMin4IwfLxVNv&#10;jom2Le/ouve5CBB2CSoovK8TKV1akEEX2Zo4eJltDPogm1zqBtsAN5UcxfGbNFhyWCiwpo+C0vP+&#10;YhSMftfZ9my/xq084vfpdXPJf1xfqZfnbjUD4anzj/C9vdYKJtMp3M6EI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e+svHAAAA3AAAAA8AAAAAAAAAAAAAAAAAmAIAAGRy&#10;cy9kb3ducmV2LnhtbFBLBQYAAAAABAAEAPUAAACMAw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6</w:t>
                        </w:r>
                      </w:p>
                    </w:txbxContent>
                  </v:textbox>
                </v:oval>
                <v:shape id="Text Box 800" o:spid="_x0000_s1192" type="#_x0000_t202" style="position:absolute;left:47167;top:5504;width:12319;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5C0E2F" w:rsidRPr="00DA2060" w:rsidRDefault="005C0E2F" w:rsidP="00401F80">
                        <w:pPr>
                          <w:pStyle w:val="NormalWeb"/>
                          <w:spacing w:before="0" w:beforeAutospacing="0" w:after="0" w:afterAutospacing="0"/>
                          <w:rPr>
                            <w:rFonts w:asciiTheme="majorHAnsi" w:hAnsiTheme="majorHAnsi"/>
                            <w:sz w:val="18"/>
                          </w:rPr>
                        </w:pPr>
                        <w:r w:rsidRPr="00DA2060">
                          <w:rPr>
                            <w:rFonts w:asciiTheme="majorHAnsi" w:hAnsiTheme="majorHAnsi" w:cstheme="minorBidi"/>
                            <w:color w:val="000000" w:themeColor="text1"/>
                            <w:kern w:val="24"/>
                            <w:sz w:val="18"/>
                          </w:rPr>
                          <w:t>Run on Host CPU</w:t>
                        </w:r>
                      </w:p>
                    </w:txbxContent>
                  </v:textbox>
                </v:shape>
                <v:shape id="Text Box 801" o:spid="_x0000_s1193" type="#_x0000_t202" style="position:absolute;left:47171;top:9767;width:11950;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w:txbxContent>
                      <w:p w:rsidR="005C0E2F" w:rsidRPr="00DA2060" w:rsidRDefault="005C0E2F" w:rsidP="00401F80">
                        <w:pPr>
                          <w:pStyle w:val="NormalWeb"/>
                          <w:spacing w:before="0" w:beforeAutospacing="0" w:after="0" w:afterAutospacing="0"/>
                          <w:rPr>
                            <w:rFonts w:asciiTheme="majorHAnsi" w:hAnsiTheme="majorHAnsi"/>
                            <w:sz w:val="18"/>
                          </w:rPr>
                        </w:pPr>
                        <w:r w:rsidRPr="00DA2060">
                          <w:rPr>
                            <w:rFonts w:asciiTheme="majorHAnsi" w:hAnsiTheme="majorHAnsi" w:cstheme="minorBidi"/>
                            <w:color w:val="000000" w:themeColor="text1"/>
                            <w:kern w:val="24"/>
                            <w:sz w:val="18"/>
                          </w:rPr>
                          <w:t>Run on PIM CPU</w:t>
                        </w:r>
                      </w:p>
                    </w:txbxContent>
                  </v:textbox>
                </v:shape>
                <v:oval id="Oval 802" o:spid="_x0000_s1194" style="position:absolute;left:37485;top:14802;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pa8UA&#10;AADcAAAADwAAAGRycy9kb3ducmV2LnhtbESPQYvCMBSE74L/ITzBy6LpVhSpRhFh1cOCuyri8dE8&#10;22LzUppo6783Cwseh5n5hpkvW1OKB9WusKzgcxiBIE6tLjhTcDp+DaYgnEfWWFomBU9ysFx0O3NM&#10;tG34lx4Hn4kAYZeggtz7KpHSpTkZdENbEQfvamuDPsg6k7rGJsBNKeMomkiDBYeFHCta55TeDnej&#10;ID7vrvub3YwbecLtZfR9z37ch1L9XruagfDU+nf4v73TCqZRDH9nwhG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hGlrxQAAANwAAAAPAAAAAAAAAAAAAAAAAJgCAABkcnMv&#10;ZG93bnJldi54bWxQSwUGAAAAAAQABAD1AAAAigMAAAAA&#10;" fillcolor="#4f81bd [3204]" strokecolor="#4579b8 [3044]">
                  <v:fill color2="#a7bfde [1620]" rotate="t" angle="180" focus="100%" type="gradient">
                    <o:fill v:ext="view" type="gradientUnscaled"/>
                  </v:fill>
                  <v:shadow on="t" color="black" opacity="22937f" origin=",.5" offset="0,.63889mm"/>
                  <v:path arrowok="t"/>
                  <o:lock v:ext="edit" aspectratio="t"/>
                  <v:textbox>
                    <w:txbxContent>
                      <w:p w:rsidR="005C0E2F" w:rsidRPr="00CD43D6" w:rsidRDefault="005C0E2F" w:rsidP="00401F80">
                        <w:pPr>
                          <w:pStyle w:val="NormalWeb"/>
                          <w:spacing w:before="0" w:beforeAutospacing="0" w:after="0" w:afterAutospacing="0"/>
                          <w:jc w:val="center"/>
                          <w:rPr>
                            <w:sz w:val="16"/>
                          </w:rPr>
                        </w:pPr>
                        <w:r w:rsidRPr="00CD43D6">
                          <w:rPr>
                            <w:rFonts w:asciiTheme="minorHAnsi" w:hAnsi="Cambria" w:cstheme="minorBidi"/>
                            <w:color w:val="FFFFFF" w:themeColor="light1"/>
                            <w:kern w:val="24"/>
                            <w:sz w:val="16"/>
                          </w:rPr>
                          <w:t>5</w:t>
                        </w:r>
                      </w:p>
                    </w:txbxContent>
                  </v:textbox>
                </v:oval>
                <v:shape id="Text Box 803" o:spid="_x0000_s1195" type="#_x0000_t202" style="position:absolute;left:47504;top:14976;width:1209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w:txbxContent>
                      <w:p w:rsidR="005C0E2F" w:rsidRPr="00AC5C21" w:rsidRDefault="005C0E2F" w:rsidP="00401F80">
                        <w:pPr>
                          <w:pStyle w:val="NormalWeb"/>
                          <w:spacing w:before="0" w:beforeAutospacing="0" w:after="0" w:afterAutospacing="0"/>
                          <w:rPr>
                            <w:rFonts w:asciiTheme="majorHAnsi" w:hAnsiTheme="majorHAnsi"/>
                            <w:sz w:val="18"/>
                          </w:rPr>
                        </w:pPr>
                        <w:r w:rsidRPr="00AC5C21">
                          <w:rPr>
                            <w:rFonts w:asciiTheme="majorHAnsi" w:hAnsiTheme="majorHAnsi" w:cstheme="minorBidi"/>
                            <w:color w:val="000000" w:themeColor="text1"/>
                            <w:kern w:val="24"/>
                            <w:sz w:val="18"/>
                          </w:rPr>
                          <w:t>Run on PIM GPU</w:t>
                        </w:r>
                      </w:p>
                    </w:txbxContent>
                  </v:textbox>
                </v:shape>
              </v:group>
              <v:shape id="Text Box 804" o:spid="_x0000_s1196" type="#_x0000_t202" style="position:absolute;left:34842;width:13462;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RPTcQA&#10;AADcAAAADwAAAGRycy9kb3ducmV2LnhtbESPzWrDMBCE74W8g9hAbrWUkhbHiWxCS6CnluYPclus&#10;jW1irYylxu7bV4VCjsPMfMOsi9G24ka9bxxrmCcKBHHpTMOVhsN++5iC8AHZYOuYNPyQhyKfPKwx&#10;M27gL7rtQiUihH2GGuoQukxKX9Zk0SeuI47exfUWQ5R9JU2PQ4TbVj4p9SItNhwXauzotabyuvu2&#10;Go4fl/NpoT6rN/vcDW5Uku1Saj2bjpsViEBjuIf/2+9GQ6oW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UT03EAAAA3AAAAA8AAAAAAAAAAAAAAAAAmAIAAGRycy9k&#10;b3ducmV2LnhtbFBLBQYAAAAABAAEAPUAAACJAwAAAAA=&#10;" filled="f" stroked="f">
                <v:textbox>
                  <w:txbxContent>
                    <w:p w:rsidR="005C0E2F" w:rsidRPr="00401F80" w:rsidRDefault="005C0E2F" w:rsidP="00401F80">
                      <w:pPr>
                        <w:pStyle w:val="NormalWeb"/>
                        <w:spacing w:before="0" w:beforeAutospacing="0" w:after="0" w:afterAutospacing="0"/>
                        <w:jc w:val="center"/>
                        <w:rPr>
                          <w:rFonts w:asciiTheme="majorHAnsi" w:hAnsiTheme="majorHAnsi"/>
                        </w:rPr>
                      </w:pPr>
                      <w:r w:rsidRPr="005A5668">
                        <w:rPr>
                          <w:rFonts w:asciiTheme="majorHAnsi" w:hAnsiTheme="majorHAnsi" w:cs="Arial"/>
                          <w:color w:val="000000" w:themeColor="text1"/>
                          <w:kern w:val="24"/>
                          <w:sz w:val="18"/>
                        </w:rPr>
                        <w:t xml:space="preserve">Execution </w:t>
                      </w:r>
                      <w:r w:rsidRPr="00401F80">
                        <w:rPr>
                          <w:rFonts w:asciiTheme="majorHAnsi" w:hAnsiTheme="majorHAnsi" w:cs="Arial"/>
                          <w:color w:val="000000" w:themeColor="text1"/>
                          <w:kern w:val="24"/>
                        </w:rPr>
                        <w:t>Location</w:t>
                      </w:r>
                    </w:p>
                  </w:txbxContent>
                </v:textbox>
              </v:shape>
            </v:group>
            <w10:wrap type="none"/>
            <w10:anchorlock/>
          </v:group>
        </w:pict>
      </w:r>
    </w:p>
    <w:p w:rsidR="00C544EA" w:rsidRPr="00F841D8" w:rsidRDefault="00F841D8" w:rsidP="00F841D8">
      <w:pPr>
        <w:pStyle w:val="Caption"/>
      </w:pPr>
      <w:r>
        <w:t xml:space="preserve">Figure </w:t>
      </w:r>
      <w:r w:rsidR="006A2C6A">
        <w:t>1</w:t>
      </w:r>
      <w:r w:rsidR="004A1D41">
        <w:t>1</w:t>
      </w:r>
      <w:r>
        <w:t xml:space="preserve">: Trace ordering </w:t>
      </w:r>
      <w:r w:rsidR="00C50C0A">
        <w:t xml:space="preserve">and execution location </w:t>
      </w:r>
      <w:r>
        <w:t>information</w:t>
      </w:r>
      <w:r w:rsidR="005A5668">
        <w:t xml:space="preserve"> </w:t>
      </w:r>
      <w:r>
        <w:t>for the example parallel program.</w:t>
      </w:r>
      <w:r w:rsidR="00C544EA">
        <w:br w:type="page"/>
      </w:r>
    </w:p>
    <w:p w:rsidR="00A6563E" w:rsidRDefault="000700A9" w:rsidP="005468F7">
      <w:pPr>
        <w:pStyle w:val="Heading2"/>
      </w:pPr>
      <w:bookmarkStart w:id="273" w:name="_Toc231541828"/>
      <w:r>
        <w:lastRenderedPageBreak/>
        <w:t>PIM Analytic Model</w:t>
      </w:r>
      <w:bookmarkEnd w:id="273"/>
    </w:p>
    <w:p w:rsidR="00EB210F" w:rsidRDefault="00EE22F1" w:rsidP="008F1556">
      <w:r>
        <w:t xml:space="preserve">The </w:t>
      </w:r>
      <w:r w:rsidR="000700A9">
        <w:t xml:space="preserve">PIM </w:t>
      </w:r>
      <w:r w:rsidR="006B6B94">
        <w:t xml:space="preserve">analytic model </w:t>
      </w:r>
      <w:r w:rsidR="00EB210F">
        <w:t>implements the second phase of the PIM emulator.</w:t>
      </w:r>
      <w:r w:rsidR="00E57245">
        <w:t xml:space="preserve">  </w:t>
      </w:r>
    </w:p>
    <w:p w:rsidR="00AC1F44" w:rsidRDefault="00AC1F44" w:rsidP="008F1556"/>
    <w:p w:rsidR="00EB210F" w:rsidRDefault="00B84FC8" w:rsidP="00AC1F44">
      <w:pPr>
        <w:jc w:val="center"/>
      </w:pPr>
      <w:r>
        <w:rPr>
          <w:noProof/>
          <w:lang w:eastAsia="en-US"/>
        </w:rPr>
      </w:r>
      <w:r>
        <w:rPr>
          <w:noProof/>
          <w:lang w:eastAsia="en-US"/>
        </w:rPr>
        <w:pict>
          <v:group id="Group 49" o:spid="_x0000_s1197" style="width:430.7pt;height:284.7pt;mso-position-horizontal-relative:char;mso-position-vertical-relative:line" coordsize="54698,3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">
            <v:shape id="Can 574" o:spid="_x0000_s1198" type="#_x0000_t22" style="position:absolute;top:11041;width:13486;height:2511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9lJ8YA&#10;AADcAAAADwAAAGRycy9kb3ducmV2LnhtbESPQWvCQBSE70L/w/IKvemmUrWkWcXaFsSL1Ajm+Jp9&#10;TUKzb8PuVuO/dwXB4zAz3zDZojetOJLzjWUFz6MEBHFpdcOVgn3+NXwF4QOyxtYyKTiTh8X8YZBh&#10;qu2Jv+m4C5WIEPYpKqhD6FIpfVmTQT+yHXH0fq0zGKJ0ldQOTxFuWjlOkqk02HBcqLGjVU3l3+7f&#10;KCjy5abYf75vP/J1+JlWh9nBaafU02O/fAMRqA/38K291gomsxe4no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9lJ8YAAADcAAAADwAAAAAAAAAAAAAAAACYAgAAZHJz&#10;L2Rvd25yZXYueG1sUEsFBgAAAAAEAAQA9QAAAIsDAAAAAA==&#10;" adj="2900" fillcolor="#096" strokecolor="black [3213]" strokeweight="2pt">
              <v:stroke opacity="32896f"/>
              <v:shadow on="t" color="black" opacity="26214f" origin=",-.5" offset="0,3pt"/>
              <v:textbox inset="0,0,0,0">
                <w:txbxContent>
                  <w:p w:rsidR="005C0E2F" w:rsidRDefault="005C0E2F" w:rsidP="00AC1F44">
                    <w:pPr>
                      <w:pStyle w:val="NormalWeb"/>
                      <w:spacing w:before="0" w:beforeAutospacing="0" w:after="0" w:afterAutospacing="0"/>
                      <w:jc w:val="center"/>
                      <w:textAlignment w:val="baseline"/>
                    </w:pPr>
                    <w:r>
                      <w:rPr>
                        <w:rFonts w:ascii="Arial" w:eastAsia="ＭＳ Ｐゴシック" w:hAnsi="Arial" w:cstheme="minorBidi"/>
                        <w:b/>
                        <w:bCs/>
                        <w:color w:val="000000"/>
                        <w:kern w:val="24"/>
                        <w:sz w:val="16"/>
                        <w:szCs w:val="16"/>
                      </w:rPr>
                      <w:t>Event Trace &amp; Stats</w:t>
                    </w:r>
                  </w:p>
                </w:txbxContent>
              </v:textbox>
            </v:shape>
            <v:roundrect id="Rounded Rectangle 594" o:spid="_x0000_s1199" style="position:absolute;top:14810;width:13486;height:54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xTsMA&#10;AADcAAAADwAAAGRycy9kb3ducmV2LnhtbESPT4vCMBTE74LfITzBm6YWFa1G0XUXvCziv/uzebbF&#10;5qXbZLX77c2C4HGYmd8w82VjSnGn2hWWFQz6EQji1OqCMwWn41dvAsJ5ZI2lZVLwRw6Wi3Zrjom2&#10;D97T/eAzESDsElSQe18lUro0J4Oubyvi4F1tbdAHWWdS1/gIcFPKOIrG0mDBYSHHij5ySm+HX6NA&#10;b9a7TXP80eMbXUaX87eJPzFWqttpVjMQnhr/Dr/aW61gNB3C/5lw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KxTsMAAADcAAAADwAAAAAAAAAAAAAAAACYAgAAZHJzL2Rv&#10;d25yZXYueG1sUEsFBgAAAAAEAAQA9QAAAIgDAAAAAA==&#10;" fillcolor="#096" strokecolor="black [3213]" strokeweight="2pt">
              <v:stroke opacity="32896f"/>
              <v:shadow on="t" color="black" opacity="26214f" origin=",-.5" offset="0,3pt"/>
              <v:textbox inset=",1.2698mm,,1.2698mm">
                <w:txbxContent>
                  <w:p w:rsidR="005C0E2F" w:rsidRDefault="005C0E2F" w:rsidP="00AC1F44">
                    <w:pPr>
                      <w:pStyle w:val="NormalWeb"/>
                      <w:spacing w:before="0" w:beforeAutospacing="0" w:after="0" w:afterAutospacing="0"/>
                      <w:jc w:val="center"/>
                      <w:textAlignment w:val="baseline"/>
                    </w:pPr>
                    <w:r>
                      <w:rPr>
                        <w:rFonts w:ascii="Arial" w:eastAsia="ＭＳ Ｐゴシック" w:hAnsi="Arial" w:cstheme="minorBidi"/>
                        <w:b/>
                        <w:bCs/>
                        <w:color w:val="000000" w:themeColor="text1"/>
                        <w:kern w:val="24"/>
                        <w:sz w:val="16"/>
                        <w:szCs w:val="16"/>
                      </w:rPr>
                      <w:t>CPU Performance Monitor Data</w:t>
                    </w:r>
                  </w:p>
                </w:txbxContent>
              </v:textbox>
            </v:roundrect>
            <v:roundrect id="Rounded Rectangle 595" o:spid="_x0000_s1200" style="position:absolute;top:20226;width:13486;height:541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U1cQA&#10;AADcAAAADwAAAGRycy9kb3ducmV2LnhtbESPS4vCQBCE74L/YWjB2zoxEHGjo/hYwYvI+ri3mTYJ&#10;ZnqymVGz/35HWPBYVNVX1HTemko8qHGlZQXDQQSCOLO65FzB6bj5GINwHlljZZkU/JKD+azbmWKq&#10;7ZO/6XHwuQgQdikqKLyvUyldVpBBN7A1cfCutjHog2xyqRt8BripZBxFI2mw5LBQYE2rgrLb4W4U&#10;6PVyv26PP3p0o0tyOe9M/IWxUv1eu5iA8NT6d/i/vdUKks8EXm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FNXEAAAA3AAAAA8AAAAAAAAAAAAAAAAAmAIAAGRycy9k&#10;b3ducmV2LnhtbFBLBQYAAAAABAAEAPUAAACJAwAAAAA=&#10;" fillcolor="#096" strokecolor="black [3213]" strokeweight="2pt">
              <v:stroke opacity="32896f"/>
              <v:shadow on="t" color="black" opacity="26214f" origin=",-.5" offset="0,3pt"/>
              <v:textbox inset=",1.2698mm,,1.2698mm">
                <w:txbxContent>
                  <w:p w:rsidR="005C0E2F" w:rsidRDefault="005C0E2F" w:rsidP="00AC1F44">
                    <w:pPr>
                      <w:pStyle w:val="NormalWeb"/>
                      <w:spacing w:before="0" w:beforeAutospacing="0" w:after="0" w:afterAutospacing="0"/>
                      <w:jc w:val="center"/>
                      <w:textAlignment w:val="baseline"/>
                    </w:pPr>
                    <w:r>
                      <w:rPr>
                        <w:rFonts w:ascii="Arial" w:eastAsia="ＭＳ Ｐゴシック" w:hAnsi="Arial" w:cstheme="minorBidi"/>
                        <w:b/>
                        <w:bCs/>
                        <w:color w:val="000000"/>
                        <w:kern w:val="24"/>
                        <w:sz w:val="16"/>
                        <w:szCs w:val="16"/>
                      </w:rPr>
                      <w:t>GPU Performance Monitor Data</w:t>
                    </w:r>
                  </w:p>
                </w:txbxContent>
              </v:textbox>
            </v:roundrect>
            <v:roundrect id="Rounded Rectangle 596" o:spid="_x0000_s1201" style="position:absolute;top:25641;width:13486;height:54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KosMA&#10;AADcAAAADwAAAGRycy9kb3ducmV2LnhtbESPS4vCQBCE74L/YWjBm042YFizjrK+wIssvu5tpjcJ&#10;ZnpiZtTsv98RBI9FVX1FTWatqcSdGldaVvAxjEAQZ1aXnCs4HtaDTxDOI2usLJOCP3Iwm3Y7E0y1&#10;ffCO7nufiwBhl6KCwvs6ldJlBRl0Q1sTB+/XNgZ9kE0udYOPADeVjKMokQZLDgsF1rQoKLvsb0aB&#10;Xs5/lu3hqpMLnUfn09bEK4yV6vfa7y8Qnlr/Dr/aG61gNE7geSYcAT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yKosMAAADcAAAADwAAAAAAAAAAAAAAAACYAgAAZHJzL2Rv&#10;d25yZXYueG1sUEsFBgAAAAAEAAQA9QAAAIgDAAAAAA==&#10;" fillcolor="#096" strokecolor="black [3213]" strokeweight="2pt">
              <v:stroke opacity="32896f"/>
              <v:shadow on="t" color="black" opacity="26214f" origin=",-.5" offset="0,3pt"/>
              <v:textbox inset=",1.2698mm,,1.2698mm">
                <w:txbxContent>
                  <w:p w:rsidR="005C0E2F" w:rsidRDefault="005C0E2F" w:rsidP="00AC1F44">
                    <w:pPr>
                      <w:pStyle w:val="NormalWeb"/>
                      <w:spacing w:before="0" w:beforeAutospacing="0" w:after="0" w:afterAutospacing="0"/>
                      <w:jc w:val="center"/>
                      <w:textAlignment w:val="baseline"/>
                    </w:pPr>
                    <w:r>
                      <w:rPr>
                        <w:rFonts w:ascii="Arial" w:eastAsia="ＭＳ Ｐゴシック" w:hAnsi="Arial" w:cstheme="minorBidi"/>
                        <w:b/>
                        <w:bCs/>
                        <w:color w:val="000000"/>
                        <w:kern w:val="24"/>
                        <w:sz w:val="16"/>
                        <w:szCs w:val="16"/>
                      </w:rPr>
                      <w:t>Trace Ordering Information</w:t>
                    </w:r>
                  </w:p>
                </w:txbxContent>
              </v:textbox>
            </v:roundrect>
            <v:roundrect id="Rounded Rectangle 620" o:spid="_x0000_s1202" style="position:absolute;left:20068;width:18318;height:35809;visibility:visible;v-text-anchor:bottom" arcsize="519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9FpsQA&#10;AADcAAAADwAAAGRycy9kb3ducmV2LnhtbERPTWvCQBC9F/wPyxR6Ed00BxtSVwlCpSexRgnehuw0&#10;Cc3OJtk1xn/fPRR6fLzv9XYyrRhpcI1lBa/LCARxaXXDlYJz/rFIQDiPrLG1TAoe5GC7mT2tMdX2&#10;zl80nnwlQgi7FBXU3neplK6syaBb2o44cN92MOgDHCqpB7yHcNPKOIpW0mDDoaHGjnY1lT+nm1GQ&#10;zZP4uM/f8vkl7g8ZXotDfy6UenmesncQnib/L/5zf2oFqzjMD2fC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RabEAAAA3AAAAA8AAAAAAAAAAAAAAAAAmAIAAGRycy9k&#10;b3ducmV2LnhtbFBLBQYAAAAABAAEAPUAAACJAwAAAAA=&#10;" fillcolor="#5d5c5f" strokecolor="black [3213]">
              <v:fill color2="#7c7b7f" rotate="t" angle="180" colors="0 #5d5c5f;52429f #7c7a7e;1 #7c7b7f" focus="100%" type="gradient">
                <o:fill v:ext="view" type="gradientUnscaled"/>
              </v:fill>
              <v:stroke opacity="32896f"/>
              <v:shadow on="t" color="black" opacity="22937f" origin=",.5" offset="0,.63889mm"/>
              <v:textbox inset="18pt,1.2698mm,18pt,0">
                <w:txbxContent>
                  <w:p w:rsidR="005C0E2F" w:rsidRDefault="005C0E2F" w:rsidP="00AC1F44">
                    <w:pPr>
                      <w:pStyle w:val="NormalWeb"/>
                      <w:spacing w:before="0" w:beforeAutospacing="0" w:after="0" w:afterAutospacing="0"/>
                      <w:jc w:val="center"/>
                      <w:textAlignment w:val="baseline"/>
                    </w:pPr>
                    <w:r>
                      <w:rPr>
                        <w:rFonts w:ascii="Cambria" w:hAnsi="Cambria" w:cs="Arial"/>
                        <w:b/>
                        <w:bCs/>
                        <w:color w:val="FFFFFF"/>
                        <w:kern w:val="24"/>
                        <w:sz w:val="16"/>
                        <w:szCs w:val="16"/>
                      </w:rPr>
                      <w:t>Phase 2</w:t>
                    </w:r>
                  </w:p>
                </w:txbxContent>
              </v:textbox>
            </v:roundrect>
            <v:roundrect id="Rounded Rectangle 621" o:spid="_x0000_s1203" style="position:absolute;width:13486;height:745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6TcQA&#10;AADcAAAADwAAAGRycy9kb3ducmV2LnhtbESPQWvCQBSE7wX/w/KE3pqNgQZJXaU1LfQiomnvz+xr&#10;Esy+jdltjP/eFQSPw8x8wyxWo2nFQL1rLCuYRTEI4tLqhisFP8XXyxyE88gaW8uk4EIOVsvJ0wIz&#10;bc+8o2HvKxEg7DJUUHvfZVK6siaDLrIdcfD+bG/QB9lXUvd4DnDTyiSOU2mw4bBQY0frmsrj/t8o&#10;0PnHNh+Lk06PdHg9/G5M8omJUs/T8f0NhKfRP8L39rdWkCYzuJ0JR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fuk3EAAAA3AAAAA8AAAAAAAAAAAAAAAAAmAIAAGRycy9k&#10;b3ducmV2LnhtbFBLBQYAAAAABAAEAPUAAACJAwAAAAA=&#10;" fillcolor="#096" strokecolor="black [3213]" strokeweight="2pt">
              <v:stroke opacity="32896f"/>
              <v:shadow on="t" color="black" opacity="26214f" origin=",-.5" offset="0,3pt"/>
              <v:textbox inset=",1.2698mm,,1.2698mm">
                <w:txbxContent>
                  <w:p w:rsidR="005C0E2F" w:rsidRDefault="005C0E2F" w:rsidP="00AC1F44">
                    <w:pPr>
                      <w:pStyle w:val="NormalWeb"/>
                      <w:spacing w:before="0" w:beforeAutospacing="0" w:after="0" w:afterAutospacing="0"/>
                      <w:jc w:val="center"/>
                      <w:textAlignment w:val="baseline"/>
                    </w:pPr>
                    <w:r>
                      <w:rPr>
                        <w:rFonts w:ascii="Arial" w:eastAsia="ＭＳ Ｐゴシック" w:hAnsi="Arial"/>
                        <w:b/>
                        <w:bCs/>
                        <w:color w:val="000000"/>
                        <w:kern w:val="24"/>
                        <w:sz w:val="16"/>
                        <w:szCs w:val="16"/>
                      </w:rPr>
                      <w:t>Model Description</w:t>
                    </w:r>
                  </w:p>
                </w:txbxContent>
              </v:textbox>
            </v:roundrect>
            <v:roundrect id="Rounded Rectangle 622" o:spid="_x0000_s1204" style="position:absolute;left:21881;top:2701;width:15225;height:29557;visibility:visibl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aZecIA&#10;AADcAAAADwAAAGRycy9kb3ducmV2LnhtbESP3YrCMBSE7wXfIRxhb2Sb2AtZqqmIoC7e+fMAh+Zs&#10;W0xOahO1+/YbQdjLYWa+YZarwVnxoD60njXMMgWCuPKm5VrD5bz9/AIRIrJB65k0/FKAVTkeLbEw&#10;/slHepxiLRKEQ4Eamhi7QspQNeQwZL4jTt6P7x3GJPtamh6fCe6szJWaS4ctp4UGO9o0VF1Pd6fB&#10;Tg8Xud+czRbtbmfUjZwaSOuPybBegIg0xP/wu/1tNMzzHF5n0h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Bpl5wgAAANwAAAAPAAAAAAAAAAAAAAAAAJgCAABkcnMvZG93&#10;bnJldi54bWxQSwUGAAAAAAQABAD1AAAAhwMAAAAA&#10;" fillcolor="#096" strokecolor="black [3213]" strokeweight="2pt">
              <v:stroke opacity="32896f"/>
              <v:shadow on="t" color="black" opacity="26214f" origin=",-.5" offset="0,3pt"/>
              <v:textbox inset=",1.2698mm,,1.2698mm">
                <w:txbxContent>
                  <w:p w:rsidR="005C0E2F" w:rsidRDefault="005C0E2F" w:rsidP="00AC1F44">
                    <w:pPr>
                      <w:pStyle w:val="NormalWeb"/>
                      <w:spacing w:before="0" w:beforeAutospacing="0" w:after="0" w:afterAutospacing="0"/>
                      <w:jc w:val="center"/>
                      <w:textAlignment w:val="baseline"/>
                    </w:pPr>
                    <w:r>
                      <w:rPr>
                        <w:rFonts w:ascii="Arial" w:eastAsia="ＭＳ Ｐゴシック" w:hAnsi="Arial"/>
                        <w:b/>
                        <w:bCs/>
                        <w:color w:val="FFFFFF"/>
                        <w:kern w:val="24"/>
                        <w:sz w:val="18"/>
                        <w:szCs w:val="18"/>
                      </w:rPr>
                      <w:t>PIM Analytic Model</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23" o:spid="_x0000_s1205" type="#_x0000_t88" style="position:absolute;left:13486;top:17364;width:1998;height:110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RpsQA&#10;AADcAAAADwAAAGRycy9kb3ducmV2LnhtbESPT4vCMBTE74LfITzBm6b+QbQaRYTCwu6lVRBvz+bZ&#10;FpuX0mS1fvvNguBxmPnNMJtdZ2rxoNZVlhVMxhEI4tzqigsFp2MyWoJwHlljbZkUvMjBbtvvbTDW&#10;9skpPTJfiFDCLkYFpfdNLKXLSzLoxrYhDt7NtgZ9kG0hdYvPUG5qOY2ihTRYcVgosaFDSfk9+zUK&#10;Ftl30lzuP/PXtZin5yqdyNUqUWo46PZrEJ46/wm/6S8duOkM/s+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0EabEAAAA3AAAAA8AAAAAAAAAAAAAAAAAmAIAAGRycy9k&#10;b3ducmV2LnhtbFBLBQYAAAAABAAEAPUAAACJAwAAAAA=&#10;" adj="324,11025" strokeweight="2pt">
              <v:shadow on="t" color="black" opacity="24903f" origin=",.5" offset="0,.55556mm"/>
              <v:textbox>
                <w:txbxContent>
                  <w:p w:rsidR="005C0E2F" w:rsidRDefault="005C0E2F" w:rsidP="00AC1F44">
                    <w:pPr>
                      <w:rPr>
                        <w:rFonts w:eastAsia="Times New Roman" w:cs="Times New Roman"/>
                      </w:rPr>
                    </w:pPr>
                  </w:p>
                </w:txbxContent>
              </v:textbox>
            </v:shape>
            <v:shape id="Elbow Connector 624" o:spid="_x0000_s1206" type="#_x0000_t34" style="position:absolute;left:13486;top:3727;width:8395;height:1375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gxMIAAADcAAAADwAAAGRycy9kb3ducmV2LnhtbESPUWvCQBCE34X+h2MFX0K9VERK6iki&#10;FPpkafQHLLk1l5rbDbnTxH/vFQo+DjPzDbPejr5VN+pDI2zgbZ6DIq7ENlwbOB0/X99BhYhssRUm&#10;A3cKsN28TNZYWBn4h25lrFWCcCjQgIuxK7QOlSOPYS4dcfLO0nuMSfa1tj0OCe5bvcjzlfbYcFpw&#10;2NHeUXUpr96A7H/HSuScUfM9lIeLu4YsZMbMpuPuA1SkMT7D/+0va2C1WMLfmXQE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gxMIAAADcAAAADwAAAAAAAAAAAAAA&#10;AAChAgAAZHJzL2Rvd25yZXYueG1sUEsFBgAAAAAEAAQA+QAAAJADAAAAAA==&#10;" strokeweight="2pt">
              <v:stroke endarrow="open"/>
              <v:shadow on="t" color="black" opacity="24903f" origin=",.5" offset="0,.55556mm"/>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625" o:spid="_x0000_s1207" type="#_x0000_t36" style="position:absolute;left:15484;top:17479;width:6397;height:5542;rotation:18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Z9scAAADcAAAADwAAAGRycy9kb3ducmV2LnhtbESP3WrCQBSE7wu+w3KE3tWNiiLRTZAW&#10;pRRa8Aft5SF7mg1mz4bs1kSfvlso9HKYmW+YVd7bWlyp9ZVjBeNRAoK4cLriUsHxsHlagPABWWPt&#10;mBTcyEOeDR5WmGrX8Y6u+1CKCGGfogITQpNK6QtDFv3INcTR+3KtxRBlW0rdYhfhtpaTJJlLixXH&#10;BYMNPRsqLvtvq2Aa3op71ZmPze7yflqUny/b8+2g1OOwXy9BBOrDf/iv/aoVzCcz+D0Tj4DM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p5n2xwAAANwAAAAPAAAAAAAA&#10;AAAAAAAAAKECAABkcnMvZG93bnJldi54bWxQSwUGAAAAAAQABAD5AAAAlQMAAAAA&#10;" adj="7484,21060,17546" strokeweight="2pt">
              <v:stroke endarrow="open"/>
              <v:shadow on="t" color="black" opacity="24903f" origin=",.5" offset="0,.55556mm"/>
            </v:shape>
            <v:roundrect id="Rounded Rectangle 626" o:spid="_x0000_s1208" style="position:absolute;left:22767;top:15863;width:13486;height:1108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iOcIA&#10;AADcAAAADwAAAGRycy9kb3ducmV2LnhtbESPT4vCMBTE7wt+h/AEb2tqwbJUo/gXvIisrvdn82yL&#10;zUttotZvbwRhj8PM/IYZT1tTiTs1rrSsYNCPQBBnVpecK/g7rL9/QDiPrLGyTAqe5GA66XyNMdX2&#10;wb903/tcBAi7FBUU3teplC4ryKDr25o4eGfbGPRBNrnUDT4C3FQyjqJEGiw5LBRY06Kg7LK/GQV6&#10;Od8t28NVJxc6DU/HrYlXGCvV67azEQhPrf8Pf9obrSCJE3ifCUdAT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iI5wgAAANwAAAAPAAAAAAAAAAAAAAAAAJgCAABkcnMvZG93&#10;bnJldi54bWxQSwUGAAAAAAQABAD1AAAAhwMAAAAA&#10;" fillcolor="#096" strokecolor="black [3213]" strokeweight="2pt">
              <v:stroke opacity="32896f"/>
              <v:shadow on="t" color="black" opacity="26214f" origin=",-.5" offset="0,3pt"/>
              <v:textbox inset=",1.2698mm,,1.2698mm">
                <w:txbxContent>
                  <w:p w:rsidR="005C0E2F" w:rsidRDefault="005C0E2F" w:rsidP="00AC1F44">
                    <w:pPr>
                      <w:pStyle w:val="NormalWeb"/>
                      <w:spacing w:before="0" w:beforeAutospacing="0" w:after="0" w:afterAutospacing="0"/>
                      <w:jc w:val="center"/>
                      <w:textAlignment w:val="baseline"/>
                    </w:pPr>
                    <w:r>
                      <w:rPr>
                        <w:rFonts w:ascii="Arial" w:eastAsia="ＭＳ Ｐゴシック" w:hAnsi="Arial"/>
                        <w:b/>
                        <w:bCs/>
                        <w:color w:val="FFFFFF" w:themeColor="background1"/>
                        <w:kern w:val="24"/>
                        <w:sz w:val="16"/>
                        <w:szCs w:val="16"/>
                      </w:rPr>
                      <w:t xml:space="preserve">Performance Trace </w:t>
                    </w:r>
                    <w:proofErr w:type="spellStart"/>
                    <w:r>
                      <w:rPr>
                        <w:rFonts w:ascii="Arial" w:eastAsia="ＭＳ Ｐゴシック" w:hAnsi="Arial"/>
                        <w:b/>
                        <w:bCs/>
                        <w:color w:val="FFFFFF" w:themeColor="background1"/>
                        <w:kern w:val="24"/>
                        <w:sz w:val="16"/>
                        <w:szCs w:val="16"/>
                      </w:rPr>
                      <w:t>Finalizer</w:t>
                    </w:r>
                    <w:proofErr w:type="spellEnd"/>
                  </w:p>
                </w:txbxContent>
              </v:textbox>
            </v:roundrect>
            <v:roundrect id="Rounded Rectangle 627" o:spid="_x0000_s1209" style="position:absolute;left:22767;top:3999;width:13486;height:1108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HosMA&#10;AADcAAAADwAAAGRycy9kb3ducmV2LnhtbESPT4vCMBTE7wt+h/AEb5pasCvVKLoqeJHFf/dn82yL&#10;zUu3idr99htB2OMwM79hpvPWVOJBjSstKxgOIhDEmdUl5wpOx01/DMJ5ZI2VZVLwSw7ms87HFFNt&#10;n7ynx8HnIkDYpaig8L5OpXRZQQbdwNbEwbvaxqAPssmlbvAZ4KaScRQl0mDJYaHAmr4Kym6Hu1Gg&#10;V8vvVXv80cmNLqPLeWfiNcZK9brtYgLCU+v/w+/2VitI4k94nQlH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qHosMAAADcAAAADwAAAAAAAAAAAAAAAACYAgAAZHJzL2Rv&#10;d25yZXYueG1sUEsFBgAAAAAEAAQA9QAAAIgDAAAAAA==&#10;" fillcolor="#096" strokecolor="black [3213]" strokeweight="2pt">
              <v:stroke opacity="32896f"/>
              <v:shadow on="t" color="black" opacity="26214f" origin=",-.5" offset="0,3pt"/>
              <v:textbox inset=",1.2698mm,,1.2698mm">
                <w:txbxContent>
                  <w:p w:rsidR="005C0E2F" w:rsidRDefault="005C0E2F" w:rsidP="00AC1F44">
                    <w:pPr>
                      <w:pStyle w:val="NormalWeb"/>
                      <w:spacing w:before="0" w:beforeAutospacing="0" w:after="0" w:afterAutospacing="0"/>
                      <w:jc w:val="center"/>
                      <w:textAlignment w:val="baseline"/>
                    </w:pPr>
                    <w:r>
                      <w:rPr>
                        <w:rFonts w:ascii="Arial" w:eastAsia="ＭＳ Ｐゴシック" w:hAnsi="Arial"/>
                        <w:b/>
                        <w:bCs/>
                        <w:color w:val="FFFFFF" w:themeColor="background1"/>
                        <w:kern w:val="24"/>
                        <w:sz w:val="16"/>
                        <w:szCs w:val="16"/>
                      </w:rPr>
                      <w:t>Performance Scaling Model</w:t>
                    </w:r>
                  </w:p>
                </w:txbxContent>
              </v:textbox>
            </v:roundrect>
            <v:shape id="Text Box 628" o:spid="_x0000_s1210" type="#_x0000_t202" style="position:absolute;left:43884;top:15515;width:10814;height:467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AxsAA&#10;AADcAAAADwAAAGRycy9kb3ducmV2LnhtbERPTYvCMBC9C/sfwgh7EU3XQ12qUUSRXfCklfU6NmNb&#10;bCYlibX7781B8Ph434tVbxrRkfO1ZQVfkwQEcWF1zaWCU74bf4PwAVljY5kU/JOH1fJjsMBM2wcf&#10;qDuGUsQQ9hkqqEJoMyl9UZFBP7EtceSu1hkMEbpSaoePGG4aOU2SVBqsOTZU2NKmouJ2vBsF7tzh&#10;ljc/29lfM9LFJZX7/HZV6nPYr+cgAvXhLX65f7WCdBr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qAxsAAAADcAAAADwAAAAAAAAAAAAAAAACYAgAAZHJzL2Rvd25y&#10;ZXYueG1sUEsFBgAAAAAEAAQA9QAAAIUDAAAAAA==&#10;" fillcolor="white [3201]" strokecolor="black [3200]" strokeweight="2pt">
              <v:textbox style="mso-fit-shape-to-text:t">
                <w:txbxContent>
                  <w:p w:rsidR="005C0E2F" w:rsidRDefault="005C0E2F" w:rsidP="00AC1F44">
                    <w:pPr>
                      <w:pStyle w:val="NormalWeb"/>
                      <w:spacing w:before="0" w:beforeAutospacing="0" w:after="0" w:afterAutospacing="0"/>
                    </w:pPr>
                    <w:r>
                      <w:rPr>
                        <w:rFonts w:ascii="Arial" w:hAnsi="Arial" w:cs="Arial"/>
                        <w:color w:val="000000" w:themeColor="dark1"/>
                        <w:kern w:val="24"/>
                      </w:rPr>
                      <w:t>Performance</w:t>
                    </w:r>
                  </w:p>
                  <w:p w:rsidR="005C0E2F" w:rsidRDefault="005C0E2F" w:rsidP="00AC1F44">
                    <w:pPr>
                      <w:pStyle w:val="NormalWeb"/>
                      <w:spacing w:before="0" w:beforeAutospacing="0" w:after="0" w:afterAutospacing="0"/>
                    </w:pPr>
                    <w:r>
                      <w:rPr>
                        <w:rFonts w:ascii="Arial" w:hAnsi="Arial" w:cs="Arial"/>
                        <w:color w:val="000000" w:themeColor="dark1"/>
                        <w:kern w:val="24"/>
                      </w:rPr>
                      <w:t>Estimate</w:t>
                    </w:r>
                  </w:p>
                </w:txbxContent>
              </v:textbox>
            </v:shape>
            <v:shape id="Straight Arrow Connector 629" o:spid="_x0000_s1211" type="#_x0000_t32" style="position:absolute;left:38386;top:17826;width:5500;height:7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tiysUAAADcAAAADwAAAGRycy9kb3ducmV2LnhtbESPQWvCQBSE70L/w/IK3uqmoQ0as5HQ&#10;Ioi3qgjeHtlnkjb7NmTXGP313ULB4zAz3zDZajStGKh3jWUFr7MIBHFpdcOVgsN+/TIH4TyyxtYy&#10;KbiRg1X+NMkw1fbKXzTsfCUChF2KCmrvu1RKV9Zk0M1sRxy8s+0N+iD7SuoerwFuWhlHUSINNhwW&#10;auzoo6byZ3cxCt6+k8/i0pze17S18XxzPxfHclBq+jwWSxCeRv8I/7c3WkESL+DvTDgC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2tiysUAAADcAAAADwAAAAAAAAAA&#10;AAAAAAChAgAAZHJzL2Rvd25yZXYueG1sUEsFBgAAAAAEAAQA+QAAAJMDAAAAAA==&#10;" strokeweight="2pt">
              <v:stroke endarrow="open"/>
              <v:shadow on="t" color="black" opacity="24903f" origin=",.5" offset="0,.55556mm"/>
            </v:shape>
            <w10:wrap type="none"/>
            <w10:anchorlock/>
          </v:group>
        </w:pict>
      </w:r>
    </w:p>
    <w:p w:rsidR="00EB210F" w:rsidRDefault="002C6623" w:rsidP="002C6623">
      <w:pPr>
        <w:pStyle w:val="Caption"/>
      </w:pPr>
      <w:r>
        <w:t xml:space="preserve">Figure </w:t>
      </w:r>
      <w:r w:rsidR="006A2C6A">
        <w:t>1</w:t>
      </w:r>
      <w:r w:rsidR="004A1D41">
        <w:t>2</w:t>
      </w:r>
      <w:r w:rsidR="006A2C6A">
        <w:t xml:space="preserve">: PIM Analytic model, implementing </w:t>
      </w:r>
      <w:r>
        <w:t>Phase 2 of emulation.</w:t>
      </w:r>
    </w:p>
    <w:p w:rsidR="00861951" w:rsidRDefault="00EB210F" w:rsidP="00861951">
      <w:r>
        <w:t xml:space="preserve">The analytic model </w:t>
      </w:r>
      <w:r w:rsidR="002C6623">
        <w:t xml:space="preserve">combines </w:t>
      </w:r>
      <w:r w:rsidR="00C50C0A">
        <w:t xml:space="preserve">the </w:t>
      </w:r>
      <w:r w:rsidR="00861951">
        <w:t>event trace and statistics</w:t>
      </w:r>
      <w:r w:rsidR="00F12F1C">
        <w:t xml:space="preserve"> with </w:t>
      </w:r>
      <w:r w:rsidR="00777BF2">
        <w:t>the PIM model description in order</w:t>
      </w:r>
      <w:r w:rsidR="00D5712D">
        <w:t xml:space="preserve"> to </w:t>
      </w:r>
      <w:r w:rsidR="005D10E7">
        <w:t xml:space="preserve">estimate </w:t>
      </w:r>
      <w:r w:rsidR="00C50C0A">
        <w:t xml:space="preserve">the </w:t>
      </w:r>
      <w:r w:rsidR="005D10E7">
        <w:t>performance of the</w:t>
      </w:r>
      <w:r w:rsidR="006401CE">
        <w:t xml:space="preserve"> application running on the</w:t>
      </w:r>
      <w:r w:rsidR="005D10E7">
        <w:t xml:space="preserve"> modeled </w:t>
      </w:r>
      <w:r w:rsidR="006B6B94">
        <w:t xml:space="preserve">system, </w:t>
      </w:r>
      <w:r w:rsidR="00F12F1C">
        <w:t xml:space="preserve">as illustrated in Figure </w:t>
      </w:r>
      <w:r w:rsidR="006A2C6A">
        <w:t>1</w:t>
      </w:r>
      <w:r w:rsidR="00861951">
        <w:t>2</w:t>
      </w:r>
      <w:r w:rsidR="00F12F1C">
        <w:t>.</w:t>
      </w:r>
    </w:p>
    <w:p w:rsidR="00AC1F44" w:rsidRDefault="00AC1F44">
      <w:pPr>
        <w:jc w:val="left"/>
        <w:rPr>
          <w:rFonts w:eastAsiaTheme="majorEastAsia" w:cstheme="majorBidi"/>
          <w:b/>
          <w:bCs/>
          <w:color w:val="4F81BD" w:themeColor="accent1"/>
        </w:rPr>
      </w:pPr>
      <w:r>
        <w:br w:type="page"/>
      </w:r>
    </w:p>
    <w:p w:rsidR="00861951" w:rsidRDefault="00861951" w:rsidP="00861951">
      <w:pPr>
        <w:pStyle w:val="Heading3"/>
      </w:pPr>
      <w:bookmarkStart w:id="274" w:name="_Toc231541829"/>
      <w:r>
        <w:lastRenderedPageBreak/>
        <w:t>Performance Scaling</w:t>
      </w:r>
      <w:bookmarkEnd w:id="274"/>
      <w:r>
        <w:t xml:space="preserve"> </w:t>
      </w:r>
    </w:p>
    <w:p w:rsidR="00D051F9" w:rsidRDefault="00861951" w:rsidP="008F1556">
      <w:r>
        <w:t>The first step in the PIM analytic model scales</w:t>
      </w:r>
      <w:r w:rsidR="00D6770C">
        <w:t xml:space="preserve"> performance data for eac</w:t>
      </w:r>
      <w:r w:rsidR="00D051F9">
        <w:t>h of the program task segments.  Returning to our example from the previous section, Figure 1</w:t>
      </w:r>
      <w:r w:rsidR="00D5712D">
        <w:t>3</w:t>
      </w:r>
      <w:r w:rsidR="00D051F9">
        <w:t xml:space="preserve"> illustrates how the </w:t>
      </w:r>
      <w:r w:rsidR="009A20E1">
        <w:t xml:space="preserve">semi-independent </w:t>
      </w:r>
      <w:r w:rsidR="00D051F9">
        <w:t>program segments might scale:</w:t>
      </w:r>
    </w:p>
    <w:p w:rsidR="00D051F9" w:rsidRDefault="00D051F9" w:rsidP="008F1556"/>
    <w:p w:rsidR="00D051F9" w:rsidRDefault="00B84FC8" w:rsidP="00D051F9">
      <w:pPr>
        <w:jc w:val="center"/>
      </w:pPr>
      <w:r>
        <w:rPr>
          <w:noProof/>
          <w:lang w:eastAsia="en-US"/>
        </w:rPr>
      </w:r>
      <w:r>
        <w:rPr>
          <w:noProof/>
          <w:lang w:eastAsia="en-US"/>
        </w:rPr>
        <w:pict>
          <v:group id="Group 68" o:spid="_x0000_s1212" style="width:389.9pt;height:171.6pt;mso-position-horizontal-relative:char;mso-position-vertical-relative:line" coordsize="49520,2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">
            <v:line id="Straight Connector 361" o:spid="_x0000_s1213" style="position:absolute;visibility:visible" from="0,4407" to="7484,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EAbcQAAADcAAAADwAAAGRycy9kb3ducmV2LnhtbESPQYvCMBSE7wv7H8Jb8LamKshSjSKC&#10;KHhY6vagt0fzbIrNS0li7f77zYLgcZiZb5jlerCt6MmHxrGCyTgDQVw53XCtoPzZfX6BCBFZY+uY&#10;FPxSgPXq/W2JuXYPLqg/xVokCIccFZgYu1zKUBmyGMauI07e1XmLMUlfS+3xkeC2ldMsm0uLDacF&#10;gx1tDVW3090q2JxLvJihlsX9e7bvi9K3t/6o1Ohj2CxARBriK/xsH7SC2XwC/2fSEZ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wQBtxAAAANwAAAAPAAAAAAAAAAAA&#10;AAAAAKECAABkcnMvZG93bnJldi54bWxQSwUGAAAAAAQABAD5AAAAkgMAAAAA&#10;" strokecolor="#4f81bd" strokeweight="2pt">
              <v:shadow on="t" color="black" opacity="24903f" origin=",.5" offset="0,.55556mm"/>
            </v:line>
            <v:oval id="Oval 362" o:spid="_x0000_s1214" style="position:absolute;left:2040;width:3474;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edMIA&#10;AADcAAAADwAAAGRycy9kb3ducmV2LnhtbESP3arCMBCE7wXfIazgnaYqFKlG8YcjXojgzwMszdoW&#10;m01pcmz16Y0geDnMzDfMfNmaUjyodoVlBaNhBII4tbrgTMH18jeYgnAeWWNpmRQ8ycFy0e3MMdG2&#10;4RM9zj4TAcIuQQW591UipUtzMuiGtiIO3s3WBn2QdSZ1jU2Am1KOoyiWBgsOCzlWtMkpvZ//jQLW&#10;Zqvb1+VYbNcrzKrdtDnFB6X6vXY1A+Gp9b/wt73XCibxGD5nwh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1x50wgAAANwAAAAPAAAAAAAAAAAAAAAAAJgCAABkcnMvZG93&#10;bnJldi54bWxQSwUGAAAAAAQABAD1AAAAhwM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051F9">
                    <w:pPr>
                      <w:pStyle w:val="NormalWeb"/>
                      <w:spacing w:before="0" w:beforeAutospacing="0" w:after="0" w:afterAutospacing="0"/>
                      <w:jc w:val="center"/>
                    </w:pPr>
                    <w:r>
                      <w:rPr>
                        <w:rFonts w:ascii="Cambria" w:hAnsi="Cambria"/>
                        <w:color w:val="FFFFFF"/>
                        <w:kern w:val="24"/>
                      </w:rPr>
                      <w:t>1</w:t>
                    </w:r>
                  </w:p>
                </w:txbxContent>
              </v:textbox>
            </v:oval>
            <v:line id="Straight Connector 363" o:spid="_x0000_s1215" style="position:absolute;visibility:visible" from="0,5931" to="4534,5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xocEAAADcAAAADwAAAGRycy9kb3ducmV2LnhtbESPQYvCMBSE7wv+h/AEb2uqgizVKCII&#10;4k3d9fxsXpti8lKa2NZ/bxYW9jjMzDfMejs4KzpqQ+1ZwWyagSAuvK65UvB9PXx+gQgRWaP1TApe&#10;FGC7GX2sMde+5zN1l1iJBOGQowITY5NLGQpDDsPUN8TJK33rMCbZVlK32Ce4s3KeZUvpsOa0YLCh&#10;vaHicXk6BYPuO2vKsrP7n+udgr/N+9NNqcl42K1ARBrif/ivfdQKFssF/J5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PrGhwQAAANwAAAAPAAAAAAAAAAAAAAAA&#10;AKECAABkcnMvZG93bnJldi54bWxQSwUGAAAAAAQABAD5AAAAjwMAAAAA&#10;" strokecolor="#c0504d" strokeweight="2pt">
              <v:shadow on="t" color="black" opacity="24903f" origin=",.5" offset="0,.55556mm"/>
            </v:line>
            <v:line id="Straight Connector 364" o:spid="_x0000_s1216" style="position:absolute;visibility:visible" from="8965,4307" to="20833,4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aj9cQAAADcAAAADwAAAGRycy9kb3ducmV2LnhtbESPQWsCMRSE7wX/Q3iCt5ptLSJbo4gg&#10;FXqQ1T3Y22PzulncvCxJXLf/3hQEj8PMfMMs14NtRU8+NI4VvE0zEMSV0w3XCsrT7nUBIkRkja1j&#10;UvBHAdar0csSc+1uXFB/jLVIEA45KjAxdrmUoTJkMUxdR5y8X+ctxiR9LbXHW4LbVr5n2VxabDgt&#10;GOxoa6i6HK9WweZc4o8ZallcD7Ovvih9e+m/lZqMh80niEhDfIYf7b1WMJt/wP+ZdAT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qP1xAAAANwAAAAPAAAAAAAAAAAA&#10;AAAAAKECAABkcnMvZG93bnJldi54bWxQSwUGAAAAAAQABAD5AAAAkgMAAAAA&#10;" strokecolor="#4f81bd" strokeweight="2pt">
              <v:shadow on="t" color="black" opacity="24903f" origin=",.5" offset="0,.55556mm"/>
            </v:line>
            <v:oval id="Oval 365" o:spid="_x0000_s1217" style="position:absolute;left:13166;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GAMQA&#10;AADcAAAADwAAAGRycy9kb3ducmV2LnhtbESP0WrCQBRE3wX/YblC33RjS4OkrhINLT6IkOgHXLK3&#10;STB7N2S3Ju3XuwXBx2FmzjDr7WhacaPeNZYVLBcRCOLS6oYrBZfz53wFwnlkja1lUvBLDrab6WSN&#10;ibYD53QrfCUChF2CCmrvu0RKV9Zk0C1sRxy8b9sb9EH2ldQ9DgFuWvkaRbE02HBYqLGjfU3ltfgx&#10;ClibTI9/51OT7VKsuq/VkMdHpV5mY/oBwtPon+FH+6AVvMXv8H8mHA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hgDEAAAA3AAAAA8AAAAAAAAAAAAAAAAAmAIAAGRycy9k&#10;b3ducmV2LnhtbFBLBQYAAAAABAAEAPUAAACJAw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051F9">
                    <w:pPr>
                      <w:pStyle w:val="NormalWeb"/>
                      <w:spacing w:before="0" w:beforeAutospacing="0" w:after="0" w:afterAutospacing="0"/>
                      <w:jc w:val="center"/>
                    </w:pPr>
                    <w:r>
                      <w:rPr>
                        <w:rFonts w:ascii="Cambria" w:hAnsi="Cambria"/>
                        <w:color w:val="FFFFFF"/>
                        <w:kern w:val="24"/>
                      </w:rPr>
                      <w:t>2</w:t>
                    </w:r>
                  </w:p>
                </w:txbxContent>
              </v:textbox>
            </v:oval>
            <v:line id="Straight Connector 366" o:spid="_x0000_s1218" style="position:absolute;visibility:visible" from="8965,6079" to="15635,6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kSOcEAAADcAAAADwAAAGRycy9kb3ducmV2LnhtbESPzWrDMBCE74W8g9hAb4mcBExwo4QQ&#10;CJTc8nveWmvLRFoZS7Wdt68KhR6HmfmG2exGZ0VPXWg8K1jMMxDEpdcN1wpu1+NsDSJEZI3WMyl4&#10;UYDddvK2wUL7gc/UX2ItEoRDgQpMjG0hZSgNOQxz3xInr/Kdw5hkV0vd4ZDgzsplluXSYcNpwWBL&#10;B0Pl8/LtFIx66K2pqt4e7tcvCv6xHE4Ppd6n4/4DRKQx/of/2p9awSrP4fdMOgJ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SRI5wQAAANwAAAAPAAAAAAAAAAAAAAAA&#10;AKECAABkcnMvZG93bnJldi54bWxQSwUGAAAAAAQABAD5AAAAjwMAAAAA&#10;" strokecolor="#c0504d" strokeweight="2pt">
              <v:shadow on="t" color="black" opacity="24903f" origin=",.5" offset="0,.55556mm"/>
            </v:line>
            <v:shape id="Straight Arrow Connector 367" o:spid="_x0000_s1219" type="#_x0000_t32" style="position:absolute;left:38378;top:4407;width:1114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tPsYAAADcAAAADwAAAGRycy9kb3ducmV2LnhtbESPT2vCQBTE74V+h+UVvNVNFUyIrqHE&#10;CsVLSWzx+si+/MHs25Ddauqn7xYKHoeZ+Q2zySbTiwuNrrOs4GUegSCurO64UfB53D8nIJxH1thb&#10;JgU/5CDbPj5sMNX2ygVdSt+IAGGXooLW+yGV0lUtGXRzOxAHr7ajQR/k2Eg94jXATS8XUbSSBjsO&#10;Cy0OlLdUnctvo+BD7pJlV3yVh1O9W9TnW0R5/KbU7Gl6XYPwNPl7+L/9rhUsVzH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m7T7GAAAA3AAAAA8AAAAAAAAA&#10;AAAAAAAAoQIAAGRycy9kb3ducmV2LnhtbFBLBQYAAAAABAAEAPkAAACUAwAAAAA=&#10;" strokecolor="#4f81bd" strokeweight="2pt">
              <v:stroke endarrow="open"/>
              <v:shadow on="t" color="black" opacity="24903f" origin=",.5" offset="0,.55556mm"/>
            </v:shape>
            <v:oval id="Oval 368" o:spid="_x0000_s1220" style="position:absolute;left:43949;width:3474;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8pnr0A&#10;AADcAAAADwAAAGRycy9kb3ducmV2LnhtbERPSwrCMBDdC94hjOBOUxWKVKP4QXEhgp8DDM3YFptJ&#10;aaKtnt4sBJeP958vW1OKF9WusKxgNIxAEKdWF5wpuF13gykI55E1lpZJwZscLBfdzhwTbRs+0+vi&#10;MxFC2CWoIPe+SqR0aU4G3dBWxIG729qgD7DOpK6xCeGmlOMoiqXBgkNDjhVtckofl6dRwNpsdfu5&#10;norteoVZtZ825/ioVL/XrmYgPLX+L/65D1rBJA5rw5lwBOTi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8pnr0AAADcAAAADwAAAAAAAAAAAAAAAACYAgAAZHJzL2Rvd25yZXYu&#10;eG1sUEsFBgAAAAAEAAQA9QAAAIIDA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051F9">
                    <w:pPr>
                      <w:pStyle w:val="NormalWeb"/>
                      <w:spacing w:before="0" w:beforeAutospacing="0" w:after="0" w:afterAutospacing="0"/>
                      <w:jc w:val="center"/>
                    </w:pPr>
                    <w:r>
                      <w:rPr>
                        <w:rFonts w:ascii="Cambria" w:hAnsi="Cambria"/>
                        <w:color w:val="FFFFFF"/>
                        <w:kern w:val="24"/>
                      </w:rPr>
                      <w:t>7</w:t>
                    </w:r>
                  </w:p>
                </w:txbxContent>
              </v:textbox>
            </v:oval>
            <v:shape id="Straight Arrow Connector 369" o:spid="_x0000_s1221" type="#_x0000_t32" style="position:absolute;left:38378;top:5931;width:663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ZxbcQAAADcAAAADwAAAGRycy9kb3ducmV2LnhtbESPQWsCMRSE74X+h/AEbzWrom1Xo0ir&#10;UDypLT0/N6+7ocnLNom6/fdGKPQ4zMw3zHzZOSvOFKLxrGA4KEAQV14brhV8vG8enkDEhKzReiYF&#10;vxRhubi/m2Op/YX3dD6kWmQIxxIVNCm1pZSxashhHPiWOHtfPjhMWYZa6oCXDHdWjopiKh0azgsN&#10;tvTSUPV9ODkFu81KjyZb8/hqzXb983mMYxuiUv1et5qBSNSl//Bf+00rGE+f4XYmHwG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nFtxAAAANwAAAAPAAAAAAAAAAAA&#10;AAAAAKECAABkcnMvZG93bnJldi54bWxQSwUGAAAAAAQABAD5AAAAkgMAAAAA&#10;" strokecolor="#c0504d" strokeweight="2pt">
              <v:stroke endarrow="open"/>
              <v:shadow on="t" color="black" opacity="24903f" origin=",.5" offset="0,.55556mm"/>
            </v:shape>
            <v:oval id="Oval 370" o:spid="_x0000_s1222" style="position:absolute;left:10746;top:8662;width:3474;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zRb4A&#10;AADcAAAADwAAAGRycy9kb3ducmV2LnhtbERPSwrCMBDdC94hjOBOUxVUqlH8oLgQwc8BhmZsi82k&#10;NNFWT28WgsvH+8+XjSnEiyqXW1Yw6EcgiBOrc04V3K673hSE88gaC8uk4E0Olot2a46xtjWf6XXx&#10;qQgh7GJUkHlfxlK6JCODrm9L4sDdbWXQB1ilUldYh3BTyGEUjaXBnENDhiVtMkoel6dRwNpsdfO5&#10;nvLteoVpuZ/W5/FRqW6nWc1AeGr8X/xzH7SC0STMD2fCEZC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Qs0W+AAAA3AAAAA8AAAAAAAAAAAAAAAAAmAIAAGRycy9kb3ducmV2&#10;LnhtbFBLBQYAAAAABAAEAPUAAACDAw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051F9">
                    <w:pPr>
                      <w:pStyle w:val="NormalWeb"/>
                      <w:spacing w:before="0" w:beforeAutospacing="0" w:after="0" w:afterAutospacing="0"/>
                      <w:jc w:val="center"/>
                    </w:pPr>
                    <w:r>
                      <w:rPr>
                        <w:rFonts w:ascii="Cambria" w:hAnsi="Cambria"/>
                        <w:color w:val="FFFFFF"/>
                        <w:kern w:val="24"/>
                      </w:rPr>
                      <w:t>3</w:t>
                    </w:r>
                  </w:p>
                </w:txbxContent>
              </v:textbox>
            </v:oval>
            <v:line id="Straight Connector 371" o:spid="_x0000_s1223" style="position:absolute;visibility:visible" from="8542,13242" to="18156,1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WsMUAAADcAAAADwAAAGRycy9kb3ducmV2LnhtbESPwWrDMBBE74X8g9hCbo2cBtriRg4h&#10;UBLooTjxob0t1tYytlZGUhzn76tAoMdhZt4w681kezGSD61jBctFBoK4drrlRkF1+nh6AxEissbe&#10;MSm4UoBNMXtYY67dhUsaj7ERCcIhRwUmxiGXMtSGLIaFG4iT9+u8xZikb6T2eElw28vnLHuRFltO&#10;CwYH2hmqu+PZKth+V/hjpkaW56/Vfiwr33fjp1Lzx2n7DiLSFP/D9/ZBK1i9LuF2Jh0BW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WsMUAAADcAAAADwAAAAAAAAAA&#10;AAAAAAChAgAAZHJzL2Rvd25yZXYueG1sUEsFBgAAAAAEAAQA+QAAAJMDAAAAAA==&#10;" strokecolor="#4f81bd" strokeweight="2pt">
              <v:shadow on="t" color="black" opacity="24903f" origin=",.5" offset="0,.55556mm"/>
            </v:line>
            <v:line id="Straight Connector 372" o:spid="_x0000_s1224" style="position:absolute;visibility:visible" from="8728,14766" to="14220,1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Vj8cAAADcAAAADwAAAGRycy9kb3ducmV2LnhtbESP3WrCQBSE7wu+w3IEb0rd+IPW6Cql&#10;IgiiRat4e8gek2D2bMhuk/TtXaHQy2FmvmEWq9YUoqbK5ZYVDPoRCOLE6pxTBefvzds7COeRNRaW&#10;ScEvOVgtOy8LjLVt+Ej1yaciQNjFqCDzvoyldElGBl3flsTBu9nKoA+ySqWusAlwU8hhFE2kwZzD&#10;QoYlfWaU3E8/RkH7ulsftuPmOP2alfXodt1c6v1FqV63/ZiD8NT6//Bfe6sVjKZDeJ4JR0Au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JdWPxwAAANwAAAAPAAAAAAAA&#10;AAAAAAAAAKECAABkcnMvZG93bnJldi54bWxQSwUGAAAAAAQABAD5AAAAlQMAAAAA&#10;" strokecolor="#f79646" strokeweight="2pt">
              <v:shadow on="t" color="black" opacity="24903f" origin=",.5" offset="0,.55556mm"/>
            </v:line>
            <v:line id="Straight Connector 373" o:spid="_x0000_s1225" style="position:absolute;visibility:visible" from="19153,13242" to="23349,1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atXMUAAADcAAAADwAAAGRycy9kb3ducmV2LnhtbESPwWrDMBBE74H+g9hCbrHcGNLiRgmh&#10;EBLoITj1ob0t1tYysVZGUhzn76tCocdhZt4w6+1kezGSD51jBU9ZDoK4cbrjVkH9sV+8gAgRWWPv&#10;mBTcKcB28zBbY6ndjSsaz7EVCcKhRAUmxqGUMjSGLIbMDcTJ+3beYkzSt1J7vCW47eUyz1fSYsdp&#10;weBAb4aay/lqFew+a/wyUyur66k4jFXt+8v4rtT8cdq9gog0xf/wX/uoFRTPBfyeS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atXMUAAADcAAAADwAAAAAAAAAA&#10;AAAAAAChAgAAZHJzL2Rvd25yZXYueG1sUEsFBgAAAAAEAAQA+QAAAJMDAAAAAA==&#10;" strokecolor="#4f81bd" strokeweight="2pt">
              <v:shadow on="t" color="black" opacity="24903f" origin=",.5" offset="0,.55556mm"/>
            </v:line>
            <v:oval id="Oval 374" o:spid="_x0000_s1226" style="position:absolute;left:19352;top:8662;width:3475;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1RsUA&#10;AADcAAAADwAAAGRycy9kb3ducmV2LnhtbESP0WrCQBRE34X+w3ILfTObtpJKmo3YhooPIqj9gEv2&#10;NgnN3g3ZbZL69a4g+DjMzBkmW02mFQP1rrGs4DmKQRCXVjdcKfg+fc2XIJxH1thaJgX/5GCVP8wy&#10;TLUd+UDD0VciQNilqKD2vkuldGVNBl1kO+Lg/djeoA+yr6TucQxw08qXOE6kwYbDQo0dfdZU/h7/&#10;jALWptDT+bRvio81Vt1mOR6SnVJPj9P6HYSnyd/Dt/ZWK3h9W8D1TDgCM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7VGxQAAANwAAAAPAAAAAAAAAAAAAAAAAJgCAABkcnMv&#10;ZG93bnJldi54bWxQSwUGAAAAAAQABAD1AAAAigM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051F9">
                    <w:pPr>
                      <w:pStyle w:val="NormalWeb"/>
                      <w:spacing w:before="0" w:beforeAutospacing="0" w:after="0" w:afterAutospacing="0"/>
                      <w:jc w:val="center"/>
                    </w:pPr>
                    <w:r>
                      <w:rPr>
                        <w:rFonts w:ascii="Cambria" w:hAnsi="Cambria"/>
                        <w:color w:val="FFFFFF"/>
                        <w:kern w:val="24"/>
                      </w:rPr>
                      <w:t>4</w:t>
                    </w:r>
                  </w:p>
                </w:txbxContent>
              </v:textbox>
            </v:oval>
            <v:line id="Straight Connector 375" o:spid="_x0000_s1227" style="position:absolute;visibility:visible" from="19352,14766" to="21251,1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xN+8gAAADcAAAADwAAAGRycy9kb3ducmV2LnhtbESP3WrCQBSE74W+w3IK3kjdtLa1TV2l&#10;KIIgVeIPvT1kj0lo9mzIrkl8e7cgeDnMzDfMZNaZUjRUu8KygudhBII4tbrgTMFhv3z6AOE8ssbS&#10;Mim4kIPZ9KE3wVjblhNqdj4TAcIuRgW591UspUtzMuiGtiIO3snWBn2QdSZ1jW2Am1K+RNG7NFhw&#10;WMixonlO6d/ubBR0g/Vis3ptk/H2s2pGp9/lsfk5KtV/7L6/QHjq/D18a6+0gtH4Df7PhCMgp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cxN+8gAAADcAAAADwAAAAAA&#10;AAAAAAAAAAChAgAAZHJzL2Rvd25yZXYueG1sUEsFBgAAAAAEAAQA+QAAAJYDAAAAAA==&#10;" strokecolor="#f79646" strokeweight="2pt">
              <v:shadow on="t" color="black" opacity="24903f" origin=",.5" offset="0,.55556mm"/>
            </v:line>
            <v:oval id="Oval 376" o:spid="_x0000_s1228" style="position:absolute;left:35571;top:8662;width:3474;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OqsQA&#10;AADcAAAADwAAAGRycy9kb3ducmV2LnhtbESP3YrCMBSE7wXfIRxh7zR1hSrVtPiDshci+PMAh+bY&#10;FpuT0mRt16ffCAt7OczMN8wq600tntS6yrKC6SQCQZxbXXGh4HbdjxcgnEfWWFsmBT/kIEuHgxUm&#10;2nZ8pufFFyJA2CWooPS+SaR0eUkG3cQ2xMG729agD7ItpG6xC3BTy88oiqXBisNCiQ1tS8ofl2+j&#10;gLXZ6f51PVW7zRqL5rDozvFRqY9Rv16C8NT7//Bf+0srmM1jeJ8JR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1jqrEAAAA3AAAAA8AAAAAAAAAAAAAAAAAmAIAAGRycy9k&#10;b3ducmV2LnhtbFBLBQYAAAAABAAEAPUAAACJAw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051F9">
                    <w:pPr>
                      <w:pStyle w:val="NormalWeb"/>
                      <w:spacing w:before="0" w:beforeAutospacing="0" w:after="0" w:afterAutospacing="0"/>
                      <w:jc w:val="center"/>
                    </w:pPr>
                    <w:r>
                      <w:rPr>
                        <w:rFonts w:ascii="Cambria" w:hAnsi="Cambria"/>
                        <w:color w:val="FFFFFF"/>
                        <w:kern w:val="24"/>
                      </w:rPr>
                      <w:t>6</w:t>
                    </w:r>
                  </w:p>
                </w:txbxContent>
              </v:textbox>
            </v:oval>
            <v:line id="Straight Connector 377" o:spid="_x0000_s1229" style="position:absolute;visibility:visible" from="36362,13242" to="38378,1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2rX8QAAADcAAAADwAAAGRycy9kb3ducmV2LnhtbESPQWsCMRSE7wX/Q3iCt5pthSpbo4gg&#10;FXqQ1T3Y22PzulncvCxJXLf/3hQEj8PMfMMs14NtRU8+NI4VvE0zEMSV0w3XCsrT7nUBIkRkja1j&#10;UvBHAdar0csSc+1uXFB/jLVIEA45KjAxdrmUoTJkMUxdR5y8X+ctxiR9LbXHW4LbVr5n2Ye02HBa&#10;MNjR1lB1OV6tgs25xB8z1LK4HmZffVH69tJ/KzUZD5tPEJGG+Aw/2nutYDafw/+ZdAT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vatfxAAAANwAAAAPAAAAAAAAAAAA&#10;AAAAAKECAABkcnMvZG93bnJldi54bWxQSwUGAAAAAAQABAD5AAAAkgMAAAAA&#10;" strokecolor="#4f81bd" strokeweight="2pt">
              <v:shadow on="t" color="black" opacity="24903f" origin=",.5" offset="0,.55556mm"/>
            </v:line>
            <v:line id="Straight Connector 378" o:spid="_x0000_s1230" style="position:absolute;visibility:visible" from="36362,14766" to="37515,1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3iZcMAAADcAAAADwAAAGRycy9kb3ducmV2LnhtbERPTWvCQBC9C/6HZQQvpW7Uoja6iiiC&#10;ULSoFa9DdkyC2dmQXZP033cPBY+P971YtaYQNVUut6xgOIhAECdW55wq+Lns3mcgnEfWWFgmBb/k&#10;YLXsdhYYa9vwieqzT0UIYRejgsz7MpbSJRkZdANbEgfubiuDPsAqlbrCJoSbQo6iaCIN5hwaMixp&#10;k1HyOD+Ngvbta3vcfzSn6fdnWY/vt921PlyV6vfa9RyEp9a/xP/uvVYwnoa14Uw4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N4mXDAAAA3AAAAA8AAAAAAAAAAAAA&#10;AAAAoQIAAGRycy9kb3ducmV2LnhtbFBLBQYAAAAABAAEAPkAAACRAwAAAAA=&#10;" strokecolor="#f79646" strokeweight="2pt">
              <v:shadow on="t" color="black" opacity="24903f" origin=",.5" offset="0,.55556mm"/>
            </v:line>
            <v:shape id="Straight Arrow Connector 379" o:spid="_x0000_s1231" type="#_x0000_t32" style="position:absolute;left:19153;top:20271;width:157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F9xcUAAADcAAAADwAAAGRycy9kb3ducmV2LnhtbESP0WrCQBRE3wv+w3KFvtVNKlSNrqIV&#10;oYW+xPgB1+x1E83eDdlV0359t1DwcZiZM8xi1dtG3KjztWMF6SgBQVw6XbNRcCh2L1MQPiBrbByT&#10;gm/ysFoOnhaYaXfnnG77YESEsM9QQRVCm0npy4os+pFriaN3cp3FEGVnpO7wHuG2ka9J8iYt1hwX&#10;KmzpvaLysr9aBYbSn2K8oXx7Pn4WX80kDSbfKfU87NdzEIH68Aj/tz+0gvFkB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F9xcUAAADcAAAADwAAAAAAAAAA&#10;AAAAAAChAgAAZHJzL2Rvd25yZXYueG1sUEsFBgAAAAAEAAQA+QAAAJMDAAAAAA==&#10;" strokecolor="#4f81bd" strokeweight="2pt">
              <v:shadow on="t" color="black" opacity="24903f" origin=",.5" offset="0,.55556mm"/>
            </v:shape>
            <v:oval id="Oval 380" o:spid="_x0000_s1232" style="position:absolute;left:25429;top:15432;width:3474;height:35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XDYr0A&#10;AADcAAAADwAAAGRycy9kb3ducmV2LnhtbERPSwrCMBDdC94hjOBOUxWkVKP4QXEhgp8DDM3YFptJ&#10;aaKtnt4sBJeP958vW1OKF9WusKxgNIxAEKdWF5wpuF13gxiE88gaS8uk4E0OlotuZ46Jtg2f6XXx&#10;mQgh7BJUkHtfJVK6NCeDbmgr4sDdbW3QB1hnUtfYhHBTynEUTaXBgkNDjhVtckofl6dRwNpsdfu5&#10;norteoVZtY+b8/SoVL/XrmYgPLX+L/65D1rBJA7zw5lwBOTi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0XDYr0AAADcAAAADwAAAAAAAAAAAAAAAACYAgAAZHJzL2Rvd25yZXYu&#10;eG1sUEsFBgAAAAAEAAQA9QAAAIIDAAAAAA==&#10;" fillcolor="#3f80cd" strokecolor="#4a7ebb">
              <v:fill color2="#9bc1ff" rotate="t" angle="180" focus="100%" type="gradient">
                <o:fill v:ext="view" type="gradientUnscaled"/>
              </v:fill>
              <v:shadow on="t" color="black" opacity="22937f" origin=",.5" offset="0,.63889mm"/>
              <v:path arrowok="t"/>
              <o:lock v:ext="edit" aspectratio="t"/>
              <v:textbox>
                <w:txbxContent>
                  <w:p w:rsidR="005C0E2F" w:rsidRDefault="005C0E2F" w:rsidP="00D051F9">
                    <w:pPr>
                      <w:pStyle w:val="NormalWeb"/>
                      <w:spacing w:before="0" w:beforeAutospacing="0" w:after="0" w:afterAutospacing="0"/>
                      <w:jc w:val="center"/>
                    </w:pPr>
                    <w:r>
                      <w:rPr>
                        <w:rFonts w:ascii="Cambria" w:hAnsi="Cambria"/>
                        <w:color w:val="FFFFFF"/>
                        <w:kern w:val="24"/>
                      </w:rPr>
                      <w:t>5</w:t>
                    </w:r>
                  </w:p>
                </w:txbxContent>
              </v:textbox>
            </v:oval>
            <v:shape id="Straight Arrow Connector 381" o:spid="_x0000_s1233" type="#_x0000_t32" style="position:absolute;left:19352;top:21795;width:723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LkL8UAAADcAAAADwAAAGRycy9kb3ducmV2LnhtbESP3WoCMRSE74W+QziF3tWsFmS7GkVa&#10;LIWCWH/uj5vjbnBzsiRRtz69EQpeDjPzDTOZdbYRZ/LBOFYw6GcgiEunDVcKtpvFaw4iRGSNjWNS&#10;8EcBZtOn3gQL7S78S+d1rESCcChQQR1jW0gZyposhr5riZN3cN5iTNJXUnu8JLht5DDLRtKi4bRQ&#10;Y0sfNZXH9ckq2A1/3j+ve5P7lVt8bc31tCrnS6Venrv5GESkLj7C/+1vreAtH8D9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LkL8UAAADcAAAADwAAAAAAAAAA&#10;AAAAAAChAgAAZHJzL2Rvd25yZXYueG1sUEsFBgAAAAAEAAQA+QAAAJMDAAAAAA==&#10;" strokecolor="#9bbb59" strokeweight="2pt">
              <v:shadow on="t" color="black" opacity="24903f" origin=",.5" offset="0,.55556mm"/>
            </v:shape>
            <w10:wrap type="none"/>
            <w10:anchorlock/>
          </v:group>
        </w:pict>
      </w:r>
    </w:p>
    <w:p w:rsidR="00D6770C" w:rsidRDefault="009A20E1" w:rsidP="00D5712D">
      <w:pPr>
        <w:pStyle w:val="Caption"/>
      </w:pPr>
      <w:r>
        <w:br/>
      </w:r>
      <w:r w:rsidR="00D051F9">
        <w:t>Figure 1</w:t>
      </w:r>
      <w:r w:rsidR="00D5712D">
        <w:t>3</w:t>
      </w:r>
      <w:r w:rsidR="00D051F9">
        <w:t>: Per-ta</w:t>
      </w:r>
      <w:r w:rsidR="00D5712D">
        <w:t>sk performance scaling.</w:t>
      </w:r>
    </w:p>
    <w:p w:rsidR="00D5712D" w:rsidRDefault="00D5712D" w:rsidP="00AC1F44"/>
    <w:p w:rsidR="00D5712D" w:rsidRPr="00E25A19" w:rsidRDefault="00D5712D" w:rsidP="00E25A19">
      <w:r>
        <w:t xml:space="preserve">The blue lines in Figure 13 indicate original performance monitor data that was collected during Phase 1.  Below these are scaled estimates for </w:t>
      </w:r>
      <w:r w:rsidR="00C50C0A">
        <w:t xml:space="preserve">the </w:t>
      </w:r>
      <w:r>
        <w:t xml:space="preserve">EHP CPU (red lines), </w:t>
      </w:r>
      <w:r w:rsidR="00C50C0A">
        <w:t xml:space="preserve">the </w:t>
      </w:r>
      <w:r>
        <w:t xml:space="preserve">PIM CPU (orange lines) and </w:t>
      </w:r>
      <w:r w:rsidR="00C50C0A">
        <w:t xml:space="preserve">the </w:t>
      </w:r>
      <w:r>
        <w:t>PIM GPU (green line).</w:t>
      </w:r>
    </w:p>
    <w:p w:rsidR="00861951" w:rsidRDefault="00AC1F44" w:rsidP="00AC1F44">
      <w:pPr>
        <w:pStyle w:val="Heading3"/>
      </w:pPr>
      <w:bookmarkStart w:id="275" w:name="_Toc231541830"/>
      <w:r>
        <w:t xml:space="preserve">Trace </w:t>
      </w:r>
      <w:proofErr w:type="spellStart"/>
      <w:r>
        <w:t>Finalizer</w:t>
      </w:r>
      <w:bookmarkEnd w:id="275"/>
      <w:proofErr w:type="spellEnd"/>
    </w:p>
    <w:p w:rsidR="009A20E1" w:rsidRDefault="00AC1F44" w:rsidP="009A20E1">
      <w:r>
        <w:t xml:space="preserve">The next step in the PIM analytic model is to reassemble </w:t>
      </w:r>
      <w:r w:rsidR="009A20E1">
        <w:t>the scaled performance data,</w:t>
      </w:r>
      <w:r w:rsidR="00FE10BC">
        <w:t xml:space="preserve"> subject to </w:t>
      </w:r>
      <w:r w:rsidR="00A73B24">
        <w:t>trace</w:t>
      </w:r>
      <w:r w:rsidR="00FE10BC">
        <w:t xml:space="preserve"> ordering constraints discovered during the first phase.</w:t>
      </w:r>
    </w:p>
    <w:p w:rsidR="00FF622D" w:rsidRDefault="00FF622D" w:rsidP="009A20E1"/>
    <w:p w:rsidR="00FF622D" w:rsidRDefault="00B84FC8" w:rsidP="002D167E">
      <w:pPr>
        <w:jc w:val="center"/>
      </w:pPr>
      <w:r>
        <w:rPr>
          <w:noProof/>
          <w:lang w:eastAsia="en-US"/>
        </w:rPr>
      </w:r>
      <w:r>
        <w:rPr>
          <w:noProof/>
          <w:lang w:eastAsia="en-US"/>
        </w:rPr>
        <w:pict>
          <v:group id="Group 29" o:spid="_x0000_s1234" style="width:468pt;height:147.4pt;mso-position-horizontal-relative:char;mso-position-vertical-relative:line" coordsize="60632,1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">
            <v:line id="Straight Connector 576" o:spid="_x0000_s1235" style="position:absolute;visibility:visible" from="21392,6680" to="34019,6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SZBsUAAADcAAAADwAAAGRycy9kb3ducmV2LnhtbESP3WoCMRSE7wt9h3AK3pSaraCWrVFa&#10;UdCbBX8e4LA5TZZuTsImumufvhEKvRxm5htmsRpcK67UxcazgtdxAYK49rpho+B82r68gYgJWWPr&#10;mRTcKMJq+fiwwFL7ng90PSYjMoRjiQpsSqGUMtaWHMaxD8TZ+/Kdw5RlZ6TusM9w18pJUcykw4bz&#10;gsVAa0v19/HiFOhz+DEVmurzsO/r3oRne9lUSo2eho93EImG9B/+a++0gul8Bvcz+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SZBsUAAADcAAAADwAAAAAAAAAA&#10;AAAAAAChAgAAZHJzL2Rvd25yZXYueG1sUEsFBgAAAAAEAAQA+QAAAJMDAAAAAA==&#10;" strokecolor="#c0504d" strokeweight="2pt">
              <v:stroke dashstyle="3 1"/>
              <v:shadow on="t" color="black" opacity="24903f" origin=",.5" offset="0,.55556mm"/>
            </v:line>
            <v:shape id="Text Box 29" o:spid="_x0000_s1236" type="#_x0000_t202" style="position:absolute;left:599;top:5210;width:9218;height:346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g5cUA&#10;AADcAAAADwAAAGRycy9kb3ducmV2LnhtbESPzW7CMBCE70h9B2sr9VacICCQ4qAKWokbP+0DrOIl&#10;ThOvo9iFtE9fI1XiOJqZbzSr9WBbcaHe144VpOMEBHHpdM2Vgs+P9+cFCB+QNbaOScEPeVgXD6MV&#10;5tpd+UiXU6hEhLDPUYEJocul9KUhi37sOuLonV1vMUTZV1L3eI1w28pJksylxZrjgsGONobK5vRt&#10;FSwSu2+a5eTg7fQ3nZnN1r11X0o9PQ6vLyACDeEe/m/vtIJZlsH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qDlxQAAANwAAAAPAAAAAAAAAAAAAAAAAJgCAABkcnMv&#10;ZG93bnJldi54bWxQSwUGAAAAAAQABAD1AAAAigMAAAAA&#10;" filled="f" stroked="f">
              <v:textbox style="mso-fit-shape-to-text:t">
                <w:txbxContent>
                  <w:p w:rsidR="005C0E2F" w:rsidRDefault="005C0E2F" w:rsidP="002D167E">
                    <w:pPr>
                      <w:pStyle w:val="NormalWeb"/>
                      <w:spacing w:before="0" w:beforeAutospacing="0" w:after="0" w:afterAutospacing="0"/>
                    </w:pPr>
                    <w:r>
                      <w:rPr>
                        <w:rFonts w:ascii="Calibri" w:hAnsi="Calibri" w:cs="Arial"/>
                        <w:color w:val="000000"/>
                        <w:kern w:val="24"/>
                        <w:sz w:val="32"/>
                        <w:szCs w:val="32"/>
                      </w:rPr>
                      <w:t>EHP CPU</w:t>
                    </w:r>
                  </w:p>
                </w:txbxContent>
              </v:textbox>
            </v:shape>
            <v:shape id="Straight Arrow Connector 578" o:spid="_x0000_s1237" type="#_x0000_t32" style="position:absolute;left:14287;top:6693;width:1058;height:52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dfEsIAAADcAAAADwAAAGRycy9kb3ducmV2LnhtbERP3WrCMBS+F/YO4Qx2I5o6cZNqKmMq&#10;7k7mfIBDc/pDm5OaxFr39MvFwMuP73+9GUwrenK+tqxgNk1AEOdW11wqOP/sJ0sQPiBrbC2Tgjt5&#10;2GRPozWm2t74m/pTKEUMYZ+igiqELpXS5xUZ9FPbEUeusM5giNCVUju8xXDTytckeZMGa44NFXb0&#10;WVHenK5Gwby/bOl3vJs37lIfZv3hWPC9UOrlefhYgQg0hIf43/2lFSze49p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dfEsIAAADcAAAADwAAAAAAAAAAAAAA&#10;AAChAgAAZHJzL2Rvd25yZXYueG1sUEsFBgAAAAAEAAQA+QAAAJADAAAAAA==&#10;" strokecolor="#4f81bd" strokeweight="2pt">
              <v:stroke dashstyle="3 1" endarrow="open"/>
              <v:shadow on="t" color="black" opacity="24903f" origin=",.5" offset="0,.55556mm"/>
            </v:shape>
            <v:shape id="Straight Arrow Connector 579" o:spid="_x0000_s1238" type="#_x0000_t32" style="position:absolute;left:29658;top:11895;width:1543;height:544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c3+sYAAADcAAAADwAAAGRycy9kb3ducmV2LnhtbESPT2vCQBTE74V+h+UVvNVNC/5LXcUq&#10;gvRSoj20t0f2mYRm34bdp8Z++m6h4HGYmd8w82XvWnWmEBvPBp6GGSji0tuGKwMfh+3jFFQUZIut&#10;ZzJwpQjLxf3dHHPrL1zQeS+VShCOORqoRbpc61jW5DAOfUecvKMPDiXJUGkb8JLgrtXPWTbWDhtO&#10;CzV2tK6p/N6fnIFX+Zmsqtn47bgW+14cPkdF2HwZM3joVy+ghHq5hf/bO2tgNJnB35l0BP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3N/rGAAAA3AAAAA8AAAAAAAAA&#10;AAAAAAAAoQIAAGRycy9kb3ducmV2LnhtbFBLBQYAAAAABAAEAPkAAACUAwAAAAA=&#10;" strokecolor="#4f81bd" strokeweight="2pt">
              <v:stroke dashstyle="3 1" endarrow="open"/>
              <v:shadow on="t" color="black" opacity="24903f" origin=",.5" offset="0,.55556mm"/>
            </v:shape>
            <v:shape id="Straight Arrow Connector 580" o:spid="_x0000_s1239" type="#_x0000_t32" style="position:absolute;left:21114;top:12134;width:1058;height:52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QjM8EAAADcAAAADwAAAGRycy9kb3ducmV2LnhtbERPy4rCMBTdC/5DuIIbGVMVB6lGER84&#10;O9GZD7g0tw9sbmoSa/XrJ4uBWR7Oe7XpTC1acr6yrGAyTkAQZ1ZXXCj4+T5+LED4gKyxtkwKXuRh&#10;s+73Vphq++QLtddQiBjCPkUFZQhNKqXPSjLox7YhjlxuncEQoSukdviM4aaW0yT5lAYrjg0lNrQr&#10;KbtdH0bBrL3v6T06zG7uXp0m7emc8ytXajjotksQgbrwL/5zf2kF80WcH8/EI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pCMzwQAAANwAAAAPAAAAAAAAAAAAAAAA&#10;AKECAABkcnMvZG93bnJldi54bWxQSwUGAAAAAAQABAD5AAAAjwMAAAAA&#10;" strokecolor="#4f81bd" strokeweight="2pt">
              <v:stroke dashstyle="3 1" endarrow="open"/>
              <v:shadow on="t" color="black" opacity="24903f" origin=",.5" offset="0,.55556mm"/>
            </v:shape>
            <v:shape id="Straight Arrow Connector 581" o:spid="_x0000_s1240" type="#_x0000_t32" style="position:absolute;left:32476;top:6680;width:1543;height:54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RL28YAAADcAAAADwAAAGRycy9kb3ducmV2LnhtbESPQWvCQBSE74X+h+UVeqsbC1obXcVa&#10;CtJLifagt0f2mQSzb8Puq8b++m5B8DjMzDfMbNG7Vp0oxMazgeEgA0VcettwZeB7+/E0ARUF2WLr&#10;mQxcKMJifn83w9z6Mxd02kilEoRjjgZqkS7XOpY1OYwD3xEn7+CDQ0kyVNoGPCe4a/Vzlo21w4bT&#10;Qo0drWoqj5sfZ+BNfl+W1ev487AS+1Vsd6MivO+NeXzol1NQQr3cwtf22hoYTYbwfyYdAT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US9vGAAAA3AAAAA8AAAAAAAAA&#10;AAAAAAAAoQIAAGRycy9kb3ducmV2LnhtbFBLBQYAAAAABAAEAPkAAACUAwAAAAA=&#10;" strokecolor="#4f81bd" strokeweight="2pt">
              <v:stroke dashstyle="3 1" endarrow="open"/>
              <v:shadow on="t" color="black" opacity="24903f" origin=",.5" offset="0,.55556mm"/>
            </v:shape>
            <v:shape id="Text Box 35" o:spid="_x0000_s1241" type="#_x0000_t202" style="position:absolute;left:748;top:10420;width:9211;height:346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WsQA&#10;AADcAAAADwAAAGRycy9kb3ducmV2LnhtbESP0WrCQBRE3wv9h+UWfKsbg0qaZiPFWvBNa/sBl+xt&#10;Nk32bsiumvr1riD0cZiZM0yxGm0nTjT4xrGC2TQBQVw53XCt4Pvr4zkD4QOyxs4xKfgjD6vy8aHA&#10;XLszf9LpEGoRIexzVGBC6HMpfWXIop+6njh6P26wGKIcaqkHPEe47WSaJEtpseG4YLCntaGqPRyt&#10;giyxu7Z9Sffezi+zhVm/u03/q9TkaXx7BRFoDP/he3urFSyyFG5n4hGQ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Qc1rEAAAA3AAAAA8AAAAAAAAAAAAAAAAAmAIAAGRycy9k&#10;b3ducmV2LnhtbFBLBQYAAAAABAAEAPUAAACJAwAAAAA=&#10;" filled="f" stroked="f">
              <v:textbox style="mso-fit-shape-to-text:t">
                <w:txbxContent>
                  <w:p w:rsidR="005C0E2F" w:rsidRDefault="005C0E2F" w:rsidP="002D167E">
                    <w:pPr>
                      <w:pStyle w:val="NormalWeb"/>
                      <w:spacing w:before="0" w:beforeAutospacing="0" w:after="0" w:afterAutospacing="0"/>
                    </w:pPr>
                    <w:r>
                      <w:rPr>
                        <w:rFonts w:ascii="Calibri" w:hAnsi="Calibri" w:cs="Arial"/>
                        <w:color w:val="000000"/>
                        <w:kern w:val="24"/>
                        <w:sz w:val="32"/>
                        <w:szCs w:val="32"/>
                      </w:rPr>
                      <w:t>PIM CPU</w:t>
                    </w:r>
                  </w:p>
                </w:txbxContent>
              </v:textbox>
            </v:shape>
            <v:shape id="Text Box 36" o:spid="_x0000_s1242" type="#_x0000_t202" style="position:absolute;top:15639;width:9865;height:346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zWwcQA&#10;AADcAAAADwAAAGRycy9kb3ducmV2LnhtbESPzW7CMBCE70i8g7VIvYHDX5UGDKqglbhBaR9gFW/j&#10;kHgdxS6kPD1GQuI4mplvNMt1Z2txptaXjhWMRwkI4tzpkgsFP9+fwxSED8gaa8ek4J88rFf93hIz&#10;7S78RedjKESEsM9QgQmhyaT0uSGLfuQa4uj9utZiiLItpG7xEuG2lpMkeZUWS44LBhvaGMqr459V&#10;kCZ2X1Vvk4O3s+t4bjZb99GclHoZdO8LEIG68Aw/2jutYJ5O4X4mH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c1sHEAAAA3AAAAA8AAAAAAAAAAAAAAAAAmAIAAGRycy9k&#10;b3ducmV2LnhtbFBLBQYAAAAABAAEAPUAAACJAwAAAAA=&#10;" filled="f" stroked="f">
              <v:textbox style="mso-fit-shape-to-text:t">
                <w:txbxContent>
                  <w:p w:rsidR="005C0E2F" w:rsidRDefault="005C0E2F" w:rsidP="002D167E">
                    <w:pPr>
                      <w:pStyle w:val="NormalWeb"/>
                      <w:spacing w:before="0" w:beforeAutospacing="0" w:after="0" w:afterAutospacing="0"/>
                    </w:pPr>
                    <w:r>
                      <w:rPr>
                        <w:rFonts w:ascii="Cambria" w:hAnsi="Cambria" w:cs="Arial"/>
                        <w:color w:val="000000"/>
                        <w:kern w:val="24"/>
                        <w:sz w:val="32"/>
                        <w:szCs w:val="32"/>
                      </w:rPr>
                      <w:t xml:space="preserve"> </w:t>
                    </w:r>
                    <w:r>
                      <w:rPr>
                        <w:rFonts w:ascii="Calibri" w:hAnsi="Calibri" w:cs="Arial"/>
                        <w:color w:val="000000"/>
                        <w:kern w:val="24"/>
                        <w:sz w:val="32"/>
                        <w:szCs w:val="32"/>
                      </w:rPr>
                      <w:t>PIM GPU</w:t>
                    </w:r>
                  </w:p>
                </w:txbxContent>
              </v:textbox>
            </v:shape>
            <v:line id="Straight Connector 584" o:spid="_x0000_s1243" style="position:absolute;visibility:visible" from="9482,6693" to="14016,6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AN18MAAADcAAAADwAAAGRycy9kb3ducmV2LnhtbESPwWrDMBBE74H+g9hCbonckBbjRjHB&#10;UCi5NWly3lpry0RaGUu1nb+vCoUeh5l5w+zK2Vkx0hA6zwqe1hkI4trrjlsFn+e3VQ4iRGSN1jMp&#10;uFOAcv+w2GGh/cQfNJ5iKxKEQ4EKTIx9IWWoDTkMa98TJ6/xg8OY5NBKPeCU4M7KTZa9SIcdpwWD&#10;PVWG6tvp2ymY9TRa0zSjrS7nLwr+upmOV6WWj/PhFUSkOf6H/9rvWsFzvoXfM+kI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QDdfDAAAA3AAAAA8AAAAAAAAAAAAA&#10;AAAAoQIAAGRycy9kb3ducmV2LnhtbFBLBQYAAAAABAAEAPkAAACRAwAAAAA=&#10;" strokecolor="#c0504d" strokeweight="2pt">
              <v:shadow on="t" color="black" opacity="24903f" origin=",.5" offset="0,.55556mm"/>
            </v:line>
            <v:line id="Straight Connector 585" o:spid="_x0000_s1244" style="position:absolute;visibility:visible" from="14532,6680" to="21202,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yoTMEAAADcAAAADwAAAGRycy9kb3ducmV2LnhtbESPQYvCMBSE7wv+h/AEb2uq4CLVKCII&#10;4k3d9fxsXpti8lKa2NZ/bxYW9jjMzDfMejs4KzpqQ+1ZwWyagSAuvK65UvB9PXwuQYSIrNF6JgUv&#10;CrDdjD7WmGvf85m6S6xEgnDIUYGJscmlDIUhh2HqG+Lklb51GJNsK6lb7BPcWTnPsi/psOa0YLCh&#10;vaHicXk6BYPuO2vKsrP7n+udgr/N+9NNqcl42K1ARBrif/ivfdQKFssF/J5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3KhMwQAAANwAAAAPAAAAAAAAAAAAAAAA&#10;AKECAABkcnMvZG93bnJldi54bWxQSwUGAAAAAAQABAD5AAAAjwMAAAAA&#10;" strokecolor="#c0504d" strokeweight="2pt">
              <v:shadow on="t" color="black" opacity="24903f" origin=",.5" offset="0,.55556mm"/>
            </v:line>
            <v:shape id="Straight Arrow Connector 586" o:spid="_x0000_s1245" type="#_x0000_t32" style="position:absolute;left:34325;top:6694;width:66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7BHcQAAADcAAAADwAAAGRycy9kb3ducmV2LnhtbESPQWsCMRSE74L/ITyht5qtRSurUaQq&#10;iKfWFs/PzXM3NHnZJlG3/74pFDwOM/MNM192zoorhWg8K3gaFiCIK68N1wo+P7aPUxAxIWu0nknB&#10;D0VYLvq9OZba3/idrodUiwzhWKKCJqW2lDJWDTmMQ98SZ+/sg8OUZailDnjLcGflqCgm0qHhvNBg&#10;S68NVV+Hi1Pwtl3p0XhvXtbW7Dffx1N8tiEq9TDoVjMQibp0D/+3d1rBeDqBvzP5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3sEdxAAAANwAAAAPAAAAAAAAAAAA&#10;AAAAAKECAABkcnMvZG93bnJldi54bWxQSwUGAAAAAAQABAD5AAAAkgMAAAAA&#10;" strokecolor="#c0504d" strokeweight="2pt">
              <v:stroke endarrow="open"/>
              <v:shadow on="t" color="black" opacity="24903f" origin=",.5" offset="0,.55556mm"/>
            </v:shape>
            <v:line id="Straight Connector 587" o:spid="_x0000_s1246" style="position:absolute;visibility:visible" from="15345,11993" to="20837,11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zEyMcAAADcAAAADwAAAGRycy9kb3ducmV2LnhtbESP3WrCQBSE7wu+w3KE3ohuWv+jq5QW&#10;QRBbtBVvD9ljEsyeDdltEt++Kwi9HGbmG2a5bk0haqpcblnByyACQZxYnXOq4Od705+BcB5ZY2GZ&#10;FNzIwXrVeVpirG3DB6qPPhUBwi5GBZn3ZSylSzIy6Aa2JA7exVYGfZBVKnWFTYCbQr5G0UQazDks&#10;ZFjSe0bJ9fhrFLS93cfndtQcpl/zsh5ezptTvT8p9dxt3xYgPLX+P/xob7WC8WwK9zPhCM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zMTIxwAAANwAAAAPAAAAAAAA&#10;AAAAAAAAAKECAABkcnMvZG93bnJldi54bWxQSwUGAAAAAAQABAD5AAAAlQMAAAAA&#10;" strokecolor="#f79646" strokeweight="2pt">
              <v:shadow on="t" color="black" opacity="24903f" origin=",.5" offset="0,.55556mm"/>
            </v:line>
            <v:line id="Straight Connector 588" o:spid="_x0000_s1247" style="position:absolute;visibility:visible" from="21342,11992" to="23241,11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NQusQAAADcAAAADwAAAGRycy9kb3ducmV2LnhtbERPy2rCQBTdF/yH4QrdFJ1oW6vRUaQi&#10;CFJF29DtJXPzwMydkBmT9O87i0KXh/NebXpTiZYaV1pWMBlHIIhTq0vOFXx97kdzEM4ja6wsk4If&#10;crBZDx5WGGvb8YXaq89FCGEXo4LC+zqW0qUFGXRjWxMHLrONQR9gk0vdYBfCTSWnUTSTBksODQXW&#10;9F5QervejYL+6bg7HV66y9t5UbfP2fc+aT8SpR6H/XYJwlPv/8V/7oNW8DoPa8OZc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U1C6xAAAANwAAAAPAAAAAAAAAAAA&#10;AAAAAKECAABkcnMvZG93bnJldi54bWxQSwUGAAAAAAQABAD5AAAAkgMAAAAA&#10;" strokecolor="#f79646" strokeweight="2pt">
              <v:shadow on="t" color="black" opacity="24903f" origin=",.5" offset="0,.55556mm"/>
            </v:line>
            <v:line id="Straight Connector 589" o:spid="_x0000_s1248" style="position:absolute;visibility:visible" from="31241,11895" to="32394,11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1IccAAADcAAAADwAAAGRycy9kb3ducmV2LnhtbESPQWvCQBSE74L/YXlCL1I3trXV6CpS&#10;EQSxJbbS6yP7TILZtyG7TdJ/7xYEj8PMfMMsVp0pRUO1KywrGI8iEMSp1QVnCr6/to9TEM4jaywt&#10;k4I/crBa9nsLjLVtOaHm6DMRIOxiVJB7X8VSujQng25kK+LgnW1t0AdZZ1LX2Aa4KeVTFL1KgwWH&#10;hRwres8pvRx/jYJuuN987F7a5O1zVjXP55/tqTmclHoYdOs5CE+dv4dv7Z1WMJnO4P9MOAJye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H/UhxwAAANwAAAAPAAAAAAAA&#10;AAAAAAAAAKECAABkcnMvZG93bnJldi54bWxQSwUGAAAAAAQABAD5AAAAlQMAAAAA&#10;" strokecolor="#f79646" strokeweight="2pt">
              <v:shadow on="t" color="black" opacity="24903f" origin=",.5" offset="0,.55556mm"/>
            </v:line>
            <v:shape id="Straight Arrow Connector 590" o:spid="_x0000_s1249" type="#_x0000_t32" style="position:absolute;left:22325;top:17336;width:723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VkcIAAADcAAAADwAAAGRycy9kb3ducmV2LnhtbERPXWvCMBR9H/gfwhX2NtMJE+2aiiiO&#10;gTCcc+/X5tqGNTcliVr99eZh4OPhfBfz3rbiTD4YxwpeRxkI4sppw7WC/c/6ZQoiRGSNrWNScKUA&#10;83LwVGCu3YW/6byLtUghHHJU0MTY5VKGqiGLYeQ64sQdnbcYE/S11B4vKdy2cpxlE2nRcGposKNl&#10;Q9Xf7mQV/I43s9XtYKZ+69Yfe3M7bavFl1LPw37xDiJSHx/if/enVvA2S/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wVkcIAAADcAAAADwAAAAAAAAAAAAAA&#10;AAChAgAAZHJzL2Rvd25yZXYueG1sUEsFBgAAAAAEAAQA+QAAAJADAAAAAA==&#10;" strokecolor="#9bbb59" strokeweight="2pt">
              <v:shadow on="t" color="black" opacity="24903f" origin=",.5" offset="0,.55556mm"/>
            </v:shape>
            <v:shape id="Straight Arrow Connector 591" o:spid="_x0000_s1250" type="#_x0000_t32" style="position:absolute;left:9368;top:1692;width:5126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1iDsUAAADcAAAADwAAAGRycy9kb3ducmV2LnhtbESPT2vCQBTE74LfYXmCN92o2MboKqIV&#10;pJdi2uL1kX35g9m3IbvV6Kd3C4Ueh5n5DbPadKYWV2pdZVnBZByBIM6srrhQ8PV5GMUgnEfWWFsm&#10;BXdysFn3eytMtL3xia6pL0SAsEtQQel9k0jpspIMurFtiIOX29agD7ItpG7xFuCmltMoepEGKw4L&#10;JTa0Kym7pD9GwYfcx7Pq9J2+n/P9NL88Itq9vik1HHTbJQhPnf8P/7WPWsF8MYHfM+EIyPU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1iDsUAAADcAAAADwAAAAAAAAAA&#10;AAAAAAChAgAAZHJzL2Rvd25yZXYueG1sUEsFBgAAAAAEAAQA+QAAAJMDAAAAAA==&#10;" strokecolor="#4f81bd" strokeweight="2pt">
              <v:stroke endarrow="open"/>
              <v:shadow on="t" color="black" opacity="24903f" origin=",.5" offset="0,.55556mm"/>
            </v:shape>
            <v:shape id="Text Box 36" o:spid="_x0000_s1251" type="#_x0000_t202" style="position:absolute;left:306;width:8447;height:346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lh8QA&#10;AADcAAAADwAAAGRycy9kb3ducmV2LnhtbESP0WrCQBRE34X+w3ILvunGoKKpq5TUQt+0th9wyd5m&#10;02Tvhuwa0369Kwg+DjNzhtnsBtuInjpfOVYwmyYgiAunKy4VfH+9T1YgfEDW2DgmBX/kYbd9Gm0w&#10;0+7Cn9SfQikihH2GCkwIbSalLwxZ9FPXEkfvx3UWQ5RdKXWHlwi3jUyTZCktVhwXDLaUGyrq09kq&#10;WCX2UNfr9Ojt/H+2MPmb27e/So2fh9cXEIGG8Ajf2x9awWKdwu1MPAJ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J5YfEAAAA3AAAAA8AAAAAAAAAAAAAAAAAmAIAAGRycy9k&#10;b3ducmV2LnhtbFBLBQYAAAAABAAEAPUAAACJAwAAAAA=&#10;" filled="f" stroked="f">
              <v:textbox style="mso-fit-shape-to-text:t">
                <w:txbxContent>
                  <w:p w:rsidR="005C0E2F" w:rsidRDefault="005C0E2F" w:rsidP="002D167E">
                    <w:pPr>
                      <w:pStyle w:val="NormalWeb"/>
                      <w:spacing w:before="0" w:beforeAutospacing="0" w:after="0" w:afterAutospacing="0"/>
                    </w:pPr>
                    <w:r>
                      <w:rPr>
                        <w:rFonts w:asciiTheme="majorHAnsi" w:hAnsi="Calibri" w:cs="Arial"/>
                        <w:color w:val="000000"/>
                        <w:kern w:val="24"/>
                        <w:sz w:val="32"/>
                        <w:szCs w:val="32"/>
                      </w:rPr>
                      <w:t>Original</w:t>
                    </w:r>
                  </w:p>
                </w:txbxContent>
              </v:textbox>
            </v:shape>
            <v:line id="Straight Connector 593" o:spid="_x0000_s1252" style="position:absolute;flip:y;visibility:visible" from="23382,11992" to="30759,11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5bYsQAAADcAAAADwAAAGRycy9kb3ducmV2LnhtbESP3WrCQBSE7wu+w3IE7+pGxdBGV2mF&#10;Qm9U/HmAQ/aYRLNnw56tpm/fLRR6OczMN8xy3btW3SlI49nAZJyBIi69bbgycD59PL+AkohssfVM&#10;Br5JYL0aPC2xsP7BB7ofY6UShKVAA3WMXaG1lDU5lLHviJN38cFhTDJU2gZ8JLhr9TTLcu2w4bRQ&#10;Y0ebmsrb8csZ6OcuP++uehtyvRU57fbvE9kbMxr2bwtQkfr4H/5rf1oD89cZ/J5JR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vltixAAAANwAAAAPAAAAAAAAAAAA&#10;AAAAAKECAABkcnMvZG93bnJldi54bWxQSwUGAAAAAAQABAD5AAAAkgMAAAAA&#10;" strokecolor="#f79646" strokeweight="2pt">
              <v:stroke dashstyle="3 1"/>
              <v:shadow on="t" color="black" opacity="24903f" origin=",.5" offset="0,.55556mm"/>
            </v:line>
            <w10:wrap type="none"/>
            <w10:anchorlock/>
          </v:group>
        </w:pict>
      </w:r>
    </w:p>
    <w:p w:rsidR="00FF622D" w:rsidRDefault="002D167E" w:rsidP="00D5712D">
      <w:pPr>
        <w:pStyle w:val="Caption"/>
      </w:pPr>
      <w:r>
        <w:t>Figure 1</w:t>
      </w:r>
      <w:r w:rsidR="00D5712D">
        <w:t>4</w:t>
      </w:r>
      <w:r>
        <w:t xml:space="preserve">: </w:t>
      </w:r>
      <w:r w:rsidR="00D5712D">
        <w:t xml:space="preserve">Scaled performance data, reassembled by trace </w:t>
      </w:r>
      <w:proofErr w:type="spellStart"/>
      <w:r w:rsidR="00D5712D">
        <w:t>finalizer</w:t>
      </w:r>
      <w:proofErr w:type="spellEnd"/>
      <w:r w:rsidR="00D5712D">
        <w:t>.</w:t>
      </w:r>
    </w:p>
    <w:p w:rsidR="009A20E1" w:rsidRDefault="00D5712D" w:rsidP="00D5712D">
      <w:pPr>
        <w:rPr>
          <w:rFonts w:eastAsiaTheme="majorEastAsia" w:cstheme="majorBidi"/>
          <w:color w:val="4F81BD" w:themeColor="accent1"/>
          <w:sz w:val="26"/>
          <w:szCs w:val="26"/>
        </w:rPr>
      </w:pPr>
      <w:r>
        <w:t xml:space="preserve">The blue line in Figure 14 indicates overall performance for the application as measured on the real system.  The red line indicates estimated time on </w:t>
      </w:r>
      <w:r w:rsidR="00C50C0A">
        <w:t xml:space="preserve">the </w:t>
      </w:r>
      <w:r>
        <w:t xml:space="preserve">EHP CPU, the orange line </w:t>
      </w:r>
      <w:r>
        <w:lastRenderedPageBreak/>
        <w:t>indicates estimated time on</w:t>
      </w:r>
      <w:r w:rsidR="00C50C0A">
        <w:t xml:space="preserve"> the</w:t>
      </w:r>
      <w:r>
        <w:t xml:space="preserve"> PIM CPU, and the green line indicates estimated time on the PIM GPU.</w:t>
      </w:r>
    </w:p>
    <w:p w:rsidR="00194DB2" w:rsidRDefault="00194DB2" w:rsidP="00194DB2">
      <w:pPr>
        <w:pStyle w:val="Heading2"/>
      </w:pPr>
      <w:bookmarkStart w:id="276" w:name="_Toc231541831"/>
      <w:r>
        <w:t>Model Description</w:t>
      </w:r>
      <w:r w:rsidR="00BB4614">
        <w:t xml:space="preserve"> Files</w:t>
      </w:r>
      <w:bookmarkEnd w:id="276"/>
    </w:p>
    <w:p w:rsidR="00AF157E" w:rsidRDefault="00194DB2" w:rsidP="00194DB2">
      <w:r>
        <w:t xml:space="preserve">The PIM emulator uses XML formatted files to represent </w:t>
      </w:r>
      <w:r w:rsidR="00BF73F9">
        <w:t>information about the modeled system</w:t>
      </w:r>
      <w:r w:rsidR="00BB4614">
        <w:t>.</w:t>
      </w:r>
    </w:p>
    <w:p w:rsidR="000D6AB2" w:rsidRDefault="000D6AB2" w:rsidP="00194DB2"/>
    <w:p w:rsidR="000D6AB2" w:rsidRDefault="00B84FC8" w:rsidP="000D6AB2">
      <w:pPr>
        <w:jc w:val="center"/>
      </w:pPr>
      <w:r>
        <w:rPr>
          <w:noProof/>
          <w:lang w:eastAsia="en-US"/>
        </w:rPr>
      </w:r>
      <w:r>
        <w:rPr>
          <w:noProof/>
          <w:lang w:eastAsia="en-US"/>
        </w:rPr>
        <w:pict>
          <v:group id="_x0000_s1253" style="width:466.8pt;height:133.2pt;mso-position-horizontal-relative:char;mso-position-vertical-relative:line" coordsize="59280,1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">
            <v:roundrect id="Rounded Rectangle 37" o:spid="_x0000_s1254" style="position:absolute;left:23619;top:8865;width:15227;height:54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ZFsUA&#10;AADbAAAADwAAAGRycy9kb3ducmV2LnhtbESPT2sCMRTE74V+h/AK3jTbFlt3NYoUih6k1D/IHh+b&#10;52bp5mVJom6/fSMIPQ4z8xtmtuhtKy7kQ+NYwfMoA0FcOd1wreCw/xxOQISIrLF1TAp+KcBi/vgw&#10;w0K7K2/psou1SBAOBSowMXaFlKEyZDGMXEecvJPzFmOSvpba4zXBbStfsuxNWmw4LRjs6MNQ9bM7&#10;WwVbu8q/2tPGlOfvSdlI3y2P+VipwVO/nIKI1Mf/8L291gpe3+H2Jf0A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1dkWxQAAANsAAAAPAAAAAAAAAAAAAAAAAJgCAABkcnMv&#10;ZG93bnJldi54bWxQSwUGAAAAAAQABAD1AAAAigMAAAAA&#10;" fillcolor="#096" strokecolor="windowText" strokeweight="2pt">
              <v:stroke opacity="32896f"/>
              <v:shadow on="t" color="black" opacity="26214f" origin=",-.5" offset="0,3pt"/>
              <v:textbox inset=",1.2698mm,,1.2698mm">
                <w:txbxContent>
                  <w:p w:rsidR="005C0E2F" w:rsidRDefault="005C0E2F" w:rsidP="000D6AB2">
                    <w:pPr>
                      <w:pStyle w:val="NormalWeb"/>
                      <w:spacing w:before="0" w:beforeAutospacing="0" w:after="0" w:afterAutospacing="0"/>
                      <w:jc w:val="center"/>
                      <w:textAlignment w:val="baseline"/>
                    </w:pPr>
                    <w:r>
                      <w:rPr>
                        <w:rFonts w:ascii="Arial" w:eastAsia="ＭＳ Ｐゴシック" w:hAnsi="Arial" w:cs="Arial"/>
                        <w:b/>
                        <w:bCs/>
                        <w:color w:val="FFFFFF" w:themeColor="background1"/>
                        <w:kern w:val="24"/>
                        <w:sz w:val="16"/>
                        <w:szCs w:val="16"/>
                      </w:rPr>
                      <w:t>XML Model Description File</w:t>
                    </w:r>
                  </w:p>
                </w:txbxContent>
              </v:textbox>
            </v:roundrect>
            <v:group id="Group 38" o:spid="_x0000_s1255" style="position:absolute;left:40960;top:7335;width:18320;height:9583" coordorigin="40960,7335" coordsize="18320,9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39" o:spid="_x0000_s1256" style="position:absolute;left:40960;top:7335;width:18320;height:9583;visibility:visible;v-text-anchor:bottom" arcsize="519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sKlMQA&#10;AADbAAAADwAAAGRycy9kb3ducmV2LnhtbESPT2sCMRTE74LfITyhN81a/6Bbo4gg9OLB1dLrY/O6&#10;Wdy8LEnqbv30TaHgcZiZ3zCbXW8bcScfascKppMMBHHpdM2VguvlOF6BCBFZY+OYFPxQgN12ONhg&#10;rl3HZ7oXsRIJwiFHBSbGNpcylIYsholriZP35bzFmKSvpPbYJbht5GuWLaXFmtOCwZYOhspb8W0V&#10;4Gka/PlwM4/HpV18FPP9p8k6pV5G/f4NRKQ+PsP/7XetYLaGvy/p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7CpTEAAAA2wAAAA8AAAAAAAAAAAAAAAAAmAIAAGRycy9k&#10;b3ducmV2LnhtbFBLBQYAAAAABAAEAPUAAACJAwAAAAA=&#10;" fillcolor="#5d5c5f" strokecolor="windowText">
                <v:fill color2="#7c7b7f" rotate="t" angle="180" colors="0 #5d5c5f;52429f #7c7a7e;1 #7c7b7f" focus="100%" type="gradient">
                  <o:fill v:ext="view" type="gradientUnscaled"/>
                </v:fill>
                <v:stroke opacity="32896f"/>
                <v:shadow on="t" color="black" opacity="22937f" origin=",.5" offset="0,.63889mm"/>
                <v:textbox inset="18pt,1.2698mm,18pt,0">
                  <w:txbxContent>
                    <w:p w:rsidR="005C0E2F" w:rsidRDefault="005C0E2F" w:rsidP="000D6AB2">
                      <w:pPr>
                        <w:pStyle w:val="NormalWeb"/>
                        <w:spacing w:before="0" w:beforeAutospacing="0" w:after="0" w:afterAutospacing="0"/>
                        <w:jc w:val="center"/>
                        <w:textAlignment w:val="baseline"/>
                      </w:pPr>
                      <w:r>
                        <w:rPr>
                          <w:rFonts w:ascii="Arial" w:hAnsi="Arial" w:cs="Arial"/>
                          <w:b/>
                          <w:bCs/>
                          <w:color w:val="FFFFFF"/>
                          <w:kern w:val="24"/>
                          <w:sz w:val="16"/>
                          <w:szCs w:val="16"/>
                        </w:rPr>
                        <w:t>Phase 2</w:t>
                      </w:r>
                    </w:p>
                  </w:txbxContent>
                </v:textbox>
              </v:roundrect>
              <v:roundrect id="Rounded Rectangle 40" o:spid="_x0000_s1257" style="position:absolute;left:42581;top:8532;width:15227;height:5893;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yH8IA&#10;AADbAAAADwAAAGRycy9kb3ducmV2LnhtbERPz2vCMBS+D/wfwhO8zVRxQ6tRRBjbYYy1G+Lx0Tyb&#10;YvNSkth2//1yGOz48f3eHUbbip58aBwrWMwzEMSV0w3XCr6/Xh7XIEJE1tg6JgU/FOCwnzzsMNdu&#10;4IL6MtYihXDIUYGJsculDJUhi2HuOuLEXZ23GBP0tdQehxRuW7nMsmdpseHUYLCjk6HqVt6tgsK+&#10;bj7a67u53D/Xl0b67njePCk1m47HLYhIY/wX/7nftIJVWp++pB8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jIfwgAAANsAAAAPAAAAAAAAAAAAAAAAAJgCAABkcnMvZG93&#10;bnJldi54bWxQSwUGAAAAAAQABAD1AAAAhwMAAAAA&#10;" fillcolor="#096" strokecolor="windowText" strokeweight="2pt">
                <v:stroke opacity="32896f"/>
                <v:shadow on="t" color="black" opacity="26214f" origin=",-.5" offset="0,3pt"/>
                <v:textbox inset=",1.2698mm,,1.2698mm">
                  <w:txbxContent>
                    <w:p w:rsidR="005C0E2F" w:rsidRDefault="005C0E2F" w:rsidP="000D6AB2">
                      <w:pPr>
                        <w:pStyle w:val="NormalWeb"/>
                        <w:spacing w:before="0" w:beforeAutospacing="0" w:after="0" w:afterAutospacing="0"/>
                        <w:jc w:val="center"/>
                        <w:textAlignment w:val="baseline"/>
                      </w:pPr>
                      <w:r>
                        <w:rPr>
                          <w:rFonts w:ascii="Arial" w:eastAsia="ＭＳ Ｐゴシック" w:hAnsi="Arial" w:cs="Arial"/>
                          <w:b/>
                          <w:bCs/>
                          <w:color w:val="000000" w:themeColor="text1"/>
                          <w:kern w:val="24"/>
                          <w:sz w:val="16"/>
                          <w:szCs w:val="16"/>
                        </w:rPr>
                        <w:t>PIM Analytic Model</w:t>
                      </w:r>
                    </w:p>
                  </w:txbxContent>
                </v:textbox>
              </v:roundrect>
            </v:group>
            <v:group id="Group 45" o:spid="_x0000_s1258" style="position:absolute;width:21506;height:16918" coordsize="21506,16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oundrect id="Rounded Rectangle 46" o:spid="_x0000_s1259" style="position:absolute;width:21506;height:16918;visibility:visible;v-text-anchor:bottom" arcsize="519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tm8IA&#10;AADbAAAADwAAAGRycy9kb3ducmV2LnhtbESPQYvCMBSE7wv+h/AEb2vqoiLVKCIsePFgXfH6aJ5N&#10;sXkpSbTVX79ZEPY4zMw3zGrT20Y8yIfasYLJOANBXDpdc6Xg5/T9uQARIrLGxjEpeFKAzXrwscJc&#10;u46P9ChiJRKEQ44KTIxtLmUoDVkMY9cSJ+/qvMWYpK+k9tgluG3kV5bNpcWa04LBlnaGyltxtwrw&#10;MAn+uLuZ1+vUzs7FdHsxWafUaNhvlyAi9fE//G7vtYLpHP6+p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u2bwgAAANsAAAAPAAAAAAAAAAAAAAAAAJgCAABkcnMvZG93&#10;bnJldi54bWxQSwUGAAAAAAQABAD1AAAAhwMAAAAA&#10;" fillcolor="#5d5c5f" strokecolor="windowText">
                <v:fill color2="#7c7b7f" rotate="t" angle="180" colors="0 #5d5c5f;52429f #7c7a7e;1 #7c7b7f" focus="100%" type="gradient">
                  <o:fill v:ext="view" type="gradientUnscaled"/>
                </v:fill>
                <v:stroke opacity="32896f"/>
                <v:shadow on="t" color="black" opacity="22937f" origin=",.5" offset="0,.63889mm"/>
                <v:textbox inset="18pt,1.2698mm,18pt,0">
                  <w:txbxContent>
                    <w:p w:rsidR="005C0E2F" w:rsidRDefault="005C0E2F" w:rsidP="000D6AB2">
                      <w:pPr>
                        <w:pStyle w:val="NormalWeb"/>
                        <w:spacing w:before="0" w:beforeAutospacing="0" w:after="0" w:afterAutospacing="0"/>
                        <w:jc w:val="center"/>
                        <w:textAlignment w:val="baseline"/>
                      </w:pPr>
                      <w:r>
                        <w:rPr>
                          <w:rFonts w:ascii="Arial" w:hAnsi="Arial" w:cs="Arial"/>
                          <w:b/>
                          <w:bCs/>
                          <w:color w:val="FFFFFF"/>
                          <w:kern w:val="24"/>
                          <w:sz w:val="16"/>
                          <w:szCs w:val="16"/>
                        </w:rPr>
                        <w:t>Phase 1</w:t>
                      </w:r>
                    </w:p>
                  </w:txbxContent>
                </v:textbox>
              </v:roundrect>
              <v:roundrect id="Rounded Rectangle 47" o:spid="_x0000_s1260" style="position:absolute;left:1598;top:1034;width:18539;height:7267;visibility:visibl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ZMKsMA&#10;AADbAAAADwAAAGRycy9kb3ducmV2LnhtbESPT4vCMBTE74LfITzBm6aKf5auUUQQPWoV9Pi2ebZd&#10;m5faRO1++40geBxm5jfMbNGYUjyodoVlBYN+BII4tbrgTMHxsO59gXAeWWNpmRT8kYPFvN2aYazt&#10;k/f0SHwmAoRdjApy76tYSpfmZND1bUUcvIutDfog60zqGp8Bbko5jKKJNFhwWMixolVO6TW5GwU3&#10;dNNdkewvv6Pxanj6WZ/vm7FVqttplt8gPDX+E363t1rBaAqvL+E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ZMKsMAAADbAAAADwAAAAAAAAAAAAAAAACYAgAAZHJzL2Rv&#10;d25yZXYueG1sUEsFBgAAAAAEAAQA9QAAAIgDAAAAAA==&#10;" strokecolor="windowText">
                <v:fill rotate="t" angle="180" focus="35%" type="gradient"/>
                <v:stroke opacity="32896f"/>
                <v:shadow on="t" color="black" opacity="24903f" origin=",.5" offset="0,.55556mm"/>
                <v:textbox inset=",1.2698mm,,0">
                  <w:txbxContent>
                    <w:p w:rsidR="005C0E2F" w:rsidRDefault="005C0E2F" w:rsidP="000D6AB2">
                      <w:pPr>
                        <w:pStyle w:val="NormalWeb"/>
                        <w:spacing w:before="0" w:beforeAutospacing="0" w:after="0" w:afterAutospacing="0"/>
                        <w:jc w:val="center"/>
                        <w:textAlignment w:val="baseline"/>
                      </w:pPr>
                      <w:r>
                        <w:rPr>
                          <w:rFonts w:ascii="Arial" w:hAnsi="Arial" w:cs="Arial"/>
                          <w:b/>
                          <w:bCs/>
                          <w:color w:val="000000" w:themeColor="text1"/>
                          <w:kern w:val="24"/>
                          <w:sz w:val="16"/>
                          <w:szCs w:val="16"/>
                        </w:rPr>
                        <w:t>User Application</w:t>
                      </w:r>
                    </w:p>
                  </w:txbxContent>
                </v:textbox>
              </v:roundrect>
              <v:roundrect id="Rounded Rectangle 48" o:spid="_x0000_s1261" style="position:absolute;left:1518;top:8865;width:18619;height:54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w+GcIA&#10;AADbAAAADwAAAGRycy9kb3ducmV2LnhtbERPz2vCMBS+D/wfwhO8zVRxQ6tRRBjbYYy1G+Lx0Tyb&#10;YvNSkth2//1yGOz48f3eHUbbip58aBwrWMwzEMSV0w3XCr6/Xh7XIEJE1tg6JgU/FOCwnzzsMNdu&#10;4IL6MtYihXDIUYGJsculDJUhi2HuOuLEXZ23GBP0tdQehxRuW7nMsmdpseHUYLCjk6HqVt6tgsK+&#10;bj7a67u53D/Xl0b67njePCk1m47HLYhIY/wX/7nftIJVGpu+pB8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D4ZwgAAANsAAAAPAAAAAAAAAAAAAAAAAJgCAABkcnMvZG93&#10;bnJldi54bWxQSwUGAAAAAAQABAD1AAAAhwMAAAAA&#10;" fillcolor="#096" strokecolor="windowText" strokeweight="2pt">
                <v:stroke opacity="32896f"/>
                <v:shadow on="t" color="black" opacity="26214f" origin=",-.5" offset="0,3pt"/>
                <v:textbox inset=",1.2698mm,,1.2698mm">
                  <w:txbxContent>
                    <w:p w:rsidR="005C0E2F" w:rsidRDefault="005C0E2F" w:rsidP="000D6AB2">
                      <w:pPr>
                        <w:pStyle w:val="NormalWeb"/>
                        <w:spacing w:before="0" w:beforeAutospacing="0" w:after="0" w:afterAutospacing="0"/>
                        <w:jc w:val="center"/>
                        <w:textAlignment w:val="baseline"/>
                      </w:pPr>
                      <w:r>
                        <w:rPr>
                          <w:rFonts w:ascii="Arial" w:eastAsia="ＭＳ Ｐゴシック" w:hAnsi="Arial" w:cs="Arial"/>
                          <w:b/>
                          <w:bCs/>
                          <w:color w:val="000000"/>
                          <w:kern w:val="24"/>
                          <w:sz w:val="16"/>
                          <w:szCs w:val="16"/>
                        </w:rPr>
                        <w:t>PIM API Emulator</w:t>
                      </w:r>
                    </w:p>
                  </w:txbxContent>
                </v:textbox>
              </v:roundrect>
              <v:roundrect id="Rounded Rectangle 49" o:spid="_x0000_s1262" style="position:absolute;left:3300;top:1609;width:8304;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168UA&#10;AADbAAAADwAAAGRycy9kb3ducmV2LnhtbESPQWvCQBSE74L/YXlCb2ajlKLRVVQoBNqDpq3n1+xr&#10;Es2+DdlVo7/eFYQeh5n5hpkvO1OLM7WusqxgFMUgiHOrKy4UfH+9DycgnEfWWFsmBVdysFz0e3NM&#10;tL3wjs6ZL0SAsEtQQel9k0jp8pIMusg2xMH7s61BH2RbSN3iJcBNLcdx/CYNVhwWSmxoU1J+zE5G&#10;QXy7rtMs/dGT6e/H4XTYfm7Tfa7Uy6BbzUB46vx/+NlOtYLXKTy+h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zXrxQAAANsAAAAPAAAAAAAAAAAAAAAAAJgCAABkcnMv&#10;ZG93bnJldi54bWxQSwUGAAAAAAQABAD1AAAAigMAAAAA&#10;" fillcolor="#096" strokecolor="windowText" strokeweight="2pt">
                <v:fill color2="#bd4c00" angle="180" colors="0 #096;22938f #bd4c00" focus="100%" type="gradient"/>
                <v:stroke opacity="32896f"/>
                <v:shadow on="t" color="black" opacity="26214f" origin=",-.5" offset="0,3pt"/>
                <v:textbox inset=",1.2698mm,,1.2698mm">
                  <w:txbxContent>
                    <w:p w:rsidR="005C0E2F" w:rsidRDefault="005C0E2F" w:rsidP="000D6AB2">
                      <w:pPr>
                        <w:pStyle w:val="NormalWeb"/>
                        <w:spacing w:before="0" w:beforeAutospacing="0" w:after="0" w:afterAutospacing="0"/>
                      </w:pPr>
                      <w:r>
                        <w:rPr>
                          <w:rFonts w:ascii="Arial" w:hAnsi="Arial" w:cs="Arial"/>
                          <w:color w:val="000000" w:themeColor="text1"/>
                          <w:kern w:val="24"/>
                          <w:sz w:val="16"/>
                          <w:szCs w:val="16"/>
                        </w:rPr>
                        <w:t> </w:t>
                      </w:r>
                    </w:p>
                  </w:txbxContent>
                </v:textbox>
              </v:roundrect>
              <v:roundrect id="Rounded Rectangle 50" o:spid="_x0000_s1263" style="position:absolute;left:2714;top:2138;width:8303;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Kq8EA&#10;AADbAAAADwAAAGRycy9kb3ducmV2LnhtbERPTYvCMBC9C/6HMMLeNFVY0WqUVVgorAetu57HZmzr&#10;NpPSRK3+enMQPD7e93zZmkpcqXGlZQXDQQSCOLO65FzB7/67PwHhPLLGyjIpuJOD5aLbmWOs7Y13&#10;dE19LkIIuxgVFN7XsZQuK8igG9iaOHAn2xj0ATa51A3eQrip5CiKxtJgyaGhwJrWBWX/6cUoiB73&#10;VZImf3oyPf6cL+ftZpscMqU+eu3XDISn1r/FL3eiFXyG9eF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kCqvBAAAA2wAAAA8AAAAAAAAAAAAAAAAAmAIAAGRycy9kb3du&#10;cmV2LnhtbFBLBQYAAAAABAAEAPUAAACGAwAAAAA=&#10;" fillcolor="#096" strokecolor="windowText" strokeweight="2pt">
                <v:fill color2="#bd4c00" angle="180" colors="0 #096;22938f #bd4c00" focus="100%" type="gradient"/>
                <v:stroke opacity="32896f"/>
                <v:shadow on="t" color="black" opacity="26214f" origin=",-.5" offset="0,3pt"/>
                <v:textbox inset=",1.2698mm,,1.2698mm">
                  <w:txbxContent>
                    <w:p w:rsidR="005C0E2F" w:rsidRDefault="005C0E2F" w:rsidP="000D6AB2">
                      <w:pPr>
                        <w:pStyle w:val="NormalWeb"/>
                        <w:spacing w:before="0" w:beforeAutospacing="0" w:after="0" w:afterAutospacing="0"/>
                        <w:jc w:val="center"/>
                        <w:textAlignment w:val="baseline"/>
                      </w:pPr>
                      <w:r>
                        <w:rPr>
                          <w:rFonts w:ascii="Arial" w:eastAsia="ＭＳ Ｐゴシック" w:hAnsi="Arial" w:cs="Arial"/>
                          <w:b/>
                          <w:bCs/>
                          <w:color w:val="000000"/>
                          <w:kern w:val="24"/>
                          <w:sz w:val="16"/>
                          <w:szCs w:val="16"/>
                        </w:rPr>
                        <w:t>Host Tasks</w:t>
                      </w:r>
                    </w:p>
                  </w:txbxContent>
                </v:textbox>
              </v:roundrect>
              <v:roundrect id="Rounded Rectangle 51" o:spid="_x0000_s1264" style="position:absolute;left:12823;top:1678;width:6245;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vMMUA&#10;AADbAAAADwAAAGRycy9kb3ducmV2LnhtbESPQWvCQBSE74L/YXlCb3VjoaLRTVChEGgPNraeX7Ov&#10;STT7NmRXjf76bkHwOMzMN8wy7U0jztS52rKCyTgCQVxYXXOp4Gv39jwD4TyyxsYyKbiSgzQZDpYY&#10;a3vhTzrnvhQBwi5GBZX3bSylKyoy6Ma2JQ7er+0M+iC7UuoOLwFuGvkSRVNpsOawUGFLm4qKY34y&#10;CqLbdZ3l2beezX/eD6fD9mOb7Qulnkb9agHCU+8f4Xs70wpeJ/D/JfwAm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8wxQAAANsAAAAPAAAAAAAAAAAAAAAAAJgCAABkcnMv&#10;ZG93bnJldi54bWxQSwUGAAAAAAQABAD1AAAAigMAAAAA&#10;" fillcolor="#096" strokecolor="windowText" strokeweight="2pt">
                <v:fill color2="#bd4c00" angle="180" colors="0 #096;22938f #bd4c00" focus="100%" type="gradient"/>
                <v:stroke opacity="32896f"/>
                <v:shadow on="t" color="black" opacity="26214f" origin=",-.5" offset="0,3pt"/>
                <v:textbox inset=",1.2698mm,,1.2698mm">
                  <w:txbxContent>
                    <w:p w:rsidR="005C0E2F" w:rsidRDefault="005C0E2F" w:rsidP="000D6AB2">
                      <w:pPr>
                        <w:pStyle w:val="NormalWeb"/>
                        <w:spacing w:before="0" w:beforeAutospacing="0" w:after="0" w:afterAutospacing="0"/>
                      </w:pPr>
                      <w:r>
                        <w:rPr>
                          <w:rFonts w:ascii="Arial" w:hAnsi="Arial" w:cs="Arial"/>
                          <w:color w:val="000000" w:themeColor="text1"/>
                          <w:kern w:val="24"/>
                          <w:sz w:val="16"/>
                          <w:szCs w:val="16"/>
                        </w:rPr>
                        <w:t> </w:t>
                      </w:r>
                    </w:p>
                  </w:txbxContent>
                </v:textbox>
              </v:roundrect>
              <v:roundrect id="Rounded Rectangle 52" o:spid="_x0000_s1265" style="position:absolute;left:12386;top:2207;width:6095;height:362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oxR8UA&#10;AADbAAAADwAAAGRycy9kb3ducmV2LnhtbESPQWvCQBSE7wX/w/KE3sxGocVGV1FBCOhB09bza/Y1&#10;iWbfhuyqsb/eFYQeh5n5hpnOO1OLC7WusqxgGMUgiHOrKy4UfH2uB2MQziNrrC2Tghs5mM96L1NM&#10;tL3yni6ZL0SAsEtQQel9k0jp8pIMusg2xMH7ta1BH2RbSN3iNcBNLUdx/C4NVhwWSmxoVVJ+ys5G&#10;Qfx3W6ZZ+q3HHz+b4/m42+7SQ67Ua79bTEB46vx/+NlOtYK3ETy+h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jFHxQAAANsAAAAPAAAAAAAAAAAAAAAAAJgCAABkcnMv&#10;ZG93bnJldi54bWxQSwUGAAAAAAQABAD1AAAAigMAAAAA&#10;" fillcolor="#096" strokecolor="windowText" strokeweight="2pt">
                <v:fill color2="#bd4c00" angle="180" colors="0 #096;22938f #bd4c00" focus="100%" type="gradient"/>
                <v:stroke opacity="32896f"/>
                <v:shadow on="t" color="black" opacity="26214f" origin=",-.5" offset="0,3pt"/>
                <v:textbox inset=",1.2698mm,,1.2698mm">
                  <w:txbxContent>
                    <w:p w:rsidR="005C0E2F" w:rsidRDefault="005C0E2F" w:rsidP="000D6AB2">
                      <w:pPr>
                        <w:pStyle w:val="NormalWeb"/>
                        <w:spacing w:before="0" w:beforeAutospacing="0" w:after="0" w:afterAutospacing="0"/>
                        <w:jc w:val="center"/>
                        <w:textAlignment w:val="baseline"/>
                      </w:pPr>
                      <w:r>
                        <w:rPr>
                          <w:rFonts w:ascii="Arial" w:eastAsia="ＭＳ Ｐゴシック" w:hAnsi="Arial" w:cs="Arial"/>
                          <w:b/>
                          <w:bCs/>
                          <w:color w:val="000000"/>
                          <w:kern w:val="24"/>
                          <w:sz w:val="16"/>
                          <w:szCs w:val="16"/>
                        </w:rPr>
                        <w:t>PIM Tasks</w:t>
                      </w:r>
                    </w:p>
                  </w:txbxContent>
                </v:textbox>
              </v:roundrect>
            </v:group>
            <v:shape id="Straight Arrow Connector 53" o:spid="_x0000_s1266" type="#_x0000_t32" style="position:absolute;left:20137;top:11573;width:348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ntsMAAADbAAAADwAAAGRycy9kb3ducmV2LnhtbESPT4vCMBTE7wt+h/AEb2uqqyLVKMVF&#10;EG/+QfD2aJ5ttXkpTazVT2+EhT0OM/MbZr5sTSkaql1hWcGgH4EgTq0uOFNwPKy/pyCcR9ZYWiYF&#10;T3KwXHS+5hhr++AdNXufiQBhF6OC3PsqltKlORl0fVsRB+9ia4M+yDqTusZHgJtSDqNoIg0WHBZy&#10;rGiVU3rb342C0XXym9yL83hNWzucbl6X5JQ2SvW6bTID4an1/+G/9kYrGP/A50v4AXLx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N57bDAAAA2wAAAA8AAAAAAAAAAAAA&#10;AAAAoQIAAGRycy9kb3ducmV2LnhtbFBLBQYAAAAABAAEAPkAAACRAwAAAAA=&#10;" strokeweight="2pt">
              <v:stroke endarrow="open"/>
              <v:shadow on="t" color="black" opacity="24903f" origin=",.5" offset="0,.55556mm"/>
            </v:shape>
            <v:shape id="Straight Arrow Connector 54" o:spid="_x0000_s1267" type="#_x0000_t32" style="position:absolute;left:38846;top:11479;width:3735;height:9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R/wsIAAADbAAAADwAAAGRycy9kb3ducmV2LnhtbESPQYvCMBSE74L/ITzBm6aKilSjFEUQ&#10;b7oieHs0z7bavJQm1uqvNwsLexxm5htmuW5NKRqqXWFZwWgYgSBOrS44U3D+2Q3mIJxH1lhaJgVv&#10;crBedTtLjLV98ZGak89EgLCLUUHufRVL6dKcDLqhrYiDd7O1QR9knUld4yvATSnHUTSTBgsOCzlW&#10;tMkpfZyeRsHkPtsmz+I63dHBjuf7zy25pI1S/V6bLEB4av1/+K+91wqmE/j9En6AXH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R/wsIAAADbAAAADwAAAAAAAAAAAAAA&#10;AAChAgAAZHJzL2Rvd25yZXYueG1sUEsFBgAAAAAEAAQA+QAAAJADAAAAAA==&#10;" strokeweight="2pt">
              <v:stroke endarrow="open"/>
              <v:shadow on="t" color="black" opacity="24903f" origin=",.5" offset="0,.55556mm"/>
            </v:shape>
            <w10:wrap type="none"/>
            <w10:anchorlock/>
          </v:group>
        </w:pict>
      </w:r>
    </w:p>
    <w:p w:rsidR="000D6AB2" w:rsidRDefault="000D6AB2" w:rsidP="00BB4614">
      <w:pPr>
        <w:pStyle w:val="Caption"/>
      </w:pPr>
      <w:r>
        <w:t>Figure 1</w:t>
      </w:r>
      <w:r w:rsidR="00D51E4E">
        <w:t>5</w:t>
      </w:r>
      <w:r>
        <w:t>: XML model configuration file is input to both Phase 1 and Phase 2 of the emulator.</w:t>
      </w:r>
    </w:p>
    <w:p w:rsidR="00BB4614" w:rsidRDefault="00BB4614" w:rsidP="00BB4614">
      <w:r>
        <w:t>This information can be queried at runtime by calling the PIM user</w:t>
      </w:r>
      <w:r w:rsidR="006A2754">
        <w:t>-</w:t>
      </w:r>
      <w:r>
        <w:t>level APIs.  The PIM analytic model also uses this information to estimate performance on the modeled system.</w:t>
      </w:r>
    </w:p>
    <w:p w:rsidR="00BB4614" w:rsidRDefault="00BB4614" w:rsidP="00BB4614">
      <w:pPr>
        <w:pStyle w:val="Heading3"/>
      </w:pPr>
      <w:bookmarkStart w:id="277" w:name="_Toc231541832"/>
      <w:r>
        <w:t>Format</w:t>
      </w:r>
      <w:bookmarkEnd w:id="277"/>
    </w:p>
    <w:p w:rsidR="00BB4614" w:rsidRDefault="00C50C0A" w:rsidP="00194DB2">
      <w:r>
        <w:t xml:space="preserve">The format described below is an initial format for PIM experimentation, the details of which may be modified as the project progresses. </w:t>
      </w:r>
      <w:r w:rsidR="00FE5866">
        <w:t>At the</w:t>
      </w:r>
      <w:r w:rsidR="00632390">
        <w:t xml:space="preserve"> highest level, e</w:t>
      </w:r>
      <w:r w:rsidR="00892085">
        <w:t>very XML model description file must</w:t>
      </w:r>
      <w:r w:rsidR="00BB4614">
        <w:t xml:space="preserve"> contain a node</w:t>
      </w:r>
      <w:r w:rsidR="001C19AD">
        <w:t xml:space="preserve"> with a single EHP (host processor) and at least one PIM</w:t>
      </w:r>
      <w:r w:rsidR="00BB4614">
        <w:t>:</w:t>
      </w:r>
    </w:p>
    <w:p w:rsidR="00BB4614" w:rsidRDefault="00BB4614" w:rsidP="00194DB2"/>
    <w:p w:rsidR="00BB4614" w:rsidRPr="00BB4614" w:rsidRDefault="00BB4614" w:rsidP="00BB4614">
      <w:pPr>
        <w:shd w:val="clear" w:color="auto" w:fill="A6A6A6" w:themeFill="background1" w:themeFillShade="A6"/>
        <w:tabs>
          <w:tab w:val="left" w:pos="4140"/>
        </w:tabs>
        <w:ind w:firstLine="720"/>
        <w:rPr>
          <w:rFonts w:ascii="Courier New" w:hAnsi="Courier New" w:cs="Courier New"/>
        </w:rPr>
      </w:pPr>
      <w:r w:rsidRPr="00BB4614">
        <w:rPr>
          <w:rFonts w:ascii="Courier New" w:hAnsi="Courier New" w:cs="Courier New"/>
        </w:rPr>
        <w:t>&lt;</w:t>
      </w:r>
      <w:proofErr w:type="gramStart"/>
      <w:r w:rsidRPr="00BB4614">
        <w:rPr>
          <w:rFonts w:ascii="Courier New" w:hAnsi="Courier New" w:cs="Courier New"/>
        </w:rPr>
        <w:t>node</w:t>
      </w:r>
      <w:proofErr w:type="gramEnd"/>
      <w:r w:rsidRPr="00BB4614">
        <w:rPr>
          <w:rFonts w:ascii="Courier New" w:hAnsi="Courier New" w:cs="Courier New"/>
        </w:rPr>
        <w:t>&gt;</w:t>
      </w:r>
    </w:p>
    <w:p w:rsidR="00831757" w:rsidRDefault="00831757" w:rsidP="00BB4614">
      <w:pPr>
        <w:shd w:val="clear" w:color="auto" w:fill="A6A6A6" w:themeFill="background1" w:themeFillShade="A6"/>
        <w:tabs>
          <w:tab w:val="left" w:pos="4140"/>
        </w:tabs>
        <w:ind w:firstLine="720"/>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ehp</w:t>
      </w:r>
      <w:proofErr w:type="spellEnd"/>
      <w:proofErr w:type="gramEnd"/>
      <w:r>
        <w:rPr>
          <w:rFonts w:ascii="Courier New" w:hAnsi="Courier New" w:cs="Courier New"/>
        </w:rPr>
        <w:t>&gt;</w:t>
      </w:r>
    </w:p>
    <w:p w:rsidR="00BB4614" w:rsidRPr="00BB4614" w:rsidRDefault="00831757" w:rsidP="00BB4614">
      <w:pPr>
        <w:shd w:val="clear" w:color="auto" w:fill="A6A6A6" w:themeFill="background1" w:themeFillShade="A6"/>
        <w:tabs>
          <w:tab w:val="left" w:pos="4140"/>
        </w:tabs>
        <w:ind w:firstLine="720"/>
        <w:rPr>
          <w:rFonts w:ascii="Courier New" w:hAnsi="Courier New" w:cs="Courier New"/>
        </w:rPr>
      </w:pPr>
      <w:r>
        <w:rPr>
          <w:rFonts w:ascii="Courier New" w:hAnsi="Courier New" w:cs="Courier New"/>
        </w:rPr>
        <w:t xml:space="preserve">        </w:t>
      </w:r>
      <w:r w:rsidRPr="00581195">
        <w:rPr>
          <w:rFonts w:ascii="Courier New" w:hAnsi="Courier New" w:cs="Courier New"/>
          <w:sz w:val="22"/>
        </w:rPr>
        <w:t xml:space="preserve">&lt;!-- </w:t>
      </w:r>
      <w:r>
        <w:rPr>
          <w:rFonts w:ascii="Courier New" w:hAnsi="Courier New" w:cs="Courier New"/>
          <w:sz w:val="22"/>
        </w:rPr>
        <w:t>…</w:t>
      </w:r>
      <w:r w:rsidRPr="00581195">
        <w:rPr>
          <w:rFonts w:ascii="Courier New" w:hAnsi="Courier New" w:cs="Courier New"/>
          <w:sz w:val="22"/>
        </w:rPr>
        <w:t xml:space="preserve"> --&gt;</w:t>
      </w:r>
      <w:r w:rsidR="00BB4614" w:rsidRPr="00BB4614">
        <w:rPr>
          <w:rFonts w:ascii="Courier New" w:hAnsi="Courier New" w:cs="Courier New"/>
        </w:rPr>
        <w:t xml:space="preserve">  </w:t>
      </w:r>
    </w:p>
    <w:p w:rsidR="00BB4614" w:rsidRPr="00BB4614" w:rsidRDefault="00BB4614" w:rsidP="00BB4614">
      <w:pPr>
        <w:shd w:val="clear" w:color="auto" w:fill="A6A6A6" w:themeFill="background1" w:themeFillShade="A6"/>
        <w:tabs>
          <w:tab w:val="left" w:pos="4140"/>
        </w:tabs>
        <w:ind w:firstLine="720"/>
        <w:rPr>
          <w:rFonts w:ascii="Courier New" w:hAnsi="Courier New" w:cs="Courier New"/>
        </w:rPr>
      </w:pPr>
      <w:r w:rsidRPr="00BB4614">
        <w:rPr>
          <w:rFonts w:ascii="Courier New" w:hAnsi="Courier New" w:cs="Courier New"/>
        </w:rPr>
        <w:t xml:space="preserve">        &lt;/</w:t>
      </w:r>
      <w:proofErr w:type="spellStart"/>
      <w:proofErr w:type="gramStart"/>
      <w:r w:rsidRPr="00BB4614">
        <w:rPr>
          <w:rFonts w:ascii="Courier New" w:hAnsi="Courier New" w:cs="Courier New"/>
        </w:rPr>
        <w:t>ehp</w:t>
      </w:r>
      <w:proofErr w:type="spellEnd"/>
      <w:proofErr w:type="gramEnd"/>
      <w:r w:rsidRPr="00BB4614">
        <w:rPr>
          <w:rFonts w:ascii="Courier New" w:hAnsi="Courier New" w:cs="Courier New"/>
        </w:rPr>
        <w:t xml:space="preserve">&gt;  </w:t>
      </w:r>
    </w:p>
    <w:p w:rsidR="00831757" w:rsidRDefault="00BB4614" w:rsidP="00831757">
      <w:pPr>
        <w:shd w:val="clear" w:color="auto" w:fill="A6A6A6" w:themeFill="background1" w:themeFillShade="A6"/>
        <w:tabs>
          <w:tab w:val="left" w:pos="4140"/>
        </w:tabs>
        <w:ind w:firstLine="720"/>
        <w:rPr>
          <w:rFonts w:ascii="Courier New" w:hAnsi="Courier New" w:cs="Courier New"/>
        </w:rPr>
      </w:pPr>
      <w:r w:rsidRPr="00BB4614">
        <w:rPr>
          <w:rFonts w:ascii="Courier New" w:hAnsi="Courier New" w:cs="Courier New"/>
        </w:rPr>
        <w:t xml:space="preserve">        &lt;</w:t>
      </w:r>
      <w:proofErr w:type="spellStart"/>
      <w:proofErr w:type="gramStart"/>
      <w:r w:rsidRPr="00BB4614">
        <w:rPr>
          <w:rFonts w:ascii="Courier New" w:hAnsi="Courier New" w:cs="Courier New"/>
        </w:rPr>
        <w:t>pim</w:t>
      </w:r>
      <w:proofErr w:type="spellEnd"/>
      <w:proofErr w:type="gramEnd"/>
      <w:r w:rsidRPr="00BB4614">
        <w:rPr>
          <w:rFonts w:ascii="Courier New" w:hAnsi="Courier New" w:cs="Courier New"/>
        </w:rPr>
        <w:t xml:space="preserve">&gt;  </w:t>
      </w:r>
    </w:p>
    <w:p w:rsidR="00BB4614" w:rsidRPr="00BB4614" w:rsidRDefault="00831757" w:rsidP="00831757">
      <w:pPr>
        <w:shd w:val="clear" w:color="auto" w:fill="A6A6A6" w:themeFill="background1" w:themeFillShade="A6"/>
        <w:tabs>
          <w:tab w:val="left" w:pos="4140"/>
        </w:tabs>
        <w:ind w:firstLine="720"/>
        <w:rPr>
          <w:rFonts w:ascii="Courier New" w:hAnsi="Courier New" w:cs="Courier New"/>
        </w:rPr>
      </w:pPr>
      <w:r>
        <w:rPr>
          <w:rFonts w:ascii="Courier New" w:hAnsi="Courier New" w:cs="Courier New"/>
        </w:rPr>
        <w:t xml:space="preserve">        </w:t>
      </w:r>
      <w:r w:rsidRPr="00581195">
        <w:rPr>
          <w:rFonts w:ascii="Courier New" w:hAnsi="Courier New" w:cs="Courier New"/>
          <w:sz w:val="22"/>
        </w:rPr>
        <w:t xml:space="preserve">&lt;!-- </w:t>
      </w:r>
      <w:r>
        <w:rPr>
          <w:rFonts w:ascii="Courier New" w:hAnsi="Courier New" w:cs="Courier New"/>
          <w:sz w:val="22"/>
        </w:rPr>
        <w:t>…</w:t>
      </w:r>
      <w:r w:rsidRPr="00581195">
        <w:rPr>
          <w:rFonts w:ascii="Courier New" w:hAnsi="Courier New" w:cs="Courier New"/>
          <w:sz w:val="22"/>
        </w:rPr>
        <w:t xml:space="preserve"> --&gt;</w:t>
      </w:r>
      <w:r w:rsidRPr="00BB4614">
        <w:rPr>
          <w:rFonts w:ascii="Courier New" w:hAnsi="Courier New" w:cs="Courier New"/>
        </w:rPr>
        <w:t xml:space="preserve">  </w:t>
      </w:r>
      <w:r w:rsidR="00BB4614" w:rsidRPr="00BB4614">
        <w:rPr>
          <w:rFonts w:ascii="Courier New" w:hAnsi="Courier New" w:cs="Courier New"/>
        </w:rPr>
        <w:t xml:space="preserve"> </w:t>
      </w:r>
    </w:p>
    <w:p w:rsidR="00BB4614" w:rsidRPr="00BB4614" w:rsidRDefault="00BB4614" w:rsidP="00BB4614">
      <w:pPr>
        <w:shd w:val="clear" w:color="auto" w:fill="A6A6A6" w:themeFill="background1" w:themeFillShade="A6"/>
        <w:tabs>
          <w:tab w:val="left" w:pos="4140"/>
        </w:tabs>
        <w:ind w:firstLine="720"/>
        <w:rPr>
          <w:rFonts w:ascii="Courier New" w:hAnsi="Courier New" w:cs="Courier New"/>
        </w:rPr>
      </w:pPr>
      <w:r w:rsidRPr="00BB4614">
        <w:rPr>
          <w:rFonts w:ascii="Courier New" w:hAnsi="Courier New" w:cs="Courier New"/>
        </w:rPr>
        <w:t xml:space="preserve">        &lt;/</w:t>
      </w:r>
      <w:proofErr w:type="spellStart"/>
      <w:r w:rsidRPr="00BB4614">
        <w:rPr>
          <w:rFonts w:ascii="Courier New" w:hAnsi="Courier New" w:cs="Courier New"/>
        </w:rPr>
        <w:t>pim</w:t>
      </w:r>
      <w:proofErr w:type="spellEnd"/>
      <w:r w:rsidRPr="00BB4614">
        <w:rPr>
          <w:rFonts w:ascii="Courier New" w:hAnsi="Courier New" w:cs="Courier New"/>
        </w:rPr>
        <w:t xml:space="preserve">&gt;  </w:t>
      </w:r>
    </w:p>
    <w:p w:rsidR="00BB4614" w:rsidRDefault="00BB4614" w:rsidP="00BB4614">
      <w:pPr>
        <w:shd w:val="clear" w:color="auto" w:fill="A6A6A6" w:themeFill="background1" w:themeFillShade="A6"/>
        <w:tabs>
          <w:tab w:val="left" w:pos="4140"/>
        </w:tabs>
        <w:ind w:firstLine="720"/>
        <w:rPr>
          <w:rFonts w:ascii="Courier New" w:hAnsi="Courier New" w:cs="Courier New"/>
        </w:rPr>
      </w:pPr>
      <w:r w:rsidRPr="00BB4614">
        <w:rPr>
          <w:rFonts w:ascii="Courier New" w:hAnsi="Courier New" w:cs="Courier New"/>
        </w:rPr>
        <w:t>&lt;/node&gt;</w:t>
      </w:r>
      <w:r w:rsidRPr="009A2DFC">
        <w:rPr>
          <w:rFonts w:ascii="Courier New" w:hAnsi="Courier New" w:cs="Courier New"/>
        </w:rPr>
        <w:t xml:space="preserve">     </w:t>
      </w:r>
    </w:p>
    <w:p w:rsidR="00BB4614" w:rsidRDefault="00BB4614" w:rsidP="00194DB2"/>
    <w:p w:rsidR="001C19AD" w:rsidRDefault="001C19AD" w:rsidP="001C19AD">
      <w:r>
        <w:t xml:space="preserve">Each EHP must contain at least one CPU </w:t>
      </w:r>
      <w:r w:rsidR="008C055A">
        <w:t xml:space="preserve">core </w:t>
      </w:r>
      <w:r>
        <w:t>and can also contain zero or more</w:t>
      </w:r>
      <w:r w:rsidR="008C055A">
        <w:t xml:space="preserve"> </w:t>
      </w:r>
      <w:r w:rsidR="00DC4D3F">
        <w:t>GPU cores</w:t>
      </w:r>
      <w:r w:rsidR="008C055A">
        <w:t>.  Each PIM can contain zero or more</w:t>
      </w:r>
      <w:r>
        <w:t xml:space="preserve"> CPU</w:t>
      </w:r>
      <w:r w:rsidR="008C055A">
        <w:t xml:space="preserve"> core</w:t>
      </w:r>
      <w:r>
        <w:t xml:space="preserve">s and </w:t>
      </w:r>
      <w:r w:rsidR="00DC4D3F">
        <w:t>GPU cores</w:t>
      </w:r>
      <w:r>
        <w:t>, but must contain at least one DRAM.</w:t>
      </w:r>
    </w:p>
    <w:p w:rsidR="00892085" w:rsidRDefault="00892085" w:rsidP="00194DB2"/>
    <w:p w:rsidR="00892085" w:rsidRP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&lt;</w:t>
      </w:r>
      <w:proofErr w:type="gramStart"/>
      <w:r w:rsidRPr="00892085">
        <w:rPr>
          <w:rFonts w:ascii="Courier New" w:hAnsi="Courier New" w:cs="Courier New"/>
        </w:rPr>
        <w:t>node</w:t>
      </w:r>
      <w:proofErr w:type="gramEnd"/>
      <w:r w:rsidRPr="00892085">
        <w:rPr>
          <w:rFonts w:ascii="Courier New" w:hAnsi="Courier New" w:cs="Courier New"/>
        </w:rPr>
        <w:t>&gt;</w:t>
      </w:r>
    </w:p>
    <w:p w:rsidR="00892085" w:rsidRP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proofErr w:type="gramStart"/>
      <w:r w:rsidRPr="00892085">
        <w:rPr>
          <w:rFonts w:ascii="Courier New" w:hAnsi="Courier New" w:cs="Courier New"/>
        </w:rPr>
        <w:t>ehp</w:t>
      </w:r>
      <w:proofErr w:type="spellEnd"/>
      <w:proofErr w:type="gramEnd"/>
      <w:r w:rsidRPr="00892085">
        <w:rPr>
          <w:rFonts w:ascii="Courier New" w:hAnsi="Courier New" w:cs="Courier New"/>
        </w:rPr>
        <w:t xml:space="preserve">&gt;   </w:t>
      </w:r>
    </w:p>
    <w:p w:rsidR="00831757"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r w:rsidRPr="00892085">
        <w:rPr>
          <w:rFonts w:ascii="Courier New" w:hAnsi="Courier New" w:cs="Courier New"/>
        </w:rPr>
        <w:t>cpu_core</w:t>
      </w:r>
      <w:proofErr w:type="spellEnd"/>
      <w:r w:rsidRPr="00892085">
        <w:rPr>
          <w:rFonts w:ascii="Courier New" w:hAnsi="Courier New" w:cs="Courier New"/>
        </w:rPr>
        <w:t xml:space="preserve">&gt; </w:t>
      </w:r>
    </w:p>
    <w:p w:rsidR="00892085" w:rsidRPr="00892085" w:rsidRDefault="00831757" w:rsidP="00831757">
      <w:pPr>
        <w:shd w:val="clear" w:color="auto" w:fill="A6A6A6" w:themeFill="background1" w:themeFillShade="A6"/>
        <w:tabs>
          <w:tab w:val="left" w:pos="4140"/>
        </w:tabs>
        <w:ind w:firstLine="720"/>
        <w:rPr>
          <w:rFonts w:ascii="Courier New" w:hAnsi="Courier New" w:cs="Courier New"/>
        </w:rPr>
      </w:pPr>
      <w:r>
        <w:rPr>
          <w:rFonts w:ascii="Courier New" w:hAnsi="Courier New" w:cs="Courier New"/>
        </w:rPr>
        <w:lastRenderedPageBreak/>
        <w:t xml:space="preserve">                </w:t>
      </w:r>
      <w:r w:rsidRPr="00581195">
        <w:rPr>
          <w:rFonts w:ascii="Courier New" w:hAnsi="Courier New" w:cs="Courier New"/>
          <w:sz w:val="22"/>
        </w:rPr>
        <w:t xml:space="preserve">&lt;!-- </w:t>
      </w:r>
      <w:r>
        <w:rPr>
          <w:rFonts w:ascii="Courier New" w:hAnsi="Courier New" w:cs="Courier New"/>
          <w:sz w:val="22"/>
        </w:rPr>
        <w:t>…</w:t>
      </w:r>
      <w:r w:rsidRPr="00581195">
        <w:rPr>
          <w:rFonts w:ascii="Courier New" w:hAnsi="Courier New" w:cs="Courier New"/>
          <w:sz w:val="22"/>
        </w:rPr>
        <w:t xml:space="preserve"> --&gt;</w:t>
      </w:r>
      <w:r w:rsidRPr="00BB4614">
        <w:rPr>
          <w:rFonts w:ascii="Courier New" w:hAnsi="Courier New" w:cs="Courier New"/>
        </w:rPr>
        <w:t xml:space="preserve">  </w:t>
      </w:r>
      <w:r w:rsidR="00892085" w:rsidRPr="00892085">
        <w:rPr>
          <w:rFonts w:ascii="Courier New" w:hAnsi="Courier New" w:cs="Courier New"/>
        </w:rPr>
        <w:t xml:space="preserve">     </w:t>
      </w:r>
    </w:p>
    <w:p w:rsidR="00892085" w:rsidRP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r w:rsidRPr="00892085">
        <w:rPr>
          <w:rFonts w:ascii="Courier New" w:hAnsi="Courier New" w:cs="Courier New"/>
        </w:rPr>
        <w:t>cpu_core</w:t>
      </w:r>
      <w:proofErr w:type="spellEnd"/>
      <w:r w:rsidRPr="00892085">
        <w:rPr>
          <w:rFonts w:ascii="Courier New" w:hAnsi="Courier New" w:cs="Courier New"/>
        </w:rPr>
        <w:t xml:space="preserve">&gt;     </w:t>
      </w:r>
    </w:p>
    <w:p w:rsidR="00831757"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r w:rsidRPr="00892085">
        <w:rPr>
          <w:rFonts w:ascii="Courier New" w:hAnsi="Courier New" w:cs="Courier New"/>
        </w:rPr>
        <w:t>gpu_core</w:t>
      </w:r>
      <w:proofErr w:type="spellEnd"/>
      <w:r w:rsidRPr="00892085">
        <w:rPr>
          <w:rFonts w:ascii="Courier New" w:hAnsi="Courier New" w:cs="Courier New"/>
        </w:rPr>
        <w:t xml:space="preserve">&gt; </w:t>
      </w:r>
    </w:p>
    <w:p w:rsidR="00892085" w:rsidRPr="00892085" w:rsidRDefault="00831757" w:rsidP="00892085">
      <w:pPr>
        <w:shd w:val="clear" w:color="auto" w:fill="A6A6A6" w:themeFill="background1" w:themeFillShade="A6"/>
        <w:tabs>
          <w:tab w:val="left" w:pos="4140"/>
        </w:tabs>
        <w:ind w:firstLine="720"/>
        <w:rPr>
          <w:rFonts w:ascii="Courier New" w:hAnsi="Courier New" w:cs="Courier New"/>
        </w:rPr>
      </w:pPr>
      <w:r>
        <w:rPr>
          <w:rFonts w:ascii="Courier New" w:hAnsi="Courier New" w:cs="Courier New"/>
        </w:rPr>
        <w:t xml:space="preserve">                </w:t>
      </w:r>
      <w:r w:rsidRPr="00581195">
        <w:rPr>
          <w:rFonts w:ascii="Courier New" w:hAnsi="Courier New" w:cs="Courier New"/>
          <w:sz w:val="22"/>
        </w:rPr>
        <w:t xml:space="preserve">&lt;!-- </w:t>
      </w:r>
      <w:r>
        <w:rPr>
          <w:rFonts w:ascii="Courier New" w:hAnsi="Courier New" w:cs="Courier New"/>
          <w:sz w:val="22"/>
        </w:rPr>
        <w:t>…</w:t>
      </w:r>
      <w:r w:rsidRPr="00581195">
        <w:rPr>
          <w:rFonts w:ascii="Courier New" w:hAnsi="Courier New" w:cs="Courier New"/>
          <w:sz w:val="22"/>
        </w:rPr>
        <w:t xml:space="preserve"> --&gt;</w:t>
      </w:r>
      <w:r w:rsidR="00892085" w:rsidRPr="00892085">
        <w:rPr>
          <w:rFonts w:ascii="Courier New" w:hAnsi="Courier New" w:cs="Courier New"/>
        </w:rPr>
        <w:t xml:space="preserve">     </w:t>
      </w:r>
    </w:p>
    <w:p w:rsidR="00892085" w:rsidRP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r w:rsidRPr="00892085">
        <w:rPr>
          <w:rFonts w:ascii="Courier New" w:hAnsi="Courier New" w:cs="Courier New"/>
        </w:rPr>
        <w:t>gpu_core</w:t>
      </w:r>
      <w:proofErr w:type="spellEnd"/>
      <w:r w:rsidRPr="00892085">
        <w:rPr>
          <w:rFonts w:ascii="Courier New" w:hAnsi="Courier New" w:cs="Courier New"/>
        </w:rPr>
        <w:t xml:space="preserve">&gt;     </w:t>
      </w:r>
    </w:p>
    <w:p w:rsidR="00892085" w:rsidRP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proofErr w:type="gramStart"/>
      <w:r w:rsidRPr="00892085">
        <w:rPr>
          <w:rFonts w:ascii="Courier New" w:hAnsi="Courier New" w:cs="Courier New"/>
        </w:rPr>
        <w:t>ehp</w:t>
      </w:r>
      <w:proofErr w:type="spellEnd"/>
      <w:proofErr w:type="gramEnd"/>
      <w:r w:rsidRPr="00892085">
        <w:rPr>
          <w:rFonts w:ascii="Courier New" w:hAnsi="Courier New" w:cs="Courier New"/>
        </w:rPr>
        <w:t xml:space="preserve">&gt;  </w:t>
      </w:r>
    </w:p>
    <w:p w:rsidR="00892085" w:rsidRP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proofErr w:type="gramStart"/>
      <w:r w:rsidRPr="00892085">
        <w:rPr>
          <w:rFonts w:ascii="Courier New" w:hAnsi="Courier New" w:cs="Courier New"/>
        </w:rPr>
        <w:t>pim</w:t>
      </w:r>
      <w:proofErr w:type="spellEnd"/>
      <w:proofErr w:type="gramEnd"/>
      <w:r w:rsidRPr="00892085">
        <w:rPr>
          <w:rFonts w:ascii="Courier New" w:hAnsi="Courier New" w:cs="Courier New"/>
        </w:rPr>
        <w:t xml:space="preserve">&gt;   </w:t>
      </w:r>
    </w:p>
    <w:p w:rsidR="00831757"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r w:rsidRPr="00892085">
        <w:rPr>
          <w:rFonts w:ascii="Courier New" w:hAnsi="Courier New" w:cs="Courier New"/>
        </w:rPr>
        <w:t>cpu_core</w:t>
      </w:r>
      <w:proofErr w:type="spellEnd"/>
      <w:r w:rsidRPr="00892085">
        <w:rPr>
          <w:rFonts w:ascii="Courier New" w:hAnsi="Courier New" w:cs="Courier New"/>
        </w:rPr>
        <w:t xml:space="preserve">&gt;  </w:t>
      </w:r>
    </w:p>
    <w:p w:rsidR="00892085" w:rsidRPr="00892085" w:rsidRDefault="00831757" w:rsidP="00892085">
      <w:pPr>
        <w:shd w:val="clear" w:color="auto" w:fill="A6A6A6" w:themeFill="background1" w:themeFillShade="A6"/>
        <w:tabs>
          <w:tab w:val="left" w:pos="4140"/>
        </w:tabs>
        <w:ind w:firstLine="720"/>
        <w:rPr>
          <w:rFonts w:ascii="Courier New" w:hAnsi="Courier New" w:cs="Courier New"/>
        </w:rPr>
      </w:pPr>
      <w:r>
        <w:rPr>
          <w:rFonts w:ascii="Courier New" w:hAnsi="Courier New" w:cs="Courier New"/>
        </w:rPr>
        <w:t xml:space="preserve">                </w:t>
      </w:r>
      <w:r w:rsidRPr="00581195">
        <w:rPr>
          <w:rFonts w:ascii="Courier New" w:hAnsi="Courier New" w:cs="Courier New"/>
          <w:sz w:val="22"/>
        </w:rPr>
        <w:t xml:space="preserve">&lt;!-- </w:t>
      </w:r>
      <w:r>
        <w:rPr>
          <w:rFonts w:ascii="Courier New" w:hAnsi="Courier New" w:cs="Courier New"/>
          <w:sz w:val="22"/>
        </w:rPr>
        <w:t>…</w:t>
      </w:r>
      <w:r w:rsidRPr="00581195">
        <w:rPr>
          <w:rFonts w:ascii="Courier New" w:hAnsi="Courier New" w:cs="Courier New"/>
          <w:sz w:val="22"/>
        </w:rPr>
        <w:t xml:space="preserve"> --&gt;</w:t>
      </w:r>
      <w:r w:rsidR="00892085" w:rsidRPr="00892085">
        <w:rPr>
          <w:rFonts w:ascii="Courier New" w:hAnsi="Courier New" w:cs="Courier New"/>
        </w:rPr>
        <w:t xml:space="preserve">    </w:t>
      </w:r>
    </w:p>
    <w:p w:rsidR="00892085" w:rsidRP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r w:rsidRPr="00892085">
        <w:rPr>
          <w:rFonts w:ascii="Courier New" w:hAnsi="Courier New" w:cs="Courier New"/>
        </w:rPr>
        <w:t>cpu_core</w:t>
      </w:r>
      <w:proofErr w:type="spellEnd"/>
      <w:r w:rsidRPr="00892085">
        <w:rPr>
          <w:rFonts w:ascii="Courier New" w:hAnsi="Courier New" w:cs="Courier New"/>
        </w:rPr>
        <w:t xml:space="preserve">&gt;     </w:t>
      </w:r>
    </w:p>
    <w:p w:rsid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r w:rsidRPr="00892085">
        <w:rPr>
          <w:rFonts w:ascii="Courier New" w:hAnsi="Courier New" w:cs="Courier New"/>
        </w:rPr>
        <w:t>gpu_core</w:t>
      </w:r>
      <w:proofErr w:type="spellEnd"/>
      <w:r w:rsidRPr="00892085">
        <w:rPr>
          <w:rFonts w:ascii="Courier New" w:hAnsi="Courier New" w:cs="Courier New"/>
        </w:rPr>
        <w:t xml:space="preserve">&gt;      </w:t>
      </w:r>
    </w:p>
    <w:p w:rsidR="00831757" w:rsidRPr="00892085" w:rsidRDefault="00831757" w:rsidP="00892085">
      <w:pPr>
        <w:shd w:val="clear" w:color="auto" w:fill="A6A6A6" w:themeFill="background1" w:themeFillShade="A6"/>
        <w:tabs>
          <w:tab w:val="left" w:pos="4140"/>
        </w:tabs>
        <w:ind w:firstLine="720"/>
        <w:rPr>
          <w:rFonts w:ascii="Courier New" w:hAnsi="Courier New" w:cs="Courier New"/>
        </w:rPr>
      </w:pPr>
      <w:r>
        <w:rPr>
          <w:rFonts w:ascii="Courier New" w:hAnsi="Courier New" w:cs="Courier New"/>
        </w:rPr>
        <w:t xml:space="preserve">                </w:t>
      </w:r>
      <w:r w:rsidRPr="00581195">
        <w:rPr>
          <w:rFonts w:ascii="Courier New" w:hAnsi="Courier New" w:cs="Courier New"/>
          <w:sz w:val="22"/>
        </w:rPr>
        <w:t xml:space="preserve">&lt;!-- </w:t>
      </w:r>
      <w:r>
        <w:rPr>
          <w:rFonts w:ascii="Courier New" w:hAnsi="Courier New" w:cs="Courier New"/>
          <w:sz w:val="22"/>
        </w:rPr>
        <w:t>…</w:t>
      </w:r>
      <w:r w:rsidRPr="00581195">
        <w:rPr>
          <w:rFonts w:ascii="Courier New" w:hAnsi="Courier New" w:cs="Courier New"/>
          <w:sz w:val="22"/>
        </w:rPr>
        <w:t xml:space="preserve"> --&gt;</w:t>
      </w:r>
    </w:p>
    <w:p w:rsidR="00892085" w:rsidRP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r w:rsidRPr="00892085">
        <w:rPr>
          <w:rFonts w:ascii="Courier New" w:hAnsi="Courier New" w:cs="Courier New"/>
        </w:rPr>
        <w:t>gpu_core</w:t>
      </w:r>
      <w:proofErr w:type="spellEnd"/>
      <w:r w:rsidRPr="00892085">
        <w:rPr>
          <w:rFonts w:ascii="Courier New" w:hAnsi="Courier New" w:cs="Courier New"/>
        </w:rPr>
        <w:t xml:space="preserve">&gt;     </w:t>
      </w:r>
    </w:p>
    <w:p w:rsidR="00831757"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gramStart"/>
      <w:r w:rsidRPr="00892085">
        <w:rPr>
          <w:rFonts w:ascii="Courier New" w:hAnsi="Courier New" w:cs="Courier New"/>
        </w:rPr>
        <w:t>dram</w:t>
      </w:r>
      <w:proofErr w:type="gramEnd"/>
      <w:r w:rsidRPr="00892085">
        <w:rPr>
          <w:rFonts w:ascii="Courier New" w:hAnsi="Courier New" w:cs="Courier New"/>
        </w:rPr>
        <w:t xml:space="preserve">&gt; </w:t>
      </w:r>
    </w:p>
    <w:p w:rsidR="00892085" w:rsidRPr="00892085" w:rsidRDefault="00831757" w:rsidP="00892085">
      <w:pPr>
        <w:shd w:val="clear" w:color="auto" w:fill="A6A6A6" w:themeFill="background1" w:themeFillShade="A6"/>
        <w:tabs>
          <w:tab w:val="left" w:pos="4140"/>
        </w:tabs>
        <w:ind w:firstLine="720"/>
        <w:rPr>
          <w:rFonts w:ascii="Courier New" w:hAnsi="Courier New" w:cs="Courier New"/>
        </w:rPr>
      </w:pPr>
      <w:r>
        <w:rPr>
          <w:rFonts w:ascii="Courier New" w:hAnsi="Courier New" w:cs="Courier New"/>
        </w:rPr>
        <w:t xml:space="preserve">                </w:t>
      </w:r>
      <w:r w:rsidRPr="00581195">
        <w:rPr>
          <w:rFonts w:ascii="Courier New" w:hAnsi="Courier New" w:cs="Courier New"/>
          <w:sz w:val="22"/>
        </w:rPr>
        <w:t xml:space="preserve">&lt;!-- </w:t>
      </w:r>
      <w:r>
        <w:rPr>
          <w:rFonts w:ascii="Courier New" w:hAnsi="Courier New" w:cs="Courier New"/>
          <w:sz w:val="22"/>
        </w:rPr>
        <w:t>…</w:t>
      </w:r>
      <w:r w:rsidRPr="00581195">
        <w:rPr>
          <w:rFonts w:ascii="Courier New" w:hAnsi="Courier New" w:cs="Courier New"/>
          <w:sz w:val="22"/>
        </w:rPr>
        <w:t xml:space="preserve"> --&gt;</w:t>
      </w:r>
      <w:r w:rsidR="00892085" w:rsidRPr="00892085">
        <w:rPr>
          <w:rFonts w:ascii="Courier New" w:hAnsi="Courier New" w:cs="Courier New"/>
        </w:rPr>
        <w:t xml:space="preserve">         </w:t>
      </w:r>
    </w:p>
    <w:p w:rsidR="00892085" w:rsidRP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&lt;/dram&gt;         </w:t>
      </w:r>
    </w:p>
    <w:p w:rsidR="00892085" w:rsidRP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 xml:space="preserve">        &lt;/</w:t>
      </w:r>
      <w:proofErr w:type="spellStart"/>
      <w:r w:rsidRPr="00892085">
        <w:rPr>
          <w:rFonts w:ascii="Courier New" w:hAnsi="Courier New" w:cs="Courier New"/>
        </w:rPr>
        <w:t>pim</w:t>
      </w:r>
      <w:proofErr w:type="spellEnd"/>
      <w:r w:rsidRPr="00892085">
        <w:rPr>
          <w:rFonts w:ascii="Courier New" w:hAnsi="Courier New" w:cs="Courier New"/>
        </w:rPr>
        <w:t xml:space="preserve">&gt;  </w:t>
      </w:r>
    </w:p>
    <w:p w:rsidR="00892085" w:rsidRDefault="00892085" w:rsidP="00892085">
      <w:pPr>
        <w:shd w:val="clear" w:color="auto" w:fill="A6A6A6" w:themeFill="background1" w:themeFillShade="A6"/>
        <w:tabs>
          <w:tab w:val="left" w:pos="4140"/>
        </w:tabs>
        <w:ind w:firstLine="720"/>
        <w:rPr>
          <w:rFonts w:ascii="Courier New" w:hAnsi="Courier New" w:cs="Courier New"/>
        </w:rPr>
      </w:pPr>
      <w:r w:rsidRPr="00892085">
        <w:rPr>
          <w:rFonts w:ascii="Courier New" w:hAnsi="Courier New" w:cs="Courier New"/>
        </w:rPr>
        <w:t>&lt;/node&gt;</w:t>
      </w:r>
      <w:r w:rsidRPr="009A2DFC">
        <w:rPr>
          <w:rFonts w:ascii="Courier New" w:hAnsi="Courier New" w:cs="Courier New"/>
        </w:rPr>
        <w:t xml:space="preserve"> </w:t>
      </w:r>
    </w:p>
    <w:p w:rsidR="00892085" w:rsidRDefault="00892085" w:rsidP="00194DB2"/>
    <w:p w:rsidR="00892085" w:rsidRDefault="00892085" w:rsidP="00194DB2">
      <w:r>
        <w:t xml:space="preserve">The values </w:t>
      </w:r>
      <w:r w:rsidR="008C055A">
        <w:t xml:space="preserve">currently </w:t>
      </w:r>
      <w:r>
        <w:t xml:space="preserve">associated with </w:t>
      </w:r>
      <w:r w:rsidRPr="00FB4AB7">
        <w:rPr>
          <w:rFonts w:ascii="Consolas" w:hAnsi="Consolas"/>
        </w:rPr>
        <w:t>&lt;</w:t>
      </w:r>
      <w:proofErr w:type="spellStart"/>
      <w:r w:rsidRPr="00FB4AB7">
        <w:rPr>
          <w:rFonts w:ascii="Consolas" w:hAnsi="Consolas"/>
        </w:rPr>
        <w:t>cpu_core</w:t>
      </w:r>
      <w:proofErr w:type="spellEnd"/>
      <w:r w:rsidRPr="00FB4AB7">
        <w:rPr>
          <w:rFonts w:ascii="Consolas" w:hAnsi="Consolas"/>
        </w:rPr>
        <w:t>&gt;</w:t>
      </w:r>
      <w:r w:rsidR="008C055A" w:rsidRPr="008C055A">
        <w:t xml:space="preserve"> are</w:t>
      </w:r>
      <w:r w:rsidRPr="008C055A">
        <w:t>:</w:t>
      </w:r>
    </w:p>
    <w:p w:rsidR="00892085" w:rsidRDefault="00892085" w:rsidP="00892085">
      <w:pPr>
        <w:pStyle w:val="ListParagraph"/>
        <w:numPr>
          <w:ilvl w:val="0"/>
          <w:numId w:val="32"/>
        </w:numPr>
      </w:pPr>
      <w:r w:rsidRPr="00FB4AB7">
        <w:rPr>
          <w:rFonts w:ascii="Consolas" w:hAnsi="Consolas"/>
        </w:rPr>
        <w:t>&lt;</w:t>
      </w:r>
      <w:proofErr w:type="spellStart"/>
      <w:proofErr w:type="gramStart"/>
      <w:r w:rsidRPr="00FB4AB7">
        <w:rPr>
          <w:rFonts w:ascii="Consolas" w:hAnsi="Consolas"/>
        </w:rPr>
        <w:t>isa</w:t>
      </w:r>
      <w:proofErr w:type="spellEnd"/>
      <w:proofErr w:type="gramEnd"/>
      <w:r w:rsidRPr="00FB4AB7">
        <w:rPr>
          <w:rFonts w:ascii="Consolas" w:hAnsi="Consolas"/>
        </w:rPr>
        <w:t>&gt;</w:t>
      </w:r>
      <w:r w:rsidR="00FB4AB7" w:rsidRPr="00FB4AB7">
        <w:rPr>
          <w:rFonts w:ascii="Consolas" w:hAnsi="Consolas"/>
        </w:rPr>
        <w:t>:</w:t>
      </w:r>
      <w:r w:rsidR="00FB4AB7">
        <w:t xml:space="preserve"> The ISA of the CPU core.  </w:t>
      </w:r>
      <w:r w:rsidR="00A35B96">
        <w:t xml:space="preserve">Current supported value is </w:t>
      </w:r>
      <w:r w:rsidR="00FB4AB7">
        <w:t>“</w:t>
      </w:r>
      <w:r w:rsidR="00FB4AB7" w:rsidRPr="00FB4AB7">
        <w:rPr>
          <w:rFonts w:ascii="Consolas" w:hAnsi="Consolas"/>
        </w:rPr>
        <w:t>x86-64</w:t>
      </w:r>
      <w:r w:rsidR="00A35B96">
        <w:t>”.</w:t>
      </w:r>
    </w:p>
    <w:p w:rsidR="00892085" w:rsidRDefault="00892085" w:rsidP="00892085">
      <w:pPr>
        <w:pStyle w:val="ListParagraph"/>
        <w:numPr>
          <w:ilvl w:val="0"/>
          <w:numId w:val="32"/>
        </w:numPr>
      </w:pPr>
      <w:r w:rsidRPr="00FB4AB7">
        <w:rPr>
          <w:rFonts w:ascii="Consolas" w:hAnsi="Consolas"/>
        </w:rPr>
        <w:t>&lt;</w:t>
      </w:r>
      <w:proofErr w:type="gramStart"/>
      <w:r w:rsidRPr="00FB4AB7">
        <w:rPr>
          <w:rFonts w:ascii="Consolas" w:hAnsi="Consolas"/>
        </w:rPr>
        <w:t>ordering</w:t>
      </w:r>
      <w:proofErr w:type="gramEnd"/>
      <w:r w:rsidRPr="00FB4AB7">
        <w:rPr>
          <w:rFonts w:ascii="Consolas" w:hAnsi="Consolas"/>
        </w:rPr>
        <w:t>&gt;</w:t>
      </w:r>
      <w:r w:rsidR="00FB4AB7" w:rsidRPr="00FB4AB7">
        <w:rPr>
          <w:rFonts w:ascii="Consolas" w:hAnsi="Consolas"/>
        </w:rPr>
        <w:t>:</w:t>
      </w:r>
      <w:r w:rsidR="00FB4AB7">
        <w:t xml:space="preserve"> Whether the CPU core is in-order or out-of-order.  </w:t>
      </w:r>
      <w:r w:rsidR="003F78FF">
        <w:t>Options</w:t>
      </w:r>
      <w:r w:rsidR="00FB4AB7">
        <w:t xml:space="preserve"> are “</w:t>
      </w:r>
      <w:proofErr w:type="spellStart"/>
      <w:r w:rsidR="00FB4AB7" w:rsidRPr="00FB4AB7">
        <w:rPr>
          <w:rFonts w:ascii="Consolas" w:hAnsi="Consolas"/>
        </w:rPr>
        <w:t>inorder</w:t>
      </w:r>
      <w:proofErr w:type="spellEnd"/>
      <w:r w:rsidR="00FB4AB7">
        <w:t>” and “</w:t>
      </w:r>
      <w:proofErr w:type="spellStart"/>
      <w:r w:rsidR="00FB4AB7" w:rsidRPr="00FB4AB7">
        <w:rPr>
          <w:rFonts w:ascii="Consolas" w:hAnsi="Consolas"/>
        </w:rPr>
        <w:t>ooo</w:t>
      </w:r>
      <w:proofErr w:type="spellEnd"/>
      <w:r w:rsidR="00FB4AB7">
        <w:t>”.</w:t>
      </w:r>
    </w:p>
    <w:p w:rsidR="00892085" w:rsidRDefault="00892085" w:rsidP="00892085">
      <w:pPr>
        <w:pStyle w:val="ListParagraph"/>
        <w:numPr>
          <w:ilvl w:val="0"/>
          <w:numId w:val="32"/>
        </w:numPr>
      </w:pPr>
      <w:r w:rsidRPr="00FB4AB7">
        <w:rPr>
          <w:rFonts w:ascii="Consolas" w:hAnsi="Consolas"/>
        </w:rPr>
        <w:t>&lt;</w:t>
      </w:r>
      <w:proofErr w:type="gramStart"/>
      <w:r w:rsidRPr="00FB4AB7">
        <w:rPr>
          <w:rFonts w:ascii="Consolas" w:hAnsi="Consolas"/>
        </w:rPr>
        <w:t>freq</w:t>
      </w:r>
      <w:proofErr w:type="gramEnd"/>
      <w:r w:rsidRPr="00FB4AB7">
        <w:rPr>
          <w:rFonts w:ascii="Consolas" w:hAnsi="Consolas"/>
        </w:rPr>
        <w:t>&gt;</w:t>
      </w:r>
      <w:r w:rsidR="00FB4AB7" w:rsidRPr="00FB4AB7">
        <w:rPr>
          <w:rFonts w:ascii="Consolas" w:hAnsi="Consolas"/>
        </w:rPr>
        <w:t>:</w:t>
      </w:r>
      <w:r w:rsidR="00FB4AB7">
        <w:t xml:space="preserve"> </w:t>
      </w:r>
      <w:r w:rsidR="00CA25C6">
        <w:t>Frequency</w:t>
      </w:r>
      <w:r w:rsidR="00FB4AB7">
        <w:t xml:space="preserve"> of the CPU core, measured in </w:t>
      </w:r>
      <w:proofErr w:type="spellStart"/>
      <w:r w:rsidR="00CA25C6">
        <w:t>MHz</w:t>
      </w:r>
      <w:r w:rsidR="00FB4AB7">
        <w:t>.</w:t>
      </w:r>
      <w:proofErr w:type="spellEnd"/>
      <w:r w:rsidR="00FB4AB7">
        <w:t xml:space="preserve"> </w:t>
      </w:r>
    </w:p>
    <w:p w:rsidR="00892085" w:rsidRDefault="00892085" w:rsidP="00892085">
      <w:pPr>
        <w:pStyle w:val="ListParagraph"/>
        <w:numPr>
          <w:ilvl w:val="0"/>
          <w:numId w:val="32"/>
        </w:numPr>
      </w:pPr>
      <w:r w:rsidRPr="00FB4AB7">
        <w:rPr>
          <w:rFonts w:ascii="Consolas" w:hAnsi="Consolas"/>
        </w:rPr>
        <w:t>&lt;</w:t>
      </w:r>
      <w:proofErr w:type="gramStart"/>
      <w:r w:rsidRPr="00FB4AB7">
        <w:rPr>
          <w:rFonts w:ascii="Consolas" w:hAnsi="Consolas"/>
        </w:rPr>
        <w:t>width</w:t>
      </w:r>
      <w:proofErr w:type="gramEnd"/>
      <w:r w:rsidRPr="00FB4AB7">
        <w:rPr>
          <w:rFonts w:ascii="Consolas" w:hAnsi="Consolas"/>
        </w:rPr>
        <w:t>&gt;</w:t>
      </w:r>
      <w:r w:rsidR="00FB4AB7" w:rsidRPr="00FB4AB7">
        <w:rPr>
          <w:rFonts w:ascii="Consolas" w:hAnsi="Consolas"/>
        </w:rPr>
        <w:t>:</w:t>
      </w:r>
      <w:r w:rsidR="00FB4AB7">
        <w:t xml:space="preserve"> The maximum number of instructions committed per cycle.</w:t>
      </w:r>
    </w:p>
    <w:p w:rsidR="00892085" w:rsidRDefault="00892085" w:rsidP="00892085">
      <w:pPr>
        <w:pStyle w:val="ListParagraph"/>
        <w:numPr>
          <w:ilvl w:val="0"/>
          <w:numId w:val="32"/>
        </w:numPr>
      </w:pPr>
      <w:r w:rsidRPr="00FB4AB7">
        <w:rPr>
          <w:rFonts w:ascii="Consolas" w:hAnsi="Consolas"/>
        </w:rPr>
        <w:t>&lt;</w:t>
      </w:r>
      <w:proofErr w:type="spellStart"/>
      <w:r w:rsidRPr="00FB4AB7">
        <w:rPr>
          <w:rFonts w:ascii="Consolas" w:hAnsi="Consolas"/>
        </w:rPr>
        <w:t>num_hwthreads</w:t>
      </w:r>
      <w:proofErr w:type="spellEnd"/>
      <w:r w:rsidRPr="00FB4AB7">
        <w:rPr>
          <w:rFonts w:ascii="Consolas" w:hAnsi="Consolas"/>
        </w:rPr>
        <w:t>&gt;</w:t>
      </w:r>
      <w:r w:rsidR="00FB4AB7" w:rsidRPr="00FB4AB7">
        <w:rPr>
          <w:rFonts w:ascii="Consolas" w:hAnsi="Consolas"/>
        </w:rPr>
        <w:t>:</w:t>
      </w:r>
      <w:r w:rsidR="00FB4AB7">
        <w:t xml:space="preserve"> The number of </w:t>
      </w:r>
      <w:r w:rsidR="008C055A">
        <w:t>simultaneous</w:t>
      </w:r>
      <w:r w:rsidR="00A35B96">
        <w:t xml:space="preserve"> hardware</w:t>
      </w:r>
      <w:r w:rsidR="00FB4AB7">
        <w:t xml:space="preserve"> threads on the CPU core.</w:t>
      </w:r>
    </w:p>
    <w:p w:rsidR="00892085" w:rsidRDefault="00892085" w:rsidP="00892085"/>
    <w:p w:rsidR="00892085" w:rsidRDefault="00892085" w:rsidP="00892085">
      <w:r>
        <w:t>The values</w:t>
      </w:r>
      <w:r w:rsidR="008C055A">
        <w:t xml:space="preserve"> currently</w:t>
      </w:r>
      <w:r>
        <w:t xml:space="preserve"> associated with </w:t>
      </w:r>
      <w:r w:rsidRPr="00FB4AB7">
        <w:rPr>
          <w:rFonts w:ascii="Consolas" w:hAnsi="Consolas"/>
        </w:rPr>
        <w:t>&lt;</w:t>
      </w:r>
      <w:proofErr w:type="spellStart"/>
      <w:r w:rsidRPr="00FB4AB7">
        <w:rPr>
          <w:rFonts w:ascii="Consolas" w:hAnsi="Consolas"/>
        </w:rPr>
        <w:t>gpu_core</w:t>
      </w:r>
      <w:proofErr w:type="spellEnd"/>
      <w:r w:rsidRPr="00FB4AB7">
        <w:rPr>
          <w:rFonts w:ascii="Consolas" w:hAnsi="Consolas"/>
        </w:rPr>
        <w:t>&gt;</w:t>
      </w:r>
      <w:r w:rsidR="008C055A" w:rsidRPr="008C055A">
        <w:t xml:space="preserve"> are</w:t>
      </w:r>
      <w:r w:rsidRPr="008C055A">
        <w:t>:</w:t>
      </w:r>
    </w:p>
    <w:p w:rsidR="00892085" w:rsidRDefault="00892085" w:rsidP="00892085">
      <w:pPr>
        <w:pStyle w:val="ListParagraph"/>
        <w:numPr>
          <w:ilvl w:val="0"/>
          <w:numId w:val="32"/>
        </w:numPr>
      </w:pPr>
      <w:r w:rsidRPr="00FB4AB7">
        <w:rPr>
          <w:rFonts w:ascii="Consolas" w:hAnsi="Consolas"/>
        </w:rPr>
        <w:t>&lt;</w:t>
      </w:r>
      <w:proofErr w:type="spellStart"/>
      <w:proofErr w:type="gramStart"/>
      <w:r w:rsidRPr="00FB4AB7">
        <w:rPr>
          <w:rFonts w:ascii="Consolas" w:hAnsi="Consolas"/>
        </w:rPr>
        <w:t>isa</w:t>
      </w:r>
      <w:proofErr w:type="spellEnd"/>
      <w:proofErr w:type="gramEnd"/>
      <w:r w:rsidRPr="00FB4AB7">
        <w:rPr>
          <w:rFonts w:ascii="Consolas" w:hAnsi="Consolas"/>
        </w:rPr>
        <w:t>&gt;</w:t>
      </w:r>
      <w:r w:rsidR="00FB4AB7" w:rsidRPr="00FB4AB7">
        <w:rPr>
          <w:rFonts w:ascii="Consolas" w:hAnsi="Consolas"/>
        </w:rPr>
        <w:t>:</w:t>
      </w:r>
      <w:r w:rsidR="00FB4AB7">
        <w:t xml:space="preserve"> The ISA of the GPU core.  Current legal value is “</w:t>
      </w:r>
      <w:proofErr w:type="spellStart"/>
      <w:r w:rsidR="00FB4AB7" w:rsidRPr="00FB4AB7">
        <w:rPr>
          <w:rFonts w:ascii="Consolas" w:hAnsi="Consolas"/>
        </w:rPr>
        <w:t>si</w:t>
      </w:r>
      <w:proofErr w:type="spellEnd"/>
      <w:r w:rsidR="00FB4AB7">
        <w:t>”.</w:t>
      </w:r>
    </w:p>
    <w:p w:rsidR="00892085" w:rsidRDefault="00892085" w:rsidP="00892085">
      <w:pPr>
        <w:pStyle w:val="ListParagraph"/>
        <w:numPr>
          <w:ilvl w:val="0"/>
          <w:numId w:val="32"/>
        </w:numPr>
      </w:pPr>
      <w:r w:rsidRPr="00FB4AB7">
        <w:rPr>
          <w:rFonts w:ascii="Consolas" w:hAnsi="Consolas"/>
        </w:rPr>
        <w:t>&lt;</w:t>
      </w:r>
      <w:proofErr w:type="gramStart"/>
      <w:r w:rsidRPr="00FB4AB7">
        <w:rPr>
          <w:rFonts w:ascii="Consolas" w:hAnsi="Consolas"/>
        </w:rPr>
        <w:t>freq</w:t>
      </w:r>
      <w:proofErr w:type="gramEnd"/>
      <w:r w:rsidRPr="00FB4AB7">
        <w:rPr>
          <w:rFonts w:ascii="Consolas" w:hAnsi="Consolas"/>
        </w:rPr>
        <w:t>&gt;</w:t>
      </w:r>
      <w:r w:rsidR="00FB4AB7" w:rsidRPr="00FB4AB7">
        <w:rPr>
          <w:rFonts w:ascii="Consolas" w:hAnsi="Consolas"/>
        </w:rPr>
        <w:t>:</w:t>
      </w:r>
      <w:r w:rsidR="00CA25C6">
        <w:t xml:space="preserve"> Frequency </w:t>
      </w:r>
      <w:r w:rsidR="00FB4AB7">
        <w:t xml:space="preserve">of the GPU core, measured in </w:t>
      </w:r>
      <w:proofErr w:type="spellStart"/>
      <w:r w:rsidR="00632390">
        <w:t>MHz</w:t>
      </w:r>
      <w:r w:rsidR="00FB4AB7">
        <w:t>.</w:t>
      </w:r>
      <w:proofErr w:type="spellEnd"/>
    </w:p>
    <w:p w:rsidR="00892085" w:rsidRDefault="00892085" w:rsidP="00892085">
      <w:pPr>
        <w:pStyle w:val="ListParagraph"/>
        <w:numPr>
          <w:ilvl w:val="0"/>
          <w:numId w:val="32"/>
        </w:numPr>
      </w:pPr>
      <w:r w:rsidRPr="00FB4AB7">
        <w:rPr>
          <w:rFonts w:ascii="Consolas" w:hAnsi="Consolas"/>
        </w:rPr>
        <w:t>&lt;</w:t>
      </w:r>
      <w:proofErr w:type="spellStart"/>
      <w:proofErr w:type="gramStart"/>
      <w:r w:rsidRPr="00FB4AB7">
        <w:rPr>
          <w:rFonts w:ascii="Consolas" w:hAnsi="Consolas"/>
        </w:rPr>
        <w:t>cus</w:t>
      </w:r>
      <w:proofErr w:type="spellEnd"/>
      <w:proofErr w:type="gramEnd"/>
      <w:r w:rsidRPr="00FB4AB7">
        <w:rPr>
          <w:rFonts w:ascii="Consolas" w:hAnsi="Consolas"/>
        </w:rPr>
        <w:t>&gt;</w:t>
      </w:r>
      <w:r w:rsidR="00FB4AB7" w:rsidRPr="00FB4AB7">
        <w:rPr>
          <w:rFonts w:ascii="Consolas" w:hAnsi="Consolas"/>
        </w:rPr>
        <w:t>:</w:t>
      </w:r>
      <w:r w:rsidR="00FB4AB7">
        <w:t xml:space="preserve"> The number of compute units (CUs) on the GPU core.</w:t>
      </w:r>
    </w:p>
    <w:p w:rsidR="00A35B96" w:rsidRDefault="00A35B96" w:rsidP="00892085">
      <w:pPr>
        <w:pStyle w:val="ListParagraph"/>
        <w:numPr>
          <w:ilvl w:val="0"/>
          <w:numId w:val="32"/>
        </w:numPr>
      </w:pPr>
      <w:r w:rsidRPr="00A35B96">
        <w:rPr>
          <w:rFonts w:ascii="Consolas" w:hAnsi="Consolas"/>
        </w:rPr>
        <w:t>&lt;</w:t>
      </w:r>
      <w:proofErr w:type="gramStart"/>
      <w:r w:rsidRPr="00A35B96">
        <w:rPr>
          <w:rFonts w:ascii="Consolas" w:hAnsi="Consolas"/>
        </w:rPr>
        <w:t>width</w:t>
      </w:r>
      <w:proofErr w:type="gramEnd"/>
      <w:r w:rsidRPr="00A35B96">
        <w:rPr>
          <w:rFonts w:ascii="Consolas" w:hAnsi="Consolas"/>
        </w:rPr>
        <w:t>&gt;:</w:t>
      </w:r>
      <w:r>
        <w:t xml:space="preserve"> The number of execution units in a CU.</w:t>
      </w:r>
    </w:p>
    <w:p w:rsidR="00A35B96" w:rsidRDefault="00A35B96" w:rsidP="00892085">
      <w:pPr>
        <w:pStyle w:val="ListParagraph"/>
        <w:numPr>
          <w:ilvl w:val="0"/>
          <w:numId w:val="32"/>
        </w:numPr>
      </w:pPr>
      <w:r w:rsidRPr="00A35B96">
        <w:rPr>
          <w:rFonts w:ascii="Consolas" w:hAnsi="Consolas"/>
        </w:rPr>
        <w:t>&lt;</w:t>
      </w:r>
      <w:proofErr w:type="spellStart"/>
      <w:r w:rsidRPr="00A35B96">
        <w:rPr>
          <w:rFonts w:ascii="Consolas" w:hAnsi="Consolas"/>
        </w:rPr>
        <w:t>num_instr_perclck</w:t>
      </w:r>
      <w:proofErr w:type="spellEnd"/>
      <w:r w:rsidRPr="00A35B96">
        <w:rPr>
          <w:rFonts w:ascii="Consolas" w:hAnsi="Consolas"/>
        </w:rPr>
        <w:t>&gt;:</w:t>
      </w:r>
      <w:r>
        <w:t xml:space="preserve">  The maximum number of instructions that can be completed by one lane of a SIMD unit per clock.</w:t>
      </w:r>
    </w:p>
    <w:p w:rsidR="00892085" w:rsidRDefault="00892085" w:rsidP="00892085"/>
    <w:p w:rsidR="00892085" w:rsidRDefault="00892085" w:rsidP="00892085">
      <w:r>
        <w:t xml:space="preserve">The values </w:t>
      </w:r>
      <w:r w:rsidR="008C055A">
        <w:t xml:space="preserve">currently </w:t>
      </w:r>
      <w:r>
        <w:t xml:space="preserve">associated with </w:t>
      </w:r>
      <w:r w:rsidRPr="00CA25C6">
        <w:rPr>
          <w:rFonts w:ascii="Consolas" w:hAnsi="Consolas"/>
        </w:rPr>
        <w:t>&lt;dram&gt;</w:t>
      </w:r>
      <w:r w:rsidR="008C055A" w:rsidRPr="008C055A">
        <w:t xml:space="preserve"> are</w:t>
      </w:r>
      <w:r w:rsidRPr="008C055A">
        <w:t>:</w:t>
      </w:r>
    </w:p>
    <w:p w:rsidR="00FB4AB7" w:rsidRDefault="00FB4AB7" w:rsidP="00FB4AB7">
      <w:pPr>
        <w:pStyle w:val="ListParagraph"/>
        <w:numPr>
          <w:ilvl w:val="0"/>
          <w:numId w:val="32"/>
        </w:numPr>
      </w:pPr>
      <w:r w:rsidRPr="00CA25C6">
        <w:rPr>
          <w:rFonts w:ascii="Consolas" w:hAnsi="Consolas"/>
        </w:rPr>
        <w:t>&lt;</w:t>
      </w:r>
      <w:proofErr w:type="gramStart"/>
      <w:r w:rsidRPr="00CA25C6">
        <w:rPr>
          <w:rFonts w:ascii="Consolas" w:hAnsi="Consolas"/>
        </w:rPr>
        <w:t>size</w:t>
      </w:r>
      <w:proofErr w:type="gramEnd"/>
      <w:r w:rsidRPr="00CA25C6">
        <w:rPr>
          <w:rFonts w:ascii="Consolas" w:hAnsi="Consolas"/>
        </w:rPr>
        <w:t>&gt;</w:t>
      </w:r>
      <w:r w:rsidR="00CA25C6" w:rsidRPr="00CA25C6">
        <w:rPr>
          <w:rFonts w:ascii="Consolas" w:hAnsi="Consolas"/>
        </w:rPr>
        <w:t xml:space="preserve">: </w:t>
      </w:r>
      <w:r w:rsidR="00CA25C6">
        <w:t>Size of the DRAM stack, in MB.</w:t>
      </w:r>
    </w:p>
    <w:p w:rsidR="00FB4AB7" w:rsidRDefault="00FB4AB7" w:rsidP="00FB4AB7">
      <w:pPr>
        <w:pStyle w:val="ListParagraph"/>
        <w:numPr>
          <w:ilvl w:val="0"/>
          <w:numId w:val="32"/>
        </w:numPr>
      </w:pPr>
      <w:r w:rsidRPr="00CA25C6">
        <w:rPr>
          <w:rFonts w:ascii="Consolas" w:hAnsi="Consolas"/>
        </w:rPr>
        <w:t>&lt;</w:t>
      </w:r>
      <w:proofErr w:type="gramStart"/>
      <w:r w:rsidRPr="00CA25C6">
        <w:rPr>
          <w:rFonts w:ascii="Consolas" w:hAnsi="Consolas"/>
        </w:rPr>
        <w:t>freq</w:t>
      </w:r>
      <w:proofErr w:type="gramEnd"/>
      <w:r w:rsidRPr="00CA25C6">
        <w:rPr>
          <w:rFonts w:ascii="Consolas" w:hAnsi="Consolas"/>
        </w:rPr>
        <w:t>&gt;</w:t>
      </w:r>
      <w:r w:rsidR="00CA25C6" w:rsidRPr="00CA25C6">
        <w:rPr>
          <w:rFonts w:ascii="Consolas" w:hAnsi="Consolas"/>
        </w:rPr>
        <w:t>:</w:t>
      </w:r>
      <w:r w:rsidR="00CA25C6">
        <w:t xml:space="preserve"> Frequency of the memory </w:t>
      </w:r>
      <w:r w:rsidR="00A35B96">
        <w:t>interface clock</w:t>
      </w:r>
      <w:r w:rsidR="00CA25C6">
        <w:t xml:space="preserve">, in </w:t>
      </w:r>
      <w:proofErr w:type="spellStart"/>
      <w:r w:rsidR="00CA25C6">
        <w:t>MHz.</w:t>
      </w:r>
      <w:proofErr w:type="spellEnd"/>
    </w:p>
    <w:p w:rsidR="00FB4AB7" w:rsidRDefault="00FB4AB7" w:rsidP="00FB4AB7">
      <w:pPr>
        <w:pStyle w:val="ListParagraph"/>
        <w:numPr>
          <w:ilvl w:val="0"/>
          <w:numId w:val="32"/>
        </w:numPr>
      </w:pPr>
      <w:r w:rsidRPr="00CA25C6">
        <w:rPr>
          <w:rFonts w:ascii="Consolas" w:hAnsi="Consolas"/>
        </w:rPr>
        <w:t>&lt;</w:t>
      </w:r>
      <w:proofErr w:type="spellStart"/>
      <w:r w:rsidRPr="00CA25C6">
        <w:rPr>
          <w:rFonts w:ascii="Consolas" w:hAnsi="Consolas"/>
        </w:rPr>
        <w:t>num_channels</w:t>
      </w:r>
      <w:proofErr w:type="spellEnd"/>
      <w:r w:rsidRPr="00CA25C6">
        <w:rPr>
          <w:rFonts w:ascii="Consolas" w:hAnsi="Consolas"/>
        </w:rPr>
        <w:t>&gt;</w:t>
      </w:r>
      <w:r w:rsidR="00CA25C6" w:rsidRPr="00CA25C6">
        <w:rPr>
          <w:rFonts w:ascii="Consolas" w:hAnsi="Consolas"/>
        </w:rPr>
        <w:t>:</w:t>
      </w:r>
      <w:r w:rsidR="00CA25C6">
        <w:t xml:space="preserve"> Number of memory channels that are available on this stack.</w:t>
      </w:r>
    </w:p>
    <w:p w:rsidR="00A64E31" w:rsidRDefault="00A64E31" w:rsidP="00FB4AB7">
      <w:pPr>
        <w:pStyle w:val="ListParagraph"/>
        <w:numPr>
          <w:ilvl w:val="0"/>
          <w:numId w:val="32"/>
        </w:numPr>
      </w:pPr>
      <w:r w:rsidRPr="00FD6539">
        <w:rPr>
          <w:rFonts w:ascii="Consolas" w:hAnsi="Consolas"/>
        </w:rPr>
        <w:t>&lt;</w:t>
      </w:r>
      <w:proofErr w:type="spellStart"/>
      <w:r w:rsidRPr="00FD6539">
        <w:rPr>
          <w:rFonts w:ascii="Consolas" w:hAnsi="Consolas"/>
        </w:rPr>
        <w:t>channel_width</w:t>
      </w:r>
      <w:proofErr w:type="spellEnd"/>
      <w:r w:rsidRPr="00FD6539">
        <w:rPr>
          <w:rFonts w:ascii="Consolas" w:hAnsi="Consolas"/>
        </w:rPr>
        <w:t>&gt;:</w:t>
      </w:r>
      <w:r>
        <w:t xml:space="preserve"> Number of wires used for data transfer in each memory channel.</w:t>
      </w:r>
    </w:p>
    <w:p w:rsidR="00FB4AB7" w:rsidRDefault="00FB4AB7" w:rsidP="00FB4AB7">
      <w:pPr>
        <w:pStyle w:val="ListParagraph"/>
        <w:numPr>
          <w:ilvl w:val="0"/>
          <w:numId w:val="32"/>
        </w:numPr>
      </w:pPr>
      <w:r w:rsidRPr="00CA25C6">
        <w:rPr>
          <w:rFonts w:ascii="Consolas" w:hAnsi="Consolas"/>
        </w:rPr>
        <w:t>&lt;</w:t>
      </w:r>
      <w:proofErr w:type="spellStart"/>
      <w:r w:rsidRPr="00CA25C6">
        <w:rPr>
          <w:rFonts w:ascii="Consolas" w:hAnsi="Consolas"/>
        </w:rPr>
        <w:t>bits_percycle</w:t>
      </w:r>
      <w:proofErr w:type="spellEnd"/>
      <w:r w:rsidRPr="00CA25C6">
        <w:rPr>
          <w:rFonts w:ascii="Consolas" w:hAnsi="Consolas"/>
        </w:rPr>
        <w:t>&gt;</w:t>
      </w:r>
      <w:r w:rsidR="00CA25C6" w:rsidRPr="00CA25C6">
        <w:rPr>
          <w:rFonts w:ascii="Consolas" w:hAnsi="Consolas"/>
        </w:rPr>
        <w:t xml:space="preserve">:  </w:t>
      </w:r>
      <w:r w:rsidR="00CA25C6">
        <w:t xml:space="preserve">Number of bits transferred across a wire on each clock.  </w:t>
      </w:r>
    </w:p>
    <w:p w:rsidR="00FB4AB7" w:rsidRDefault="00FB4AB7" w:rsidP="00FB4AB7">
      <w:pPr>
        <w:pStyle w:val="ListParagraph"/>
        <w:numPr>
          <w:ilvl w:val="0"/>
          <w:numId w:val="32"/>
        </w:numPr>
      </w:pPr>
      <w:r w:rsidRPr="00CA25C6">
        <w:rPr>
          <w:rFonts w:ascii="Consolas" w:hAnsi="Consolas"/>
        </w:rPr>
        <w:lastRenderedPageBreak/>
        <w:t>&lt;</w:t>
      </w:r>
      <w:proofErr w:type="gramStart"/>
      <w:r w:rsidRPr="00CA25C6">
        <w:rPr>
          <w:rFonts w:ascii="Consolas" w:hAnsi="Consolas"/>
        </w:rPr>
        <w:t>latency</w:t>
      </w:r>
      <w:proofErr w:type="gramEnd"/>
      <w:r w:rsidRPr="00CA25C6">
        <w:rPr>
          <w:rFonts w:ascii="Consolas" w:hAnsi="Consolas"/>
        </w:rPr>
        <w:t>&gt;</w:t>
      </w:r>
      <w:r w:rsidR="00CA25C6" w:rsidRPr="00CA25C6">
        <w:rPr>
          <w:rFonts w:ascii="Consolas" w:hAnsi="Consolas"/>
        </w:rPr>
        <w:t>:</w:t>
      </w:r>
      <w:r w:rsidR="00CA25C6">
        <w:t xml:space="preserve"> </w:t>
      </w:r>
      <w:r w:rsidR="00CA25C6" w:rsidRPr="00CA25C6">
        <w:t xml:space="preserve">Average latency in </w:t>
      </w:r>
      <w:r w:rsidR="001C19AD">
        <w:t>nanoseconds</w:t>
      </w:r>
      <w:r w:rsidR="00CA25C6" w:rsidRPr="00CA25C6">
        <w:t xml:space="preserve"> required for a device on the PIM stack to access memory </w:t>
      </w:r>
      <w:r w:rsidR="00A35B96">
        <w:t>within the stack</w:t>
      </w:r>
      <w:r w:rsidR="00CA25C6" w:rsidRPr="00CA25C6">
        <w:t>.</w:t>
      </w:r>
    </w:p>
    <w:p w:rsidR="00FB4AB7" w:rsidRDefault="00FB4AB7" w:rsidP="00FB4AB7">
      <w:pPr>
        <w:pStyle w:val="ListParagraph"/>
        <w:numPr>
          <w:ilvl w:val="0"/>
          <w:numId w:val="32"/>
        </w:numPr>
      </w:pPr>
      <w:r w:rsidRPr="00632390">
        <w:rPr>
          <w:rFonts w:ascii="Consolas" w:hAnsi="Consolas"/>
        </w:rPr>
        <w:t>&lt;</w:t>
      </w:r>
      <w:proofErr w:type="spellStart"/>
      <w:r w:rsidRPr="00632390">
        <w:rPr>
          <w:rFonts w:ascii="Consolas" w:hAnsi="Consolas"/>
        </w:rPr>
        <w:t>off</w:t>
      </w:r>
      <w:r w:rsidR="00CA25C6" w:rsidRPr="00632390">
        <w:rPr>
          <w:rFonts w:ascii="Consolas" w:hAnsi="Consolas"/>
        </w:rPr>
        <w:t>_</w:t>
      </w:r>
      <w:r w:rsidRPr="00632390">
        <w:rPr>
          <w:rFonts w:ascii="Consolas" w:hAnsi="Consolas"/>
        </w:rPr>
        <w:t>stack_latency</w:t>
      </w:r>
      <w:proofErr w:type="spellEnd"/>
      <w:r w:rsidRPr="00632390">
        <w:rPr>
          <w:rFonts w:ascii="Consolas" w:hAnsi="Consolas"/>
        </w:rPr>
        <w:t>&gt;</w:t>
      </w:r>
      <w:r w:rsidR="00CA25C6" w:rsidRPr="00632390">
        <w:rPr>
          <w:rFonts w:ascii="Consolas" w:hAnsi="Consolas"/>
        </w:rPr>
        <w:t>:</w:t>
      </w:r>
      <w:r w:rsidR="00CA25C6">
        <w:t xml:space="preserve"> </w:t>
      </w:r>
      <w:r w:rsidR="00CA25C6" w:rsidRPr="00CA25C6">
        <w:t xml:space="preserve">Percentage increase in time required for external </w:t>
      </w:r>
      <w:r w:rsidR="00A35B96">
        <w:t xml:space="preserve">(host) </w:t>
      </w:r>
      <w:r w:rsidR="00CA25C6" w:rsidRPr="00CA25C6">
        <w:t>access</w:t>
      </w:r>
      <w:r w:rsidR="00A35B96">
        <w:t xml:space="preserve"> to</w:t>
      </w:r>
      <w:r w:rsidR="00CA25C6" w:rsidRPr="00CA25C6">
        <w:t xml:space="preserve"> this DRAM stack.</w:t>
      </w:r>
    </w:p>
    <w:p w:rsidR="00CA25C6" w:rsidRDefault="00CA25C6" w:rsidP="00FB4AB7">
      <w:pPr>
        <w:pStyle w:val="ListParagraph"/>
        <w:numPr>
          <w:ilvl w:val="0"/>
          <w:numId w:val="32"/>
        </w:numPr>
      </w:pPr>
      <w:r w:rsidRPr="00632390">
        <w:rPr>
          <w:rFonts w:ascii="Consolas" w:hAnsi="Consolas"/>
        </w:rPr>
        <w:t>&lt;</w:t>
      </w:r>
      <w:proofErr w:type="spellStart"/>
      <w:r w:rsidRPr="00632390">
        <w:rPr>
          <w:rFonts w:ascii="Consolas" w:hAnsi="Consolas"/>
        </w:rPr>
        <w:t>off_stack</w:t>
      </w:r>
      <w:r w:rsidR="00A64E31">
        <w:rPr>
          <w:rFonts w:ascii="Consolas" w:hAnsi="Consolas"/>
        </w:rPr>
        <w:t>_bw</w:t>
      </w:r>
      <w:proofErr w:type="spellEnd"/>
      <w:r w:rsidRPr="00632390">
        <w:rPr>
          <w:rFonts w:ascii="Consolas" w:hAnsi="Consolas"/>
        </w:rPr>
        <w:t>&gt;:</w:t>
      </w:r>
      <w:r>
        <w:t xml:space="preserve"> </w:t>
      </w:r>
      <w:r w:rsidRPr="00CA25C6">
        <w:t xml:space="preserve">Percentage of total </w:t>
      </w:r>
      <w:r w:rsidR="00A35B96">
        <w:t xml:space="preserve">peak </w:t>
      </w:r>
      <w:r w:rsidRPr="00CA25C6">
        <w:t xml:space="preserve">bandwidth </w:t>
      </w:r>
      <w:r w:rsidR="00A35B96">
        <w:t>available</w:t>
      </w:r>
      <w:r w:rsidRPr="00CA25C6">
        <w:t xml:space="preserve"> for </w:t>
      </w:r>
      <w:r w:rsidR="00A64E31">
        <w:t xml:space="preserve">the host when it accesses </w:t>
      </w:r>
      <w:r w:rsidR="00A35B96">
        <w:t>this memory</w:t>
      </w:r>
      <w:r w:rsidRPr="00CA25C6">
        <w:t xml:space="preserve"> stack.</w:t>
      </w:r>
    </w:p>
    <w:p w:rsidR="00A64E31" w:rsidRDefault="00A64E31" w:rsidP="00FB4AB7">
      <w:pPr>
        <w:pStyle w:val="ListParagraph"/>
        <w:numPr>
          <w:ilvl w:val="0"/>
          <w:numId w:val="32"/>
        </w:numPr>
      </w:pPr>
      <w:r>
        <w:rPr>
          <w:rFonts w:ascii="Consolas" w:hAnsi="Consolas"/>
        </w:rPr>
        <w:t>&lt;</w:t>
      </w:r>
      <w:proofErr w:type="spellStart"/>
      <w:r>
        <w:rPr>
          <w:rFonts w:ascii="Consolas" w:hAnsi="Consolas"/>
        </w:rPr>
        <w:t>bw_between_pims</w:t>
      </w:r>
      <w:proofErr w:type="spellEnd"/>
      <w:r>
        <w:rPr>
          <w:rFonts w:ascii="Consolas" w:hAnsi="Consolas"/>
        </w:rPr>
        <w:t>&gt;</w:t>
      </w:r>
      <w:proofErr w:type="gramStart"/>
      <w:r>
        <w:rPr>
          <w:rFonts w:ascii="Consolas" w:hAnsi="Consolas"/>
        </w:rPr>
        <w:t>:</w:t>
      </w:r>
      <w:r w:rsidRPr="00CA25C6">
        <w:t>Percentage</w:t>
      </w:r>
      <w:proofErr w:type="gramEnd"/>
      <w:r w:rsidRPr="00CA25C6">
        <w:t xml:space="preserve"> of total </w:t>
      </w:r>
      <w:r>
        <w:t xml:space="preserve">peak </w:t>
      </w:r>
      <w:r w:rsidRPr="00CA25C6">
        <w:t xml:space="preserve">bandwidth </w:t>
      </w:r>
      <w:r>
        <w:t>available to PIMs that are not part of this memory stack.</w:t>
      </w:r>
    </w:p>
    <w:p w:rsidR="00CA25C6" w:rsidRDefault="00CA25C6" w:rsidP="00FB4AB7">
      <w:pPr>
        <w:pStyle w:val="ListParagraph"/>
        <w:numPr>
          <w:ilvl w:val="0"/>
          <w:numId w:val="32"/>
        </w:numPr>
      </w:pPr>
      <w:r w:rsidRPr="00632390">
        <w:rPr>
          <w:rFonts w:ascii="Consolas" w:hAnsi="Consolas"/>
        </w:rPr>
        <w:t>&lt;</w:t>
      </w:r>
      <w:proofErr w:type="gramStart"/>
      <w:r w:rsidRPr="00632390">
        <w:rPr>
          <w:rFonts w:ascii="Consolas" w:hAnsi="Consolas"/>
        </w:rPr>
        <w:t>utilization</w:t>
      </w:r>
      <w:proofErr w:type="gramEnd"/>
      <w:r w:rsidRPr="00632390">
        <w:rPr>
          <w:rFonts w:ascii="Consolas" w:hAnsi="Consolas"/>
        </w:rPr>
        <w:t>&gt;:</w:t>
      </w:r>
      <w:r>
        <w:t xml:space="preserve"> Percentage of total </w:t>
      </w:r>
      <w:r w:rsidR="00A35B96">
        <w:t xml:space="preserve">peak </w:t>
      </w:r>
      <w:r>
        <w:t xml:space="preserve">bandwidth </w:t>
      </w:r>
      <w:r w:rsidR="00A35B96">
        <w:t>that’s sustainable</w:t>
      </w:r>
      <w:r>
        <w:t>.</w:t>
      </w:r>
    </w:p>
    <w:p w:rsidR="00FB4AB7" w:rsidRDefault="00FB4AB7" w:rsidP="00892085"/>
    <w:p w:rsidR="00FE5866" w:rsidRDefault="00FE5866" w:rsidP="00892085">
      <w:r>
        <w:t xml:space="preserve">The PIM emulator software package contains </w:t>
      </w:r>
      <w:proofErr w:type="spellStart"/>
      <w:r w:rsidRPr="00FE5866">
        <w:rPr>
          <w:rFonts w:ascii="Consolas" w:hAnsi="Consolas"/>
        </w:rPr>
        <w:t>config</w:t>
      </w:r>
      <w:proofErr w:type="spellEnd"/>
      <w:r w:rsidRPr="00FE5866">
        <w:rPr>
          <w:rFonts w:ascii="Consolas" w:hAnsi="Consolas"/>
        </w:rPr>
        <w:t>/README.txt</w:t>
      </w:r>
      <w:r>
        <w:t xml:space="preserve">, which describes the format of a model description file in further detail.  </w:t>
      </w:r>
    </w:p>
    <w:p w:rsidR="00BB4614" w:rsidRDefault="00BB4614" w:rsidP="00BB4614">
      <w:pPr>
        <w:pStyle w:val="Heading3"/>
      </w:pPr>
      <w:bookmarkStart w:id="278" w:name="_Toc231541833"/>
      <w:r>
        <w:t>Examples</w:t>
      </w:r>
      <w:bookmarkEnd w:id="278"/>
    </w:p>
    <w:p w:rsidR="00194DB2" w:rsidRDefault="00FE5866" w:rsidP="00194DB2">
      <w:r>
        <w:t>A set of model configuration files is</w:t>
      </w:r>
      <w:r w:rsidR="00194DB2">
        <w:t xml:space="preserve"> provided with the PIM emulator software package under the</w:t>
      </w:r>
      <w:r>
        <w:t xml:space="preserve"> </w:t>
      </w:r>
      <w:proofErr w:type="spellStart"/>
      <w:r w:rsidRPr="00FE5866">
        <w:rPr>
          <w:rFonts w:ascii="Consolas" w:hAnsi="Consolas"/>
        </w:rPr>
        <w:t>config</w:t>
      </w:r>
      <w:proofErr w:type="spellEnd"/>
      <w:r w:rsidRPr="00FE5866">
        <w:rPr>
          <w:rFonts w:ascii="Consolas" w:hAnsi="Consolas"/>
        </w:rPr>
        <w:t>/</w:t>
      </w:r>
      <w:r>
        <w:t xml:space="preserve"> directory.</w:t>
      </w:r>
    </w:p>
    <w:p w:rsidR="00194DB2" w:rsidRDefault="00194DB2" w:rsidP="00194DB2"/>
    <w:p w:rsidR="00194DB2" w:rsidRDefault="00194DB2" w:rsidP="00194DB2">
      <w:r>
        <w:t xml:space="preserve">The XML code fragment listed in Figure </w:t>
      </w:r>
      <w:r w:rsidR="000D6AB2">
        <w:t>1</w:t>
      </w:r>
      <w:r w:rsidR="00D51E4E">
        <w:t>6</w:t>
      </w:r>
      <w:r>
        <w:t xml:space="preserve"> provides an example model configuration file, describing </w:t>
      </w:r>
      <w:r w:rsidR="00904067">
        <w:t>a host</w:t>
      </w:r>
      <w:r>
        <w:t xml:space="preserve"> EHP with 4 CPU cores (lines 10-25), 192 GPU cores (lines 27-30) and 2 PIM stacks (lines 33-58, 59-84).</w:t>
      </w:r>
    </w:p>
    <w:p w:rsidR="00194DB2" w:rsidRDefault="00194DB2" w:rsidP="00194DB2"/>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Pr>
          <w:rFonts w:ascii="Courier New" w:hAnsi="Courier New" w:cs="Courier New"/>
          <w:sz w:val="22"/>
        </w:rPr>
        <w:t xml:space="preserve"> </w:t>
      </w:r>
      <w:proofErr w:type="gramStart"/>
      <w:r w:rsidRPr="00581195">
        <w:rPr>
          <w:rFonts w:ascii="Courier New" w:hAnsi="Courier New" w:cs="Courier New"/>
          <w:sz w:val="22"/>
        </w:rPr>
        <w:t>1  &lt;</w:t>
      </w:r>
      <w:proofErr w:type="gramEnd"/>
      <w:r w:rsidRPr="00581195">
        <w:rPr>
          <w:rFonts w:ascii="Courier New" w:hAnsi="Courier New" w:cs="Courier New"/>
          <w:sz w:val="22"/>
        </w:rPr>
        <w:t>?xml version="1.0" encoding="ISO-8859-1"?&gt;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 </w:t>
      </w:r>
      <w:proofErr w:type="gramStart"/>
      <w:r w:rsidRPr="00581195">
        <w:rPr>
          <w:rFonts w:ascii="Courier New" w:hAnsi="Courier New" w:cs="Courier New"/>
          <w:sz w:val="22"/>
        </w:rPr>
        <w:t>2  &lt;</w:t>
      </w:r>
      <w:proofErr w:type="gramEnd"/>
      <w:r w:rsidRPr="00581195">
        <w:rPr>
          <w:rFonts w:ascii="Courier New" w:hAnsi="Courier New" w:cs="Courier New"/>
          <w:sz w:val="22"/>
        </w:rPr>
        <w:t>!-- Example PIM Emulation setup file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 </w:t>
      </w:r>
      <w:proofErr w:type="gramStart"/>
      <w:r w:rsidRPr="00581195">
        <w:rPr>
          <w:rFonts w:ascii="Courier New" w:hAnsi="Courier New" w:cs="Courier New"/>
          <w:sz w:val="22"/>
        </w:rPr>
        <w:t>3  &lt;</w:t>
      </w:r>
      <w:proofErr w:type="gramEnd"/>
      <w:r w:rsidRPr="00581195">
        <w:rPr>
          <w:rFonts w:ascii="Courier New" w:hAnsi="Courier New" w:cs="Courier New"/>
          <w:sz w:val="22"/>
        </w:rPr>
        <w:t>!-- The devices described in this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 </w:t>
      </w:r>
      <w:proofErr w:type="gramStart"/>
      <w:r w:rsidRPr="00581195">
        <w:rPr>
          <w:rFonts w:ascii="Courier New" w:hAnsi="Courier New" w:cs="Courier New"/>
          <w:sz w:val="22"/>
        </w:rPr>
        <w:t>4  &lt;</w:t>
      </w:r>
      <w:proofErr w:type="gramEnd"/>
      <w:r w:rsidRPr="00581195">
        <w:rPr>
          <w:rFonts w:ascii="Courier New" w:hAnsi="Courier New" w:cs="Courier New"/>
          <w:sz w:val="22"/>
        </w:rPr>
        <w:t>!-- XML file are the devices that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 </w:t>
      </w:r>
      <w:proofErr w:type="gramStart"/>
      <w:r w:rsidRPr="00581195">
        <w:rPr>
          <w:rFonts w:ascii="Courier New" w:hAnsi="Courier New" w:cs="Courier New"/>
          <w:sz w:val="22"/>
        </w:rPr>
        <w:t>5  &lt;</w:t>
      </w:r>
      <w:proofErr w:type="gramEnd"/>
      <w:r w:rsidRPr="00581195">
        <w:rPr>
          <w:rFonts w:ascii="Courier New" w:hAnsi="Courier New" w:cs="Courier New"/>
          <w:sz w:val="22"/>
        </w:rPr>
        <w:t>!-- software sees when using the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 </w:t>
      </w:r>
      <w:proofErr w:type="gramStart"/>
      <w:r w:rsidRPr="00581195">
        <w:rPr>
          <w:rFonts w:ascii="Courier New" w:hAnsi="Courier New" w:cs="Courier New"/>
          <w:sz w:val="22"/>
        </w:rPr>
        <w:t>6  &lt;</w:t>
      </w:r>
      <w:proofErr w:type="gramEnd"/>
      <w:r w:rsidRPr="00581195">
        <w:rPr>
          <w:rFonts w:ascii="Courier New" w:hAnsi="Courier New" w:cs="Courier New"/>
          <w:sz w:val="22"/>
        </w:rPr>
        <w:t>!-- PIM user-level API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 7  &lt;node&gt;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 8       &lt;</w:t>
      </w:r>
      <w:proofErr w:type="spellStart"/>
      <w:proofErr w:type="gramStart"/>
      <w:r w:rsidRPr="00581195">
        <w:rPr>
          <w:rFonts w:ascii="Courier New" w:hAnsi="Courier New" w:cs="Courier New"/>
          <w:sz w:val="22"/>
        </w:rPr>
        <w:t>ehp</w:t>
      </w:r>
      <w:proofErr w:type="spellEnd"/>
      <w:proofErr w:type="gram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 9           &lt;</w:t>
      </w:r>
      <w:proofErr w:type="gramStart"/>
      <w:r w:rsidRPr="00581195">
        <w:rPr>
          <w:rFonts w:ascii="Courier New" w:hAnsi="Courier New" w:cs="Courier New"/>
          <w:sz w:val="22"/>
        </w:rPr>
        <w:t>!—</w:t>
      </w:r>
      <w:proofErr w:type="gramEnd"/>
      <w:r w:rsidRPr="00581195">
        <w:rPr>
          <w:rFonts w:ascii="Courier New" w:hAnsi="Courier New" w:cs="Courier New"/>
          <w:sz w:val="22"/>
        </w:rPr>
        <w:t xml:space="preserve"> EHP: 4 core CPU, 192 core GPU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10           &lt;</w:t>
      </w:r>
      <w:proofErr w:type="spellStart"/>
      <w:r w:rsidRPr="00581195">
        <w:rPr>
          <w:rFonts w:ascii="Courier New" w:hAnsi="Courier New" w:cs="Courier New"/>
          <w:sz w:val="22"/>
        </w:rPr>
        <w:t>cpu_core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11                    &lt;freq&gt;4000&lt;/freq&gt;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12                    &lt;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&gt;1&lt;/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13           &lt;</w:t>
      </w:r>
      <w:proofErr w:type="gramStart"/>
      <w:r w:rsidRPr="00581195">
        <w:rPr>
          <w:rFonts w:ascii="Courier New" w:hAnsi="Courier New" w:cs="Courier New"/>
          <w:sz w:val="22"/>
        </w:rPr>
        <w:t>!</w:t>
      </w:r>
      <w:proofErr w:type="spellStart"/>
      <w:r w:rsidRPr="00581195">
        <w:rPr>
          <w:rFonts w:ascii="Courier New" w:hAnsi="Courier New" w:cs="Courier New"/>
          <w:sz w:val="22"/>
        </w:rPr>
        <w:t>cpu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14           &lt;</w:t>
      </w:r>
      <w:proofErr w:type="spellStart"/>
      <w:r w:rsidRPr="00581195">
        <w:rPr>
          <w:rFonts w:ascii="Courier New" w:hAnsi="Courier New" w:cs="Courier New"/>
          <w:sz w:val="22"/>
        </w:rPr>
        <w:t>cpu_core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15                    &lt;freq&gt;4000&lt;/freq&gt;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16                    &lt;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&gt;1&lt;/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17           &lt;</w:t>
      </w:r>
      <w:proofErr w:type="gramStart"/>
      <w:r w:rsidRPr="00581195">
        <w:rPr>
          <w:rFonts w:ascii="Courier New" w:hAnsi="Courier New" w:cs="Courier New"/>
          <w:sz w:val="22"/>
        </w:rPr>
        <w:t>!</w:t>
      </w:r>
      <w:proofErr w:type="spellStart"/>
      <w:r w:rsidRPr="00581195">
        <w:rPr>
          <w:rFonts w:ascii="Courier New" w:hAnsi="Courier New" w:cs="Courier New"/>
          <w:sz w:val="22"/>
        </w:rPr>
        <w:t>cpu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18           &lt;</w:t>
      </w:r>
      <w:proofErr w:type="spellStart"/>
      <w:r w:rsidRPr="00581195">
        <w:rPr>
          <w:rFonts w:ascii="Courier New" w:hAnsi="Courier New" w:cs="Courier New"/>
          <w:sz w:val="22"/>
        </w:rPr>
        <w:t>cpu_core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19                    &lt;freq&gt;4000&lt;/freq&gt;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20                    &lt;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&gt;1&lt;/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21           &lt;</w:t>
      </w:r>
      <w:proofErr w:type="gramStart"/>
      <w:r w:rsidRPr="00581195">
        <w:rPr>
          <w:rFonts w:ascii="Courier New" w:hAnsi="Courier New" w:cs="Courier New"/>
          <w:sz w:val="22"/>
        </w:rPr>
        <w:t>!</w:t>
      </w:r>
      <w:proofErr w:type="spellStart"/>
      <w:r w:rsidRPr="00581195">
        <w:rPr>
          <w:rFonts w:ascii="Courier New" w:hAnsi="Courier New" w:cs="Courier New"/>
          <w:sz w:val="22"/>
        </w:rPr>
        <w:t>cpu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22           &lt;</w:t>
      </w:r>
      <w:proofErr w:type="spellStart"/>
      <w:r w:rsidRPr="00581195">
        <w:rPr>
          <w:rFonts w:ascii="Courier New" w:hAnsi="Courier New" w:cs="Courier New"/>
          <w:sz w:val="22"/>
        </w:rPr>
        <w:t>cpu_core</w:t>
      </w:r>
      <w:proofErr w:type="spellEnd"/>
      <w:r w:rsidRPr="00581195">
        <w:rPr>
          <w:rFonts w:ascii="Courier New" w:hAnsi="Courier New" w:cs="Courier New"/>
          <w:sz w:val="22"/>
        </w:rPr>
        <w:t xml:space="preserve">&gt; </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23                    &lt;freq&gt;4000&lt;/freq&gt;  </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24                    &lt;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&gt;1&lt;/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25           &lt;</w:t>
      </w:r>
      <w:proofErr w:type="gramStart"/>
      <w:r w:rsidRPr="00581195">
        <w:rPr>
          <w:rFonts w:ascii="Courier New" w:hAnsi="Courier New" w:cs="Courier New"/>
          <w:sz w:val="22"/>
        </w:rPr>
        <w:t>!</w:t>
      </w:r>
      <w:proofErr w:type="spellStart"/>
      <w:r w:rsidRPr="00581195">
        <w:rPr>
          <w:rFonts w:ascii="Courier New" w:hAnsi="Courier New" w:cs="Courier New"/>
          <w:sz w:val="22"/>
        </w:rPr>
        <w:t>cpu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lastRenderedPageBreak/>
        <w:t>26           &lt;</w:t>
      </w:r>
      <w:proofErr w:type="gramStart"/>
      <w:r w:rsidRPr="00581195">
        <w:rPr>
          <w:rFonts w:ascii="Courier New" w:hAnsi="Courier New" w:cs="Courier New"/>
          <w:sz w:val="22"/>
        </w:rPr>
        <w:t>!--</w:t>
      </w:r>
      <w:proofErr w:type="gramEnd"/>
      <w:r w:rsidRPr="00581195">
        <w:rPr>
          <w:rFonts w:ascii="Courier New" w:hAnsi="Courier New" w:cs="Courier New"/>
          <w:sz w:val="22"/>
        </w:rPr>
        <w:t xml:space="preserve"> EHP GPU model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27           &lt;</w:t>
      </w:r>
      <w:proofErr w:type="spellStart"/>
      <w:r w:rsidRPr="00581195">
        <w:rPr>
          <w:rFonts w:ascii="Courier New" w:hAnsi="Courier New" w:cs="Courier New"/>
          <w:sz w:val="22"/>
        </w:rPr>
        <w:t>gpu_core</w:t>
      </w:r>
      <w:proofErr w:type="spellEnd"/>
      <w:r w:rsidRPr="00581195">
        <w:rPr>
          <w:rFonts w:ascii="Courier New" w:hAnsi="Courier New" w:cs="Courier New"/>
          <w:sz w:val="22"/>
        </w:rPr>
        <w:t xml:space="preserve">&gt; </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28                    &lt;cores&gt;192&lt;/cores&gt;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29                    &lt;freq&gt;1000&lt;/freq&gt;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30           &lt;</w:t>
      </w:r>
      <w:proofErr w:type="gramStart"/>
      <w:r w:rsidRPr="00581195">
        <w:rPr>
          <w:rFonts w:ascii="Courier New" w:hAnsi="Courier New" w:cs="Courier New"/>
          <w:sz w:val="22"/>
        </w:rPr>
        <w:t>!</w:t>
      </w:r>
      <w:proofErr w:type="spellStart"/>
      <w:r w:rsidRPr="00581195">
        <w:rPr>
          <w:rFonts w:ascii="Courier New" w:hAnsi="Courier New" w:cs="Courier New"/>
          <w:sz w:val="22"/>
        </w:rPr>
        <w:t>gpu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31       &lt;</w:t>
      </w:r>
      <w:proofErr w:type="gramStart"/>
      <w:r w:rsidRPr="00581195">
        <w:rPr>
          <w:rFonts w:ascii="Courier New" w:hAnsi="Courier New" w:cs="Courier New"/>
          <w:sz w:val="22"/>
        </w:rPr>
        <w:t>!</w:t>
      </w:r>
      <w:proofErr w:type="spellStart"/>
      <w:r w:rsidRPr="00581195">
        <w:rPr>
          <w:rFonts w:ascii="Courier New" w:hAnsi="Courier New" w:cs="Courier New"/>
          <w:sz w:val="22"/>
        </w:rPr>
        <w:t>ehp</w:t>
      </w:r>
      <w:proofErr w:type="spellEnd"/>
      <w:proofErr w:type="gram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32           &lt;</w:t>
      </w:r>
      <w:proofErr w:type="gramStart"/>
      <w:r w:rsidRPr="00581195">
        <w:rPr>
          <w:rFonts w:ascii="Courier New" w:hAnsi="Courier New" w:cs="Courier New"/>
          <w:sz w:val="22"/>
        </w:rPr>
        <w:t>!--</w:t>
      </w:r>
      <w:proofErr w:type="gramEnd"/>
      <w:r w:rsidRPr="00581195">
        <w:rPr>
          <w:rFonts w:ascii="Courier New" w:hAnsi="Courier New" w:cs="Courier New"/>
          <w:sz w:val="22"/>
        </w:rPr>
        <w:t xml:space="preserve"> 2 PIMs per node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33       &lt;</w:t>
      </w:r>
      <w:proofErr w:type="spellStart"/>
      <w:r w:rsidRPr="00581195">
        <w:rPr>
          <w:rFonts w:ascii="Courier New" w:hAnsi="Courier New" w:cs="Courier New"/>
          <w:sz w:val="22"/>
        </w:rPr>
        <w:t>pim</w:t>
      </w:r>
      <w:proofErr w:type="spellEnd"/>
      <w:r w:rsidRPr="00581195">
        <w:rPr>
          <w:rFonts w:ascii="Courier New" w:hAnsi="Courier New" w:cs="Courier New"/>
          <w:sz w:val="22"/>
        </w:rPr>
        <w:t xml:space="preserve">&gt;          </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34           &lt;</w:t>
      </w:r>
      <w:proofErr w:type="gramStart"/>
      <w:r w:rsidRPr="00581195">
        <w:rPr>
          <w:rFonts w:ascii="Courier New" w:hAnsi="Courier New" w:cs="Courier New"/>
          <w:sz w:val="22"/>
        </w:rPr>
        <w:t>!--</w:t>
      </w:r>
      <w:proofErr w:type="gramEnd"/>
      <w:r w:rsidRPr="00581195">
        <w:rPr>
          <w:rFonts w:ascii="Courier New" w:hAnsi="Courier New" w:cs="Courier New"/>
          <w:sz w:val="22"/>
        </w:rPr>
        <w:t xml:space="preserve"> PIM CPU model - 2 cores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35           &lt;</w:t>
      </w:r>
      <w:proofErr w:type="spellStart"/>
      <w:r w:rsidRPr="00581195">
        <w:rPr>
          <w:rFonts w:ascii="Courier New" w:hAnsi="Courier New" w:cs="Courier New"/>
          <w:sz w:val="22"/>
        </w:rPr>
        <w:t>cpu_core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36                    &lt;freq&gt;2000&lt;/freq&gt;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37                    &lt;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&gt;1&lt;/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38           &lt;</w:t>
      </w:r>
      <w:proofErr w:type="gramStart"/>
      <w:r w:rsidRPr="00581195">
        <w:rPr>
          <w:rFonts w:ascii="Courier New" w:hAnsi="Courier New" w:cs="Courier New"/>
          <w:sz w:val="22"/>
        </w:rPr>
        <w:t>!</w:t>
      </w:r>
      <w:proofErr w:type="spellStart"/>
      <w:r w:rsidRPr="00581195">
        <w:rPr>
          <w:rFonts w:ascii="Courier New" w:hAnsi="Courier New" w:cs="Courier New"/>
          <w:sz w:val="22"/>
        </w:rPr>
        <w:t>cpu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39           &lt;</w:t>
      </w:r>
      <w:proofErr w:type="spellStart"/>
      <w:r w:rsidRPr="00581195">
        <w:rPr>
          <w:rFonts w:ascii="Courier New" w:hAnsi="Courier New" w:cs="Courier New"/>
          <w:sz w:val="22"/>
        </w:rPr>
        <w:t>cpu_core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40                    &lt;freq&gt;2000&lt;/freq&gt;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41                    &lt;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&gt;1&lt;/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42           &lt;</w:t>
      </w:r>
      <w:proofErr w:type="gramStart"/>
      <w:r w:rsidRPr="00581195">
        <w:rPr>
          <w:rFonts w:ascii="Courier New" w:hAnsi="Courier New" w:cs="Courier New"/>
          <w:sz w:val="22"/>
        </w:rPr>
        <w:t>!</w:t>
      </w:r>
      <w:proofErr w:type="spellStart"/>
      <w:r w:rsidRPr="00581195">
        <w:rPr>
          <w:rFonts w:ascii="Courier New" w:hAnsi="Courier New" w:cs="Courier New"/>
          <w:sz w:val="22"/>
        </w:rPr>
        <w:t>cpu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43           &lt;</w:t>
      </w:r>
      <w:proofErr w:type="gramStart"/>
      <w:r w:rsidRPr="00581195">
        <w:rPr>
          <w:rFonts w:ascii="Courier New" w:hAnsi="Courier New" w:cs="Courier New"/>
          <w:sz w:val="22"/>
        </w:rPr>
        <w:t>!--</w:t>
      </w:r>
      <w:proofErr w:type="gramEnd"/>
      <w:r w:rsidRPr="00581195">
        <w:rPr>
          <w:rFonts w:ascii="Courier New" w:hAnsi="Courier New" w:cs="Courier New"/>
          <w:sz w:val="22"/>
        </w:rPr>
        <w:t xml:space="preserve"> PIM GPU model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44           &lt;</w:t>
      </w:r>
      <w:proofErr w:type="spellStart"/>
      <w:r w:rsidRPr="00581195">
        <w:rPr>
          <w:rFonts w:ascii="Courier New" w:hAnsi="Courier New" w:cs="Courier New"/>
          <w:sz w:val="22"/>
        </w:rPr>
        <w:t>gpu_core</w:t>
      </w:r>
      <w:proofErr w:type="spellEnd"/>
      <w:r w:rsidRPr="00581195">
        <w:rPr>
          <w:rFonts w:ascii="Courier New" w:hAnsi="Courier New" w:cs="Courier New"/>
          <w:sz w:val="22"/>
        </w:rPr>
        <w:t xml:space="preserve">&gt; </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45                    &lt;cores&gt;16&lt;/cores&gt;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46                    &lt;freq&gt;800&lt;/freq&gt;    </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47           &lt;</w:t>
      </w:r>
      <w:proofErr w:type="gramStart"/>
      <w:r w:rsidRPr="00581195">
        <w:rPr>
          <w:rFonts w:ascii="Courier New" w:hAnsi="Courier New" w:cs="Courier New"/>
          <w:sz w:val="22"/>
        </w:rPr>
        <w:t>!</w:t>
      </w:r>
      <w:proofErr w:type="spellStart"/>
      <w:r w:rsidRPr="00581195">
        <w:rPr>
          <w:rFonts w:ascii="Courier New" w:hAnsi="Courier New" w:cs="Courier New"/>
          <w:sz w:val="22"/>
        </w:rPr>
        <w:t>gpu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48           &lt;</w:t>
      </w:r>
      <w:proofErr w:type="gramStart"/>
      <w:r w:rsidRPr="00581195">
        <w:rPr>
          <w:rFonts w:ascii="Courier New" w:hAnsi="Courier New" w:cs="Courier New"/>
          <w:sz w:val="22"/>
        </w:rPr>
        <w:t>!--</w:t>
      </w:r>
      <w:proofErr w:type="gramEnd"/>
      <w:r w:rsidRPr="00581195">
        <w:rPr>
          <w:rFonts w:ascii="Courier New" w:hAnsi="Courier New" w:cs="Courier New"/>
          <w:sz w:val="22"/>
        </w:rPr>
        <w:t xml:space="preserve"> PIM DRAM stack model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49           &lt;dram&gt;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 xml:space="preserve">50                &lt;freq&gt;2000&lt;/freq&gt; </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51                &lt;</w:t>
      </w:r>
      <w:proofErr w:type="spellStart"/>
      <w:r w:rsidRPr="00581195">
        <w:rPr>
          <w:rFonts w:ascii="Courier New" w:hAnsi="Courier New" w:cs="Courier New"/>
          <w:sz w:val="22"/>
        </w:rPr>
        <w:t>num_channels</w:t>
      </w:r>
      <w:proofErr w:type="spellEnd"/>
      <w:r w:rsidRPr="00581195">
        <w:rPr>
          <w:rFonts w:ascii="Courier New" w:hAnsi="Courier New" w:cs="Courier New"/>
          <w:sz w:val="22"/>
        </w:rPr>
        <w:t>&gt;8&lt;/</w:t>
      </w:r>
      <w:proofErr w:type="spellStart"/>
      <w:r w:rsidRPr="00581195">
        <w:rPr>
          <w:rFonts w:ascii="Courier New" w:hAnsi="Courier New" w:cs="Courier New"/>
          <w:sz w:val="22"/>
        </w:rPr>
        <w:t>num_channels</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52                &lt;</w:t>
      </w:r>
      <w:proofErr w:type="spellStart"/>
      <w:r w:rsidRPr="00581195">
        <w:rPr>
          <w:rFonts w:ascii="Courier New" w:hAnsi="Courier New" w:cs="Courier New"/>
          <w:sz w:val="22"/>
        </w:rPr>
        <w:t>channel_width</w:t>
      </w:r>
      <w:proofErr w:type="spellEnd"/>
      <w:r w:rsidRPr="00581195">
        <w:rPr>
          <w:rFonts w:ascii="Courier New" w:hAnsi="Courier New" w:cs="Courier New"/>
          <w:sz w:val="22"/>
        </w:rPr>
        <w:t>&gt;256&lt;/</w:t>
      </w:r>
      <w:proofErr w:type="spellStart"/>
      <w:r w:rsidRPr="00581195">
        <w:rPr>
          <w:rFonts w:ascii="Courier New" w:hAnsi="Courier New" w:cs="Courier New"/>
          <w:sz w:val="22"/>
        </w:rPr>
        <w:t>channel_width</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53                &lt;</w:t>
      </w:r>
      <w:proofErr w:type="spellStart"/>
      <w:r w:rsidRPr="00581195">
        <w:rPr>
          <w:rFonts w:ascii="Courier New" w:hAnsi="Courier New" w:cs="Courier New"/>
          <w:sz w:val="22"/>
        </w:rPr>
        <w:t>bits_percycle</w:t>
      </w:r>
      <w:proofErr w:type="spellEnd"/>
      <w:r w:rsidRPr="00581195">
        <w:rPr>
          <w:rFonts w:ascii="Courier New" w:hAnsi="Courier New" w:cs="Courier New"/>
          <w:sz w:val="22"/>
        </w:rPr>
        <w:t>&gt;1&lt;/</w:t>
      </w:r>
      <w:proofErr w:type="spellStart"/>
      <w:r w:rsidRPr="00581195">
        <w:rPr>
          <w:rFonts w:ascii="Courier New" w:hAnsi="Courier New" w:cs="Courier New"/>
          <w:sz w:val="22"/>
        </w:rPr>
        <w:t>bits_percycle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54                &lt;latency&gt;100&lt;/latency&gt;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55                &lt;utilization&gt;80&lt;/utilization&gt;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56                &lt;</w:t>
      </w:r>
      <w:proofErr w:type="spellStart"/>
      <w:r w:rsidRPr="00581195">
        <w:rPr>
          <w:rFonts w:ascii="Courier New" w:hAnsi="Courier New" w:cs="Courier New"/>
          <w:sz w:val="22"/>
        </w:rPr>
        <w:t>off_stack_bw</w:t>
      </w:r>
      <w:proofErr w:type="spellEnd"/>
      <w:r w:rsidRPr="00581195">
        <w:rPr>
          <w:rFonts w:ascii="Courier New" w:hAnsi="Courier New" w:cs="Courier New"/>
          <w:sz w:val="22"/>
        </w:rPr>
        <w:t>&gt;25&lt;/</w:t>
      </w:r>
      <w:proofErr w:type="spellStart"/>
      <w:r w:rsidRPr="00581195">
        <w:rPr>
          <w:rFonts w:ascii="Courier New" w:hAnsi="Courier New" w:cs="Courier New"/>
          <w:sz w:val="22"/>
        </w:rPr>
        <w:t>off_stack_bw</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57           &lt;</w:t>
      </w:r>
      <w:proofErr w:type="gramStart"/>
      <w:r w:rsidRPr="00581195">
        <w:rPr>
          <w:rFonts w:ascii="Courier New" w:hAnsi="Courier New" w:cs="Courier New"/>
          <w:sz w:val="22"/>
        </w:rPr>
        <w:t>!dram</w:t>
      </w:r>
      <w:proofErr w:type="gramEnd"/>
      <w:r w:rsidRPr="00581195">
        <w:rPr>
          <w:rFonts w:ascii="Courier New" w:hAnsi="Courier New" w:cs="Courier New"/>
          <w:sz w:val="22"/>
        </w:rPr>
        <w:t>&gt;</w:t>
      </w:r>
    </w:p>
    <w:p w:rsid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58      &lt;</w:t>
      </w:r>
      <w:proofErr w:type="gramStart"/>
      <w:r w:rsidRPr="00581195">
        <w:rPr>
          <w:rFonts w:ascii="Courier New" w:hAnsi="Courier New" w:cs="Courier New"/>
          <w:sz w:val="22"/>
        </w:rPr>
        <w:t>!</w:t>
      </w:r>
      <w:proofErr w:type="spellStart"/>
      <w:r w:rsidRPr="00581195">
        <w:rPr>
          <w:rFonts w:ascii="Courier New" w:hAnsi="Courier New" w:cs="Courier New"/>
          <w:sz w:val="22"/>
        </w:rPr>
        <w:t>pim</w:t>
      </w:r>
      <w:proofErr w:type="spellEnd"/>
      <w:proofErr w:type="gramEnd"/>
      <w:r w:rsidRPr="00581195">
        <w:rPr>
          <w:rFonts w:ascii="Courier New" w:hAnsi="Courier New" w:cs="Courier New"/>
          <w:sz w:val="22"/>
        </w:rPr>
        <w:t xml:space="preserve">&gt; </w:t>
      </w:r>
      <w:r w:rsidR="00194DB2" w:rsidRPr="000A6914">
        <w:rPr>
          <w:rFonts w:ascii="Courier New" w:hAnsi="Courier New" w:cs="Courier New"/>
          <w:sz w:val="22"/>
        </w:rPr>
        <w:t xml:space="preserve"> </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59       &lt;</w:t>
      </w:r>
      <w:proofErr w:type="spellStart"/>
      <w:r w:rsidRPr="00581195">
        <w:rPr>
          <w:rFonts w:ascii="Courier New" w:hAnsi="Courier New" w:cs="Courier New"/>
          <w:sz w:val="22"/>
        </w:rPr>
        <w:t>pim</w:t>
      </w:r>
      <w:proofErr w:type="spellEnd"/>
      <w:r w:rsidRPr="00581195">
        <w:rPr>
          <w:rFonts w:ascii="Courier New" w:hAnsi="Courier New" w:cs="Courier New"/>
          <w:sz w:val="22"/>
        </w:rPr>
        <w:t xml:space="preserve">&gt;          </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60           &lt;</w:t>
      </w:r>
      <w:proofErr w:type="gramStart"/>
      <w:r w:rsidRPr="00581195">
        <w:rPr>
          <w:rFonts w:ascii="Courier New" w:hAnsi="Courier New" w:cs="Courier New"/>
          <w:sz w:val="22"/>
        </w:rPr>
        <w:t>!--</w:t>
      </w:r>
      <w:proofErr w:type="gramEnd"/>
      <w:r w:rsidRPr="00581195">
        <w:rPr>
          <w:rFonts w:ascii="Courier New" w:hAnsi="Courier New" w:cs="Courier New"/>
          <w:sz w:val="22"/>
        </w:rPr>
        <w:t xml:space="preserve"> PIM CPU model - 2 cores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61           &lt;</w:t>
      </w:r>
      <w:proofErr w:type="spellStart"/>
      <w:r w:rsidRPr="00581195">
        <w:rPr>
          <w:rFonts w:ascii="Courier New" w:hAnsi="Courier New" w:cs="Courier New"/>
          <w:sz w:val="22"/>
        </w:rPr>
        <w:t>cpu_core</w:t>
      </w:r>
      <w:proofErr w:type="spellEnd"/>
      <w:r w:rsidRPr="00581195">
        <w:rPr>
          <w:rFonts w:ascii="Courier New" w:hAnsi="Courier New" w:cs="Courier New"/>
          <w:sz w:val="22"/>
        </w:rPr>
        <w:t xml:space="preserve">&gt; </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62                    &lt;freq&gt;2000&lt;/freq&gt;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63                    &lt;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&gt;1&lt;/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64           &lt;</w:t>
      </w:r>
      <w:proofErr w:type="gramStart"/>
      <w:r w:rsidRPr="00581195">
        <w:rPr>
          <w:rFonts w:ascii="Courier New" w:hAnsi="Courier New" w:cs="Courier New"/>
          <w:sz w:val="22"/>
        </w:rPr>
        <w:t>!</w:t>
      </w:r>
      <w:proofErr w:type="spellStart"/>
      <w:r w:rsidRPr="00581195">
        <w:rPr>
          <w:rFonts w:ascii="Courier New" w:hAnsi="Courier New" w:cs="Courier New"/>
          <w:sz w:val="22"/>
        </w:rPr>
        <w:t>cpu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65           &lt;</w:t>
      </w:r>
      <w:proofErr w:type="spellStart"/>
      <w:r w:rsidRPr="00581195">
        <w:rPr>
          <w:rFonts w:ascii="Courier New" w:hAnsi="Courier New" w:cs="Courier New"/>
          <w:sz w:val="22"/>
        </w:rPr>
        <w:t>cpu_core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66                    &lt;freq&gt;2000&lt;/freq&gt;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67                    &lt;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&gt;1&lt;/</w:t>
      </w:r>
      <w:proofErr w:type="spellStart"/>
      <w:r w:rsidRPr="00581195">
        <w:rPr>
          <w:rFonts w:ascii="Courier New" w:hAnsi="Courier New" w:cs="Courier New"/>
          <w:sz w:val="22"/>
        </w:rPr>
        <w:t>num_hwthreads</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68           &lt;</w:t>
      </w:r>
      <w:proofErr w:type="gramStart"/>
      <w:r w:rsidRPr="00581195">
        <w:rPr>
          <w:rFonts w:ascii="Courier New" w:hAnsi="Courier New" w:cs="Courier New"/>
          <w:sz w:val="22"/>
        </w:rPr>
        <w:t>!</w:t>
      </w:r>
      <w:proofErr w:type="spellStart"/>
      <w:r w:rsidRPr="00581195">
        <w:rPr>
          <w:rFonts w:ascii="Courier New" w:hAnsi="Courier New" w:cs="Courier New"/>
          <w:sz w:val="22"/>
        </w:rPr>
        <w:t>cpu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69           &lt;</w:t>
      </w:r>
      <w:proofErr w:type="gramStart"/>
      <w:r w:rsidRPr="00581195">
        <w:rPr>
          <w:rFonts w:ascii="Courier New" w:hAnsi="Courier New" w:cs="Courier New"/>
          <w:sz w:val="22"/>
        </w:rPr>
        <w:t>!--</w:t>
      </w:r>
      <w:proofErr w:type="gramEnd"/>
      <w:r w:rsidRPr="00581195">
        <w:rPr>
          <w:rFonts w:ascii="Courier New" w:hAnsi="Courier New" w:cs="Courier New"/>
          <w:sz w:val="22"/>
        </w:rPr>
        <w:t xml:space="preserve"> PIM GPU model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70           &lt;</w:t>
      </w:r>
      <w:proofErr w:type="spellStart"/>
      <w:r w:rsidRPr="00581195">
        <w:rPr>
          <w:rFonts w:ascii="Courier New" w:hAnsi="Courier New" w:cs="Courier New"/>
          <w:sz w:val="22"/>
        </w:rPr>
        <w:t>gpu_core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71                    &lt;cores&gt;16&lt;/cores&gt;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72                    &lt;freq&gt;800&lt;/freq&gt;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73           &lt;</w:t>
      </w:r>
      <w:proofErr w:type="gramStart"/>
      <w:r w:rsidRPr="00581195">
        <w:rPr>
          <w:rFonts w:ascii="Courier New" w:hAnsi="Courier New" w:cs="Courier New"/>
          <w:sz w:val="22"/>
        </w:rPr>
        <w:t>!</w:t>
      </w:r>
      <w:proofErr w:type="spellStart"/>
      <w:r w:rsidRPr="00581195">
        <w:rPr>
          <w:rFonts w:ascii="Courier New" w:hAnsi="Courier New" w:cs="Courier New"/>
          <w:sz w:val="22"/>
        </w:rPr>
        <w:t>gpu</w:t>
      </w:r>
      <w:proofErr w:type="gramEnd"/>
      <w:r w:rsidRPr="00581195">
        <w:rPr>
          <w:rFonts w:ascii="Courier New" w:hAnsi="Courier New" w:cs="Courier New"/>
          <w:sz w:val="22"/>
        </w:rPr>
        <w:t>_core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74           &lt;</w:t>
      </w:r>
      <w:proofErr w:type="gramStart"/>
      <w:r w:rsidRPr="00581195">
        <w:rPr>
          <w:rFonts w:ascii="Courier New" w:hAnsi="Courier New" w:cs="Courier New"/>
          <w:sz w:val="22"/>
        </w:rPr>
        <w:t>!--</w:t>
      </w:r>
      <w:proofErr w:type="gramEnd"/>
      <w:r w:rsidRPr="00581195">
        <w:rPr>
          <w:rFonts w:ascii="Courier New" w:hAnsi="Courier New" w:cs="Courier New"/>
          <w:sz w:val="22"/>
        </w:rPr>
        <w:t xml:space="preserve"> PIM DRAM stack model --&gt;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lastRenderedPageBreak/>
        <w:t>75           &lt;dram&gt;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76                &lt;freq&gt;2000&lt;/freq&gt;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77                &lt;</w:t>
      </w:r>
      <w:proofErr w:type="spellStart"/>
      <w:r w:rsidRPr="00581195">
        <w:rPr>
          <w:rFonts w:ascii="Courier New" w:hAnsi="Courier New" w:cs="Courier New"/>
          <w:sz w:val="22"/>
        </w:rPr>
        <w:t>num_channels</w:t>
      </w:r>
      <w:proofErr w:type="spellEnd"/>
      <w:r w:rsidRPr="00581195">
        <w:rPr>
          <w:rFonts w:ascii="Courier New" w:hAnsi="Courier New" w:cs="Courier New"/>
          <w:sz w:val="22"/>
        </w:rPr>
        <w:t>&gt;8&lt;/</w:t>
      </w:r>
      <w:proofErr w:type="spellStart"/>
      <w:r w:rsidRPr="00581195">
        <w:rPr>
          <w:rFonts w:ascii="Courier New" w:hAnsi="Courier New" w:cs="Courier New"/>
          <w:sz w:val="22"/>
        </w:rPr>
        <w:t>num_channels</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78                &lt;</w:t>
      </w:r>
      <w:proofErr w:type="spellStart"/>
      <w:r w:rsidRPr="00581195">
        <w:rPr>
          <w:rFonts w:ascii="Courier New" w:hAnsi="Courier New" w:cs="Courier New"/>
          <w:sz w:val="22"/>
        </w:rPr>
        <w:t>channel_width</w:t>
      </w:r>
      <w:proofErr w:type="spellEnd"/>
      <w:r w:rsidRPr="00581195">
        <w:rPr>
          <w:rFonts w:ascii="Courier New" w:hAnsi="Courier New" w:cs="Courier New"/>
          <w:sz w:val="22"/>
        </w:rPr>
        <w:t>&gt;256&lt;/</w:t>
      </w:r>
      <w:proofErr w:type="spellStart"/>
      <w:r w:rsidRPr="00581195">
        <w:rPr>
          <w:rFonts w:ascii="Courier New" w:hAnsi="Courier New" w:cs="Courier New"/>
          <w:sz w:val="22"/>
        </w:rPr>
        <w:t>channel_width</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79                &lt;</w:t>
      </w:r>
      <w:proofErr w:type="spellStart"/>
      <w:r w:rsidRPr="00581195">
        <w:rPr>
          <w:rFonts w:ascii="Courier New" w:hAnsi="Courier New" w:cs="Courier New"/>
          <w:sz w:val="22"/>
        </w:rPr>
        <w:t>bits_percycle</w:t>
      </w:r>
      <w:proofErr w:type="spellEnd"/>
      <w:r w:rsidRPr="00581195">
        <w:rPr>
          <w:rFonts w:ascii="Courier New" w:hAnsi="Courier New" w:cs="Courier New"/>
          <w:sz w:val="22"/>
        </w:rPr>
        <w:t>&gt;1&lt;/</w:t>
      </w:r>
      <w:proofErr w:type="spellStart"/>
      <w:r w:rsidRPr="00581195">
        <w:rPr>
          <w:rFonts w:ascii="Courier New" w:hAnsi="Courier New" w:cs="Courier New"/>
          <w:sz w:val="22"/>
        </w:rPr>
        <w:t>bits_percycle</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80                &lt;latency&gt;100&lt;/latency&gt;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81                &lt;utilization&gt;80&lt;/utilization&gt;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82                &lt;</w:t>
      </w:r>
      <w:proofErr w:type="spellStart"/>
      <w:r w:rsidRPr="00581195">
        <w:rPr>
          <w:rFonts w:ascii="Courier New" w:hAnsi="Courier New" w:cs="Courier New"/>
          <w:sz w:val="22"/>
        </w:rPr>
        <w:t>off_stack_bw</w:t>
      </w:r>
      <w:proofErr w:type="spellEnd"/>
      <w:r w:rsidRPr="00581195">
        <w:rPr>
          <w:rFonts w:ascii="Courier New" w:hAnsi="Courier New" w:cs="Courier New"/>
          <w:sz w:val="22"/>
        </w:rPr>
        <w:t>&gt;25&lt;/</w:t>
      </w:r>
      <w:proofErr w:type="spellStart"/>
      <w:r w:rsidRPr="00581195">
        <w:rPr>
          <w:rFonts w:ascii="Courier New" w:hAnsi="Courier New" w:cs="Courier New"/>
          <w:sz w:val="22"/>
        </w:rPr>
        <w:t>off_stack_bw</w:t>
      </w:r>
      <w:proofErr w:type="spell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83           &lt;</w:t>
      </w:r>
      <w:proofErr w:type="gramStart"/>
      <w:r w:rsidRPr="00581195">
        <w:rPr>
          <w:rFonts w:ascii="Courier New" w:hAnsi="Courier New" w:cs="Courier New"/>
          <w:sz w:val="22"/>
        </w:rPr>
        <w:t>!dram</w:t>
      </w:r>
      <w:proofErr w:type="gramEnd"/>
      <w:r w:rsidRPr="00581195">
        <w:rPr>
          <w:rFonts w:ascii="Courier New" w:hAnsi="Courier New" w:cs="Courier New"/>
          <w:sz w:val="22"/>
        </w:rPr>
        <w:t>&gt;</w:t>
      </w:r>
    </w:p>
    <w:p w:rsidR="00581195" w:rsidRP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r w:rsidRPr="00581195">
        <w:rPr>
          <w:rFonts w:ascii="Courier New" w:hAnsi="Courier New" w:cs="Courier New"/>
          <w:sz w:val="22"/>
        </w:rPr>
        <w:t>84      &lt;</w:t>
      </w:r>
      <w:proofErr w:type="gramStart"/>
      <w:r w:rsidRPr="00581195">
        <w:rPr>
          <w:rFonts w:ascii="Courier New" w:hAnsi="Courier New" w:cs="Courier New"/>
          <w:sz w:val="22"/>
        </w:rPr>
        <w:t>!</w:t>
      </w:r>
      <w:proofErr w:type="spellStart"/>
      <w:r w:rsidRPr="00581195">
        <w:rPr>
          <w:rFonts w:ascii="Courier New" w:hAnsi="Courier New" w:cs="Courier New"/>
          <w:sz w:val="22"/>
        </w:rPr>
        <w:t>pim</w:t>
      </w:r>
      <w:proofErr w:type="spellEnd"/>
      <w:proofErr w:type="gramEnd"/>
      <w:r w:rsidRPr="00581195">
        <w:rPr>
          <w:rFonts w:ascii="Courier New" w:hAnsi="Courier New" w:cs="Courier New"/>
          <w:sz w:val="22"/>
        </w:rPr>
        <w:t>&gt;</w:t>
      </w:r>
    </w:p>
    <w:p w:rsidR="00581195" w:rsidRDefault="00581195" w:rsidP="00581195">
      <w:pPr>
        <w:shd w:val="clear" w:color="auto" w:fill="A6A6A6" w:themeFill="background1" w:themeFillShade="A6"/>
        <w:tabs>
          <w:tab w:val="left" w:pos="2610"/>
          <w:tab w:val="left" w:pos="3960"/>
        </w:tabs>
        <w:ind w:left="360"/>
        <w:rPr>
          <w:rFonts w:ascii="Courier New" w:hAnsi="Courier New" w:cs="Courier New"/>
          <w:sz w:val="22"/>
        </w:rPr>
      </w:pPr>
      <w:proofErr w:type="gramStart"/>
      <w:r w:rsidRPr="00581195">
        <w:rPr>
          <w:rFonts w:ascii="Courier New" w:hAnsi="Courier New" w:cs="Courier New"/>
          <w:sz w:val="22"/>
        </w:rPr>
        <w:t>85  &lt;</w:t>
      </w:r>
      <w:proofErr w:type="gramEnd"/>
      <w:r w:rsidRPr="00581195">
        <w:rPr>
          <w:rFonts w:ascii="Courier New" w:hAnsi="Courier New" w:cs="Courier New"/>
          <w:sz w:val="22"/>
        </w:rPr>
        <w:t>!node&gt;</w:t>
      </w:r>
    </w:p>
    <w:p w:rsidR="00194DB2" w:rsidRPr="00FE10BC" w:rsidRDefault="00194DB2" w:rsidP="002C6623">
      <w:pPr>
        <w:pStyle w:val="Caption"/>
      </w:pPr>
      <w:r>
        <w:t xml:space="preserve">Figure </w:t>
      </w:r>
      <w:r w:rsidR="006A2C6A">
        <w:t>1</w:t>
      </w:r>
      <w:r w:rsidR="00D51E4E">
        <w:t>6</w:t>
      </w:r>
      <w:r>
        <w:t>: Sample XML model description file for EHP + 2 PIM stacks.</w:t>
      </w:r>
    </w:p>
    <w:p w:rsidR="002165CF" w:rsidRDefault="002165CF" w:rsidP="002165CF">
      <w:pPr>
        <w:pStyle w:val="Heading1"/>
        <w:rPr>
          <w:sz w:val="28"/>
          <w:szCs w:val="28"/>
        </w:rPr>
      </w:pPr>
      <w:bookmarkStart w:id="279" w:name="_Toc231541834"/>
      <w:r>
        <w:rPr>
          <w:sz w:val="28"/>
          <w:szCs w:val="28"/>
        </w:rPr>
        <w:lastRenderedPageBreak/>
        <w:t>PIM Emulator-Specific User API</w:t>
      </w:r>
      <w:bookmarkEnd w:id="279"/>
    </w:p>
    <w:p w:rsidR="002165CF" w:rsidRDefault="002165CF" w:rsidP="002165CF">
      <w:r>
        <w:t>This section describes the user-level programming interfaces that are specific to the PIM emulator.</w:t>
      </w:r>
    </w:p>
    <w:p w:rsidR="002165CF" w:rsidRDefault="002165CF" w:rsidP="002165CF">
      <w:pPr>
        <w:pStyle w:val="Heading2"/>
      </w:pPr>
      <w:bookmarkStart w:id="280" w:name="_Toc231541835"/>
      <w:r>
        <w:t>Motivation</w:t>
      </w:r>
      <w:bookmarkEnd w:id="280"/>
    </w:p>
    <w:p w:rsidR="00865188" w:rsidRPr="00F47826" w:rsidRDefault="002165CF" w:rsidP="002165CF">
      <w:r>
        <w:t xml:space="preserve">The PIM emulator </w:t>
      </w:r>
      <w:r w:rsidR="006B6B94">
        <w:t>captures performance and event information for an application run on a real system</w:t>
      </w:r>
      <w:r>
        <w:t xml:space="preserve">.  Some sections of an application relating to initialization or shutdown may not be relevant to the performance model, </w:t>
      </w:r>
      <w:r w:rsidR="00A64E31">
        <w:t>e.g.</w:t>
      </w:r>
      <w:r>
        <w:t xml:space="preserve"> sections requiring file IO, etc.</w:t>
      </w:r>
      <w:r w:rsidR="00865188">
        <w:t xml:space="preserve">  For these reasons, the emulator-specific APIs provide a mechanism to turn on/off performance information gathering at any </w:t>
      </w:r>
      <w:r w:rsidR="001514DA">
        <w:t>point</w:t>
      </w:r>
      <w:r w:rsidR="00865188">
        <w:t xml:space="preserve"> inside an application.</w:t>
      </w:r>
    </w:p>
    <w:p w:rsidR="002165CF" w:rsidRDefault="002165CF" w:rsidP="002165CF">
      <w:pPr>
        <w:pStyle w:val="Heading2"/>
      </w:pPr>
      <w:bookmarkStart w:id="281" w:name="_Toc231541836"/>
      <w:r>
        <w:t>API Specification</w:t>
      </w:r>
      <w:bookmarkEnd w:id="281"/>
    </w:p>
    <w:p w:rsidR="006401CE" w:rsidRDefault="008814E0" w:rsidP="006401CE">
      <w:r>
        <w:t>On a properly installed system, function</w:t>
      </w:r>
      <w:r w:rsidR="006401CE">
        <w:t xml:space="preserve"> prototypes for the PIM emulator-specific APIs </w:t>
      </w:r>
      <w:r w:rsidR="007565C2">
        <w:t xml:space="preserve">can be </w:t>
      </w:r>
      <w:r w:rsidR="0031665E">
        <w:t>found in</w:t>
      </w:r>
      <w:r w:rsidR="006401CE">
        <w:t>:</w:t>
      </w:r>
    </w:p>
    <w:p w:rsidR="006401CE" w:rsidRDefault="006401CE" w:rsidP="006401CE"/>
    <w:p w:rsidR="006401CE" w:rsidRPr="00FC1C9F" w:rsidRDefault="006401CE" w:rsidP="006401CE">
      <w:pPr>
        <w:ind w:left="720"/>
        <w:rPr>
          <w:rFonts w:ascii="Consolas" w:hAnsi="Consolas"/>
          <w:b/>
        </w:rPr>
      </w:pPr>
      <w:proofErr w:type="gramStart"/>
      <w:r>
        <w:rPr>
          <w:rFonts w:ascii="Consolas" w:hAnsi="Consolas"/>
          <w:b/>
        </w:rPr>
        <w:t>include/</w:t>
      </w:r>
      <w:proofErr w:type="spellStart"/>
      <w:proofErr w:type="gramEnd"/>
      <w:r>
        <w:rPr>
          <w:rFonts w:ascii="Consolas" w:hAnsi="Consolas"/>
          <w:b/>
        </w:rPr>
        <w:t>pim.h</w:t>
      </w:r>
      <w:proofErr w:type="spellEnd"/>
    </w:p>
    <w:p w:rsidR="00C30E44" w:rsidRDefault="00C30E44">
      <w:pPr>
        <w:jc w:val="left"/>
        <w:rPr>
          <w:rFonts w:eastAsiaTheme="majorEastAsia" w:cstheme="majorBidi"/>
          <w:b/>
          <w:bCs/>
          <w:color w:val="4F81BD" w:themeColor="accent1"/>
        </w:rPr>
      </w:pPr>
    </w:p>
    <w:p w:rsidR="002165CF" w:rsidRDefault="002165CF" w:rsidP="002165CF">
      <w:pPr>
        <w:pStyle w:val="Heading3"/>
      </w:pPr>
      <w:bookmarkStart w:id="282" w:name="_Toc231541837"/>
      <w:proofErr w:type="spellStart"/>
      <w:r>
        <w:t>pim_emu_begin</w:t>
      </w:r>
      <w:bookmarkEnd w:id="282"/>
      <w:proofErr w:type="spellEnd"/>
    </w:p>
    <w:p w:rsidR="002165CF" w:rsidRDefault="002165CF" w:rsidP="002165CF"/>
    <w:p w:rsidR="002165CF" w:rsidRPr="00F26994" w:rsidRDefault="002165CF" w:rsidP="002165CF">
      <w:r>
        <w:t>Signal that the PIM emulator should begin gathering performance and event information.</w:t>
      </w:r>
    </w:p>
    <w:p w:rsidR="002165CF" w:rsidRDefault="002165CF" w:rsidP="002165CF">
      <w:pPr>
        <w:ind w:left="720"/>
      </w:pPr>
    </w:p>
    <w:p w:rsidR="002165CF" w:rsidRPr="00BF52EF" w:rsidRDefault="002165CF" w:rsidP="00BF52EF">
      <w:pPr>
        <w:shd w:val="clear" w:color="auto" w:fill="A6A6A6" w:themeFill="background1" w:themeFillShade="A6"/>
        <w:tabs>
          <w:tab w:val="left" w:pos="2610"/>
          <w:tab w:val="left" w:pos="3960"/>
        </w:tabs>
        <w:ind w:firstLine="720"/>
        <w:rPr>
          <w:rFonts w:ascii="Courier New" w:hAnsi="Courier New" w:cs="Courier New"/>
          <w:sz w:val="22"/>
        </w:rPr>
      </w:pPr>
      <w:proofErr w:type="spellStart"/>
      <w:proofErr w:type="gramStart"/>
      <w:r>
        <w:rPr>
          <w:rFonts w:ascii="Courier New" w:hAnsi="Courier New" w:cs="Courier New"/>
          <w:sz w:val="22"/>
        </w:rPr>
        <w:t>int</w:t>
      </w:r>
      <w:proofErr w:type="spellEnd"/>
      <w:proofErr w:type="gramEnd"/>
      <w:r>
        <w:rPr>
          <w:rFonts w:ascii="Courier New" w:hAnsi="Courier New" w:cs="Courier New"/>
          <w:sz w:val="22"/>
        </w:rPr>
        <w:t xml:space="preserve"> </w:t>
      </w:r>
      <w:proofErr w:type="spellStart"/>
      <w:r>
        <w:rPr>
          <w:rFonts w:ascii="Courier New" w:hAnsi="Courier New" w:cs="Courier New"/>
          <w:sz w:val="22"/>
        </w:rPr>
        <w:t>pim_emu_begin</w:t>
      </w:r>
      <w:proofErr w:type="spellEnd"/>
      <w:r w:rsidRPr="00F911EB">
        <w:rPr>
          <w:rFonts w:ascii="Courier New" w:hAnsi="Courier New" w:cs="Courier New"/>
          <w:sz w:val="22"/>
        </w:rPr>
        <w:t xml:space="preserve"> (</w:t>
      </w:r>
      <w:r>
        <w:rPr>
          <w:rFonts w:ascii="Courier New" w:hAnsi="Courier New" w:cs="Courier New"/>
          <w:sz w:val="22"/>
        </w:rPr>
        <w:t>void</w:t>
      </w:r>
      <w:r w:rsidRPr="00F911EB">
        <w:rPr>
          <w:rFonts w:ascii="Courier New" w:hAnsi="Courier New" w:cs="Courier New"/>
          <w:sz w:val="22"/>
        </w:rPr>
        <w:t>);</w:t>
      </w:r>
    </w:p>
    <w:p w:rsidR="002165CF" w:rsidRDefault="002165CF" w:rsidP="002165CF"/>
    <w:p w:rsidR="002165CF" w:rsidRPr="00906F31" w:rsidRDefault="002165CF" w:rsidP="002165CF">
      <w:pPr>
        <w:rPr>
          <w:rStyle w:val="IntenseEmphasis"/>
        </w:rPr>
      </w:pPr>
      <w:r w:rsidRPr="00906F31">
        <w:rPr>
          <w:rStyle w:val="IntenseEmphasis"/>
        </w:rPr>
        <w:t>Parameters</w:t>
      </w:r>
    </w:p>
    <w:p w:rsidR="002165CF" w:rsidRDefault="002165CF" w:rsidP="002165CF">
      <w:pPr>
        <w:rPr>
          <w:i/>
        </w:rPr>
      </w:pPr>
    </w:p>
    <w:p w:rsidR="002165CF" w:rsidRPr="00BB501A" w:rsidRDefault="002165CF" w:rsidP="002165CF">
      <w:r>
        <w:t>This routine takes no parameters.</w:t>
      </w:r>
    </w:p>
    <w:p w:rsidR="002165CF" w:rsidRDefault="002165CF" w:rsidP="002165CF">
      <w:pPr>
        <w:ind w:left="720"/>
      </w:pPr>
    </w:p>
    <w:p w:rsidR="002165CF" w:rsidRDefault="002165CF" w:rsidP="002165CF">
      <w:pPr>
        <w:rPr>
          <w:rStyle w:val="IntenseEmphasis"/>
        </w:rPr>
      </w:pPr>
      <w:r w:rsidRPr="000414F3">
        <w:rPr>
          <w:rStyle w:val="IntenseEmphasis"/>
        </w:rPr>
        <w:t>Return Value</w:t>
      </w:r>
    </w:p>
    <w:p w:rsidR="002165CF" w:rsidRDefault="002165CF" w:rsidP="002165CF">
      <w:pPr>
        <w:rPr>
          <w:rStyle w:val="IntenseEmphasis"/>
        </w:rPr>
      </w:pPr>
    </w:p>
    <w:p w:rsidR="002165CF" w:rsidRDefault="002165CF" w:rsidP="002165CF">
      <w:proofErr w:type="gramStart"/>
      <w:r>
        <w:t>PIM_SUCCESS on success.</w:t>
      </w:r>
      <w:proofErr w:type="gramEnd"/>
    </w:p>
    <w:p w:rsidR="002165CF" w:rsidRPr="00E215E9" w:rsidRDefault="002165CF" w:rsidP="002165CF">
      <w:proofErr w:type="gramStart"/>
      <w:r>
        <w:t>PIM_GENERAL_ERROR on all other errors.</w:t>
      </w:r>
      <w:proofErr w:type="gramEnd"/>
    </w:p>
    <w:p w:rsidR="002165CF" w:rsidRDefault="002165CF" w:rsidP="002165CF"/>
    <w:p w:rsidR="002165CF" w:rsidRDefault="002165CF" w:rsidP="002165CF">
      <w:pPr>
        <w:rPr>
          <w:rStyle w:val="IntenseEmphasis"/>
          <w:i w:val="0"/>
        </w:rPr>
      </w:pPr>
      <w:r w:rsidRPr="0063449D">
        <w:rPr>
          <w:rStyle w:val="IntenseEmphasis"/>
        </w:rPr>
        <w:t>Notes</w:t>
      </w:r>
      <w:r>
        <w:rPr>
          <w:rStyle w:val="IntenseEmphasis"/>
          <w:i w:val="0"/>
        </w:rPr>
        <w:t xml:space="preserve"> </w:t>
      </w:r>
    </w:p>
    <w:p w:rsidR="002165CF" w:rsidRPr="0063449D" w:rsidRDefault="002165CF" w:rsidP="002165CF">
      <w:pPr>
        <w:rPr>
          <w:rStyle w:val="IntenseEmphasis"/>
          <w:i w:val="0"/>
        </w:rPr>
      </w:pPr>
    </w:p>
    <w:p w:rsidR="0031665E" w:rsidRPr="008F7080" w:rsidRDefault="0031665E" w:rsidP="008F7080">
      <w:r>
        <w:t xml:space="preserve">To start capturing emulation events, </w:t>
      </w:r>
      <w:proofErr w:type="spellStart"/>
      <w:r w:rsidRPr="003D5BA7">
        <w:rPr>
          <w:rFonts w:ascii="Consolas" w:hAnsi="Consolas"/>
        </w:rPr>
        <w:t>pim_emu_</w:t>
      </w:r>
      <w:proofErr w:type="gramStart"/>
      <w:r w:rsidRPr="003D5BA7">
        <w:rPr>
          <w:rFonts w:ascii="Consolas" w:hAnsi="Consolas"/>
        </w:rPr>
        <w:t>begin</w:t>
      </w:r>
      <w:proofErr w:type="spellEnd"/>
      <w:r w:rsidRPr="003D5BA7">
        <w:rPr>
          <w:rFonts w:ascii="Consolas" w:hAnsi="Consolas"/>
        </w:rPr>
        <w:t>(</w:t>
      </w:r>
      <w:proofErr w:type="gramEnd"/>
      <w:r w:rsidRPr="003D5BA7">
        <w:rPr>
          <w:rFonts w:ascii="Consolas" w:hAnsi="Consolas"/>
        </w:rPr>
        <w:t>)</w:t>
      </w:r>
      <w:r>
        <w:t xml:space="preserve"> </w:t>
      </w:r>
      <w:r w:rsidRPr="00654D97">
        <w:rPr>
          <w:b/>
          <w:i/>
        </w:rPr>
        <w:t>must</w:t>
      </w:r>
      <w:r>
        <w:t xml:space="preserve"> be called </w:t>
      </w:r>
      <w:r w:rsidR="003D5BA7">
        <w:t xml:space="preserve">by the </w:t>
      </w:r>
      <w:r w:rsidR="008F7080">
        <w:t xml:space="preserve">main thread of the </w:t>
      </w:r>
      <w:r w:rsidR="003D5BA7">
        <w:t xml:space="preserve">application </w:t>
      </w:r>
      <w:r>
        <w:t>at least once</w:t>
      </w:r>
      <w:r w:rsidR="008F7080">
        <w:t xml:space="preserve"> to take effect</w:t>
      </w:r>
      <w:r w:rsidR="00E25A19">
        <w:t>.</w:t>
      </w:r>
    </w:p>
    <w:p w:rsidR="002165CF" w:rsidRDefault="002165CF" w:rsidP="002165CF">
      <w:pPr>
        <w:pStyle w:val="Heading3"/>
      </w:pPr>
      <w:bookmarkStart w:id="283" w:name="_Toc231541838"/>
      <w:proofErr w:type="spellStart"/>
      <w:r>
        <w:t>pim_emu_end</w:t>
      </w:r>
      <w:bookmarkEnd w:id="283"/>
      <w:proofErr w:type="spellEnd"/>
    </w:p>
    <w:p w:rsidR="002165CF" w:rsidRDefault="002165CF" w:rsidP="002165CF"/>
    <w:p w:rsidR="002165CF" w:rsidRPr="00F26994" w:rsidRDefault="002165CF" w:rsidP="002165CF">
      <w:r>
        <w:lastRenderedPageBreak/>
        <w:t>Signal that the PIM emulator should stop gathering performance and event information.</w:t>
      </w:r>
    </w:p>
    <w:p w:rsidR="002165CF" w:rsidRDefault="002165CF" w:rsidP="002165CF">
      <w:pPr>
        <w:ind w:left="720"/>
      </w:pPr>
    </w:p>
    <w:p w:rsidR="002165CF" w:rsidRPr="00BF52EF" w:rsidRDefault="002165CF" w:rsidP="00BF52EF">
      <w:pPr>
        <w:shd w:val="clear" w:color="auto" w:fill="A6A6A6" w:themeFill="background1" w:themeFillShade="A6"/>
        <w:tabs>
          <w:tab w:val="left" w:pos="2610"/>
          <w:tab w:val="left" w:pos="3960"/>
        </w:tabs>
        <w:ind w:firstLine="720"/>
        <w:rPr>
          <w:rFonts w:ascii="Courier New" w:hAnsi="Courier New" w:cs="Courier New"/>
          <w:sz w:val="22"/>
        </w:rPr>
      </w:pPr>
      <w:proofErr w:type="spellStart"/>
      <w:proofErr w:type="gramStart"/>
      <w:r>
        <w:rPr>
          <w:rFonts w:ascii="Courier New" w:hAnsi="Courier New" w:cs="Courier New"/>
          <w:sz w:val="22"/>
        </w:rPr>
        <w:t>int</w:t>
      </w:r>
      <w:proofErr w:type="spellEnd"/>
      <w:proofErr w:type="gramEnd"/>
      <w:r>
        <w:rPr>
          <w:rFonts w:ascii="Courier New" w:hAnsi="Courier New" w:cs="Courier New"/>
          <w:sz w:val="22"/>
        </w:rPr>
        <w:t xml:space="preserve"> </w:t>
      </w:r>
      <w:proofErr w:type="spellStart"/>
      <w:r>
        <w:rPr>
          <w:rFonts w:ascii="Courier New" w:hAnsi="Courier New" w:cs="Courier New"/>
          <w:sz w:val="22"/>
        </w:rPr>
        <w:t>pim_emu_end</w:t>
      </w:r>
      <w:proofErr w:type="spellEnd"/>
      <w:r w:rsidRPr="00F911EB">
        <w:rPr>
          <w:rFonts w:ascii="Courier New" w:hAnsi="Courier New" w:cs="Courier New"/>
          <w:sz w:val="22"/>
        </w:rPr>
        <w:t xml:space="preserve"> (</w:t>
      </w:r>
      <w:r>
        <w:rPr>
          <w:rFonts w:ascii="Courier New" w:hAnsi="Courier New" w:cs="Courier New"/>
          <w:sz w:val="22"/>
        </w:rPr>
        <w:t>void</w:t>
      </w:r>
      <w:r w:rsidRPr="00F911EB">
        <w:rPr>
          <w:rFonts w:ascii="Courier New" w:hAnsi="Courier New" w:cs="Courier New"/>
          <w:sz w:val="22"/>
        </w:rPr>
        <w:t>);</w:t>
      </w:r>
    </w:p>
    <w:p w:rsidR="002165CF" w:rsidRDefault="002165CF" w:rsidP="002165CF"/>
    <w:p w:rsidR="002165CF" w:rsidRPr="00906F31" w:rsidRDefault="002165CF" w:rsidP="002165CF">
      <w:pPr>
        <w:rPr>
          <w:rStyle w:val="IntenseEmphasis"/>
        </w:rPr>
      </w:pPr>
      <w:r w:rsidRPr="00906F31">
        <w:rPr>
          <w:rStyle w:val="IntenseEmphasis"/>
        </w:rPr>
        <w:t>Parameters</w:t>
      </w:r>
    </w:p>
    <w:p w:rsidR="002165CF" w:rsidRDefault="002165CF" w:rsidP="002165CF">
      <w:pPr>
        <w:rPr>
          <w:i/>
        </w:rPr>
      </w:pPr>
    </w:p>
    <w:p w:rsidR="002165CF" w:rsidRPr="00BB501A" w:rsidRDefault="002165CF" w:rsidP="002165CF">
      <w:r>
        <w:t>This routine takes no parameters.</w:t>
      </w:r>
    </w:p>
    <w:p w:rsidR="002165CF" w:rsidRDefault="002165CF" w:rsidP="002165CF">
      <w:pPr>
        <w:ind w:left="720"/>
      </w:pPr>
    </w:p>
    <w:p w:rsidR="002165CF" w:rsidRDefault="002165CF" w:rsidP="002165CF">
      <w:pPr>
        <w:rPr>
          <w:rStyle w:val="IntenseEmphasis"/>
        </w:rPr>
      </w:pPr>
      <w:r w:rsidRPr="000414F3">
        <w:rPr>
          <w:rStyle w:val="IntenseEmphasis"/>
        </w:rPr>
        <w:t>Return Value</w:t>
      </w:r>
    </w:p>
    <w:p w:rsidR="002165CF" w:rsidRDefault="002165CF" w:rsidP="002165CF">
      <w:pPr>
        <w:rPr>
          <w:rStyle w:val="IntenseEmphasis"/>
        </w:rPr>
      </w:pPr>
    </w:p>
    <w:p w:rsidR="002165CF" w:rsidRDefault="002165CF" w:rsidP="002165CF">
      <w:proofErr w:type="gramStart"/>
      <w:r>
        <w:t>PIM_SUCCESS on success.</w:t>
      </w:r>
      <w:proofErr w:type="gramEnd"/>
    </w:p>
    <w:p w:rsidR="002165CF" w:rsidRPr="00E215E9" w:rsidRDefault="002165CF" w:rsidP="002165CF">
      <w:proofErr w:type="gramStart"/>
      <w:r>
        <w:t>PIM_GENERAL_ERROR on all other errors.</w:t>
      </w:r>
      <w:proofErr w:type="gramEnd"/>
    </w:p>
    <w:p w:rsidR="002165CF" w:rsidRDefault="002165CF" w:rsidP="002165CF"/>
    <w:p w:rsidR="002165CF" w:rsidRDefault="002165CF" w:rsidP="002165CF">
      <w:pPr>
        <w:rPr>
          <w:rStyle w:val="IntenseEmphasis"/>
          <w:i w:val="0"/>
        </w:rPr>
      </w:pPr>
      <w:r w:rsidRPr="0063449D">
        <w:rPr>
          <w:rStyle w:val="IntenseEmphasis"/>
        </w:rPr>
        <w:t>Notes</w:t>
      </w:r>
      <w:r>
        <w:rPr>
          <w:rStyle w:val="IntenseEmphasis"/>
          <w:i w:val="0"/>
        </w:rPr>
        <w:t xml:space="preserve"> </w:t>
      </w:r>
    </w:p>
    <w:p w:rsidR="002165CF" w:rsidRPr="0063449D" w:rsidRDefault="002165CF" w:rsidP="002165CF">
      <w:pPr>
        <w:rPr>
          <w:rStyle w:val="IntenseEmphasis"/>
          <w:i w:val="0"/>
        </w:rPr>
      </w:pPr>
    </w:p>
    <w:p w:rsidR="008F7080" w:rsidRDefault="002165CF" w:rsidP="008F7080">
      <w:r>
        <w:t xml:space="preserve">The use of this interface by the programmer is optional.  </w:t>
      </w:r>
      <w:r w:rsidR="008F7080">
        <w:t xml:space="preserve">If </w:t>
      </w:r>
      <w:proofErr w:type="spellStart"/>
      <w:r w:rsidR="008F7080" w:rsidRPr="003D5BA7">
        <w:rPr>
          <w:rFonts w:ascii="Consolas" w:hAnsi="Consolas"/>
        </w:rPr>
        <w:t>pim_emu_</w:t>
      </w:r>
      <w:proofErr w:type="gramStart"/>
      <w:r w:rsidR="008F7080" w:rsidRPr="003D5BA7">
        <w:rPr>
          <w:rFonts w:ascii="Consolas" w:hAnsi="Consolas"/>
        </w:rPr>
        <w:t>begin</w:t>
      </w:r>
      <w:proofErr w:type="spellEnd"/>
      <w:r w:rsidR="008F7080" w:rsidRPr="003D5BA7">
        <w:rPr>
          <w:rFonts w:ascii="Consolas" w:hAnsi="Consolas"/>
        </w:rPr>
        <w:t>(</w:t>
      </w:r>
      <w:proofErr w:type="gramEnd"/>
      <w:r w:rsidR="008F7080" w:rsidRPr="003D5BA7">
        <w:rPr>
          <w:rFonts w:ascii="Consolas" w:hAnsi="Consolas"/>
        </w:rPr>
        <w:t>)</w:t>
      </w:r>
      <w:r w:rsidR="008F7080">
        <w:t xml:space="preserve"> has been called but </w:t>
      </w:r>
      <w:proofErr w:type="spellStart"/>
      <w:r w:rsidR="008F7080" w:rsidRPr="003D5BA7">
        <w:rPr>
          <w:rFonts w:ascii="Consolas" w:hAnsi="Consolas"/>
        </w:rPr>
        <w:t>pim_emu_end</w:t>
      </w:r>
      <w:proofErr w:type="spellEnd"/>
      <w:r w:rsidR="008F7080" w:rsidRPr="003D5BA7">
        <w:rPr>
          <w:rFonts w:ascii="Consolas" w:hAnsi="Consolas"/>
        </w:rPr>
        <w:t>()</w:t>
      </w:r>
      <w:r w:rsidR="008F7080">
        <w:t xml:space="preserve"> has not, the PIM emulator will stop gathering performance and event data when the program exits.  Both interfaces must be called from the application’s main thread to take effect.  Any threads spawned between calls by the main thread to </w:t>
      </w:r>
      <w:proofErr w:type="spellStart"/>
      <w:r w:rsidR="008F7080" w:rsidRPr="003D5BA7">
        <w:rPr>
          <w:rFonts w:ascii="Consolas" w:hAnsi="Consolas"/>
        </w:rPr>
        <w:t>pim_emu_</w:t>
      </w:r>
      <w:proofErr w:type="gramStart"/>
      <w:r w:rsidR="008F7080" w:rsidRPr="003D5BA7">
        <w:rPr>
          <w:rFonts w:ascii="Consolas" w:hAnsi="Consolas"/>
        </w:rPr>
        <w:t>begin</w:t>
      </w:r>
      <w:proofErr w:type="spellEnd"/>
      <w:r w:rsidR="008F7080" w:rsidRPr="003D5BA7">
        <w:rPr>
          <w:rFonts w:ascii="Consolas" w:hAnsi="Consolas"/>
        </w:rPr>
        <w:t>(</w:t>
      </w:r>
      <w:proofErr w:type="gramEnd"/>
      <w:r w:rsidR="008F7080" w:rsidRPr="003D5BA7">
        <w:rPr>
          <w:rFonts w:ascii="Consolas" w:hAnsi="Consolas"/>
        </w:rPr>
        <w:t>)</w:t>
      </w:r>
      <w:r w:rsidR="008F7080">
        <w:t xml:space="preserve"> and </w:t>
      </w:r>
      <w:proofErr w:type="spellStart"/>
      <w:r w:rsidR="008F7080" w:rsidRPr="003D5BA7">
        <w:rPr>
          <w:rFonts w:ascii="Consolas" w:hAnsi="Consolas"/>
        </w:rPr>
        <w:t>pim_emu_end</w:t>
      </w:r>
      <w:proofErr w:type="spellEnd"/>
      <w:r w:rsidR="008F7080" w:rsidRPr="003D5BA7">
        <w:rPr>
          <w:rFonts w:ascii="Consolas" w:hAnsi="Consolas"/>
        </w:rPr>
        <w:t>()</w:t>
      </w:r>
      <w:r w:rsidR="008F7080">
        <w:t xml:space="preserve"> will continue to gather information until the end of their lifespan.</w:t>
      </w:r>
    </w:p>
    <w:p w:rsidR="00C30E44" w:rsidRDefault="00C30E44" w:rsidP="002165CF"/>
    <w:p w:rsidR="00C30E44" w:rsidRDefault="00C30E44" w:rsidP="00C30E44">
      <w:r>
        <w:t>A user of the PIM emulation environment may chose not to include in the performance estimate</w:t>
      </w:r>
      <w:r w:rsidR="008F7080">
        <w:t xml:space="preserve"> for</w:t>
      </w:r>
      <w:r>
        <w:t xml:space="preserve"> some parts of the application code that she might consider non-essential or just pure instrumental and not related to the estimated performance load. </w:t>
      </w:r>
      <w:r w:rsidR="008F7080">
        <w:t xml:space="preserve">Alternatively, </w:t>
      </w:r>
      <w:r>
        <w:t>it might be interesting to concentrate on performance/energy characteristics of a small part of the entire application.</w:t>
      </w:r>
    </w:p>
    <w:p w:rsidR="00C30E44" w:rsidRDefault="00C30E44" w:rsidP="00C30E44"/>
    <w:p w:rsidR="008F7080" w:rsidRDefault="00C30E44" w:rsidP="00C30E44">
      <w:r>
        <w:t xml:space="preserve">A pair of </w:t>
      </w:r>
      <w:proofErr w:type="spellStart"/>
      <w:r w:rsidRPr="003D5BA7">
        <w:rPr>
          <w:rFonts w:ascii="Consolas" w:hAnsi="Consolas"/>
        </w:rPr>
        <w:t>pim_emu_</w:t>
      </w:r>
      <w:proofErr w:type="gramStart"/>
      <w:r w:rsidRPr="003D5BA7">
        <w:rPr>
          <w:rFonts w:ascii="Consolas" w:hAnsi="Consolas"/>
        </w:rPr>
        <w:t>begin</w:t>
      </w:r>
      <w:proofErr w:type="spellEnd"/>
      <w:r w:rsidR="003D5BA7" w:rsidRPr="003D5BA7">
        <w:rPr>
          <w:rFonts w:ascii="Consolas" w:hAnsi="Consolas"/>
        </w:rPr>
        <w:t>(</w:t>
      </w:r>
      <w:proofErr w:type="gramEnd"/>
      <w:r w:rsidR="003D5BA7" w:rsidRPr="003D5BA7">
        <w:rPr>
          <w:rFonts w:ascii="Consolas" w:hAnsi="Consolas"/>
        </w:rPr>
        <w:t>)</w:t>
      </w:r>
      <w:r w:rsidRPr="003D5BA7">
        <w:rPr>
          <w:rFonts w:ascii="Consolas" w:hAnsi="Consolas"/>
        </w:rPr>
        <w:t>/</w:t>
      </w:r>
      <w:proofErr w:type="spellStart"/>
      <w:r w:rsidRPr="003D5BA7">
        <w:rPr>
          <w:rFonts w:ascii="Consolas" w:hAnsi="Consolas"/>
        </w:rPr>
        <w:t>pim_emu_end</w:t>
      </w:r>
      <w:proofErr w:type="spellEnd"/>
      <w:r w:rsidR="003D5BA7" w:rsidRPr="003D5BA7">
        <w:rPr>
          <w:rFonts w:ascii="Consolas" w:hAnsi="Consolas"/>
        </w:rPr>
        <w:t>()</w:t>
      </w:r>
      <w:r>
        <w:t xml:space="preserve"> calls provides such flexibility to a user. Each pair defines a program interval </w:t>
      </w:r>
      <w:r w:rsidR="008F7080">
        <w:t>during which</w:t>
      </w:r>
      <w:r>
        <w:t xml:space="preserve"> the PIM emulator captures timing events. We call it an active interval.   Only active intervals are going to be included into the combi</w:t>
      </w:r>
      <w:r w:rsidR="008F7080">
        <w:t>ned EHP-PIM performance model.</w:t>
      </w:r>
    </w:p>
    <w:p w:rsidR="008F7080" w:rsidRDefault="008F7080" w:rsidP="00C30E44"/>
    <w:p w:rsidR="00C30E44" w:rsidRDefault="00C30E44" w:rsidP="00C30E44">
      <w:r>
        <w:t>Figure 17 illustrates sample usage within a program</w:t>
      </w:r>
      <w:r w:rsidR="008F7080">
        <w:t>.  The sample program performs some basic initialization (</w:t>
      </w:r>
      <w:r w:rsidR="008F7080" w:rsidRPr="00C4507A">
        <w:rPr>
          <w:rFonts w:ascii="Consolas" w:hAnsi="Consolas"/>
        </w:rPr>
        <w:t>init_1(), init_2())</w:t>
      </w:r>
      <w:r w:rsidR="008F7080">
        <w:t xml:space="preserve"> and cleanup (</w:t>
      </w:r>
      <w:r w:rsidR="008F7080" w:rsidRPr="00C4507A">
        <w:rPr>
          <w:rFonts w:ascii="Consolas" w:hAnsi="Consolas"/>
        </w:rPr>
        <w:t xml:space="preserve">fini_1(), fini_2()) </w:t>
      </w:r>
      <w:r w:rsidR="008F7080">
        <w:t xml:space="preserve">that are non-essential to the program’s performance on the modeled system, for example network or file IO. </w:t>
      </w:r>
      <w:r w:rsidR="00C4507A">
        <w:t>The only segments of interest for the performance model are the computational kernels (</w:t>
      </w:r>
      <w:r w:rsidR="00C4507A" w:rsidRPr="00C4507A">
        <w:rPr>
          <w:rFonts w:ascii="Consolas" w:hAnsi="Consolas"/>
        </w:rPr>
        <w:t>compute_kernel_1(), compute_kernel_2()).</w:t>
      </w:r>
    </w:p>
    <w:p w:rsidR="00C30E44" w:rsidRDefault="00C30E44" w:rsidP="00C30E44">
      <w:pPr>
        <w:ind w:left="720"/>
      </w:pP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Pr>
          <w:rFonts w:ascii="Courier New" w:hAnsi="Courier New" w:cs="Courier New"/>
        </w:rPr>
        <w:t xml:space="preserve"> </w:t>
      </w:r>
      <w:proofErr w:type="gramStart"/>
      <w:r w:rsidRPr="00330CAB">
        <w:rPr>
          <w:rFonts w:ascii="Courier New" w:hAnsi="Courier New" w:cs="Courier New"/>
        </w:rPr>
        <w:t>1  init</w:t>
      </w:r>
      <w:proofErr w:type="gramEnd"/>
      <w:r w:rsidRPr="00330CAB">
        <w:rPr>
          <w:rFonts w:ascii="Courier New" w:hAnsi="Courier New" w:cs="Courier New"/>
        </w:rPr>
        <w:t>_1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t xml:space="preserve"> 2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t xml:space="preserve"> </w:t>
      </w:r>
      <w:proofErr w:type="gramStart"/>
      <w:r w:rsidRPr="00330CAB">
        <w:rPr>
          <w:rFonts w:ascii="Courier New" w:hAnsi="Courier New" w:cs="Courier New"/>
        </w:rPr>
        <w:t xml:space="preserve">3  </w:t>
      </w:r>
      <w:proofErr w:type="spellStart"/>
      <w:r w:rsidRPr="00330CAB">
        <w:rPr>
          <w:rFonts w:ascii="Courier New" w:hAnsi="Courier New" w:cs="Courier New"/>
          <w:b/>
        </w:rPr>
        <w:t>pim</w:t>
      </w:r>
      <w:proofErr w:type="gramEnd"/>
      <w:r w:rsidRPr="00330CAB">
        <w:rPr>
          <w:rFonts w:ascii="Courier New" w:hAnsi="Courier New" w:cs="Courier New"/>
          <w:b/>
        </w:rPr>
        <w:t>_emu_begin</w:t>
      </w:r>
      <w:proofErr w:type="spellEnd"/>
      <w:r w:rsidRPr="00330CAB">
        <w:rPr>
          <w:rFonts w:ascii="Courier New" w:hAnsi="Courier New" w:cs="Courier New"/>
          <w:b/>
        </w:rPr>
        <w:t xml:space="preserve">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t xml:space="preserve"> </w:t>
      </w:r>
      <w:proofErr w:type="gramStart"/>
      <w:r w:rsidRPr="00330CAB">
        <w:rPr>
          <w:rFonts w:ascii="Courier New" w:hAnsi="Courier New" w:cs="Courier New"/>
        </w:rPr>
        <w:t>4  compute</w:t>
      </w:r>
      <w:proofErr w:type="gramEnd"/>
      <w:r w:rsidRPr="00330CAB">
        <w:rPr>
          <w:rFonts w:ascii="Courier New" w:hAnsi="Courier New" w:cs="Courier New"/>
        </w:rPr>
        <w:t>_kernel_1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t xml:space="preserve"> </w:t>
      </w:r>
      <w:proofErr w:type="gramStart"/>
      <w:r w:rsidRPr="00330CAB">
        <w:rPr>
          <w:rFonts w:ascii="Courier New" w:hAnsi="Courier New" w:cs="Courier New"/>
        </w:rPr>
        <w:t xml:space="preserve">5  </w:t>
      </w:r>
      <w:proofErr w:type="spellStart"/>
      <w:r w:rsidRPr="00330CAB">
        <w:rPr>
          <w:rFonts w:ascii="Courier New" w:hAnsi="Courier New" w:cs="Courier New"/>
          <w:b/>
        </w:rPr>
        <w:t>pim</w:t>
      </w:r>
      <w:proofErr w:type="gramEnd"/>
      <w:r w:rsidRPr="00330CAB">
        <w:rPr>
          <w:rFonts w:ascii="Courier New" w:hAnsi="Courier New" w:cs="Courier New"/>
          <w:b/>
        </w:rPr>
        <w:t>_emu_end</w:t>
      </w:r>
      <w:proofErr w:type="spellEnd"/>
      <w:r w:rsidRPr="00330CAB">
        <w:rPr>
          <w:rFonts w:ascii="Courier New" w:hAnsi="Courier New" w:cs="Courier New"/>
          <w:b/>
        </w:rPr>
        <w:t xml:space="preserve">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lastRenderedPageBreak/>
        <w:t xml:space="preserve"> 6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t xml:space="preserve"> </w:t>
      </w:r>
      <w:proofErr w:type="gramStart"/>
      <w:r w:rsidRPr="00330CAB">
        <w:rPr>
          <w:rFonts w:ascii="Courier New" w:hAnsi="Courier New" w:cs="Courier New"/>
        </w:rPr>
        <w:t>7  fini</w:t>
      </w:r>
      <w:proofErr w:type="gramEnd"/>
      <w:r w:rsidRPr="00330CAB">
        <w:rPr>
          <w:rFonts w:ascii="Courier New" w:hAnsi="Courier New" w:cs="Courier New"/>
        </w:rPr>
        <w:t>_1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t xml:space="preserve"> </w:t>
      </w:r>
      <w:proofErr w:type="gramStart"/>
      <w:r w:rsidRPr="00330CAB">
        <w:rPr>
          <w:rFonts w:ascii="Courier New" w:hAnsi="Courier New" w:cs="Courier New"/>
        </w:rPr>
        <w:t>8  init</w:t>
      </w:r>
      <w:proofErr w:type="gramEnd"/>
      <w:r w:rsidRPr="00330CAB">
        <w:rPr>
          <w:rFonts w:ascii="Courier New" w:hAnsi="Courier New" w:cs="Courier New"/>
        </w:rPr>
        <w:t>_2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t xml:space="preserve"> 9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proofErr w:type="gramStart"/>
      <w:r w:rsidRPr="00330CAB">
        <w:rPr>
          <w:rFonts w:ascii="Courier New" w:hAnsi="Courier New" w:cs="Courier New"/>
        </w:rPr>
        <w:t xml:space="preserve">10  </w:t>
      </w:r>
      <w:proofErr w:type="spellStart"/>
      <w:r w:rsidRPr="00330CAB">
        <w:rPr>
          <w:rFonts w:ascii="Courier New" w:hAnsi="Courier New" w:cs="Courier New"/>
          <w:b/>
        </w:rPr>
        <w:t>pim</w:t>
      </w:r>
      <w:proofErr w:type="gramEnd"/>
      <w:r w:rsidRPr="00330CAB">
        <w:rPr>
          <w:rFonts w:ascii="Courier New" w:hAnsi="Courier New" w:cs="Courier New"/>
          <w:b/>
        </w:rPr>
        <w:t>_emu_begin</w:t>
      </w:r>
      <w:proofErr w:type="spellEnd"/>
      <w:r w:rsidRPr="00330CAB">
        <w:rPr>
          <w:rFonts w:ascii="Courier New" w:hAnsi="Courier New" w:cs="Courier New"/>
          <w:b/>
        </w:rPr>
        <w:t xml:space="preserve">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proofErr w:type="gramStart"/>
      <w:r w:rsidRPr="00330CAB">
        <w:rPr>
          <w:rFonts w:ascii="Courier New" w:hAnsi="Courier New" w:cs="Courier New"/>
        </w:rPr>
        <w:t>11  compute</w:t>
      </w:r>
      <w:proofErr w:type="gramEnd"/>
      <w:r w:rsidRPr="00330CAB">
        <w:rPr>
          <w:rFonts w:ascii="Courier New" w:hAnsi="Courier New" w:cs="Courier New"/>
        </w:rPr>
        <w:t>_kernel_2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proofErr w:type="gramStart"/>
      <w:r w:rsidRPr="00330CAB">
        <w:rPr>
          <w:rFonts w:ascii="Courier New" w:hAnsi="Courier New" w:cs="Courier New"/>
        </w:rPr>
        <w:t xml:space="preserve">12  </w:t>
      </w:r>
      <w:proofErr w:type="spellStart"/>
      <w:r w:rsidRPr="00330CAB">
        <w:rPr>
          <w:rFonts w:ascii="Courier New" w:hAnsi="Courier New" w:cs="Courier New"/>
          <w:b/>
        </w:rPr>
        <w:t>pim</w:t>
      </w:r>
      <w:proofErr w:type="gramEnd"/>
      <w:r w:rsidRPr="00330CAB">
        <w:rPr>
          <w:rFonts w:ascii="Courier New" w:hAnsi="Courier New" w:cs="Courier New"/>
          <w:b/>
        </w:rPr>
        <w:t>_emu_end</w:t>
      </w:r>
      <w:proofErr w:type="spellEnd"/>
      <w:r w:rsidRPr="00330CAB">
        <w:rPr>
          <w:rFonts w:ascii="Courier New" w:hAnsi="Courier New" w:cs="Courier New"/>
          <w:b/>
        </w:rPr>
        <w:t xml:space="preserve">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t xml:space="preserve">13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proofErr w:type="gramStart"/>
      <w:r w:rsidRPr="00330CAB">
        <w:rPr>
          <w:rFonts w:ascii="Courier New" w:hAnsi="Courier New" w:cs="Courier New"/>
        </w:rPr>
        <w:t>14  fini</w:t>
      </w:r>
      <w:proofErr w:type="gramEnd"/>
      <w:r w:rsidRPr="00330CAB">
        <w:rPr>
          <w:rFonts w:ascii="Courier New" w:hAnsi="Courier New" w:cs="Courier New"/>
        </w:rPr>
        <w:t>_2 ();</w:t>
      </w:r>
    </w:p>
    <w:p w:rsidR="00330CAB" w:rsidRP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t xml:space="preserve">15      </w:t>
      </w:r>
    </w:p>
    <w:p w:rsidR="00330CAB" w:rsidRDefault="00330CAB" w:rsidP="00330CAB">
      <w:pPr>
        <w:shd w:val="clear" w:color="auto" w:fill="A6A6A6" w:themeFill="background1" w:themeFillShade="A6"/>
        <w:tabs>
          <w:tab w:val="left" w:pos="4140"/>
        </w:tabs>
        <w:ind w:firstLine="720"/>
        <w:rPr>
          <w:rFonts w:ascii="Courier New" w:hAnsi="Courier New" w:cs="Courier New"/>
        </w:rPr>
      </w:pPr>
      <w:r w:rsidRPr="00330CAB">
        <w:rPr>
          <w:rFonts w:ascii="Courier New" w:hAnsi="Courier New" w:cs="Courier New"/>
        </w:rPr>
        <w:t>16  /* ... */</w:t>
      </w:r>
    </w:p>
    <w:p w:rsidR="00C30E44" w:rsidRDefault="00C30E44" w:rsidP="00C30E44">
      <w:pPr>
        <w:pStyle w:val="Caption"/>
      </w:pPr>
      <w:r>
        <w:t>Figure 17: Paired calls to enable/disable emulator trace gathering.</w:t>
      </w:r>
    </w:p>
    <w:p w:rsidR="00C30E44" w:rsidRDefault="00C30E44" w:rsidP="00C30E44"/>
    <w:p w:rsidR="00C30E44" w:rsidRDefault="00C30E44" w:rsidP="00C30E44">
      <w:r>
        <w:t xml:space="preserve">In this example, the application may perform steps, </w:t>
      </w:r>
      <w:r w:rsidR="00C4507A">
        <w:t>that</w:t>
      </w:r>
      <w:r>
        <w:t xml:space="preserve"> are not relevant to performance of the application on the modeled system (lines 1</w:t>
      </w:r>
      <w:proofErr w:type="gramStart"/>
      <w:r>
        <w:t>,7,8,14</w:t>
      </w:r>
      <w:proofErr w:type="gramEnd"/>
      <w:r>
        <w:t xml:space="preserve">). </w:t>
      </w:r>
    </w:p>
    <w:p w:rsidR="0031665E" w:rsidRDefault="0031665E" w:rsidP="002165CF"/>
    <w:p w:rsidR="00E44EFF" w:rsidRDefault="007B0A8F" w:rsidP="0031665E">
      <w:r>
        <w:t>With regard to threading, all</w:t>
      </w:r>
      <w:r w:rsidR="0031665E">
        <w:t xml:space="preserve"> children of the master thread spawned inside an active interval take part in the performance emulation as</w:t>
      </w:r>
      <w:r w:rsidR="00C4507A">
        <w:t xml:space="preserve"> do</w:t>
      </w:r>
      <w:r w:rsidR="0031665E">
        <w:t xml:space="preserve"> their own children do and so on. They continue to capture timing events until the end of their time span even if master thread calls </w:t>
      </w:r>
      <w:proofErr w:type="spellStart"/>
      <w:r w:rsidR="0031665E" w:rsidRPr="003D5BA7">
        <w:rPr>
          <w:rFonts w:ascii="Consolas" w:hAnsi="Consolas"/>
        </w:rPr>
        <w:t>pim_emu_</w:t>
      </w:r>
      <w:proofErr w:type="gramStart"/>
      <w:r w:rsidR="0031665E" w:rsidRPr="003D5BA7">
        <w:rPr>
          <w:rFonts w:ascii="Consolas" w:hAnsi="Consolas"/>
        </w:rPr>
        <w:t>end</w:t>
      </w:r>
      <w:proofErr w:type="spellEnd"/>
      <w:r w:rsidR="0031665E" w:rsidRPr="003D5BA7">
        <w:rPr>
          <w:rFonts w:ascii="Consolas" w:hAnsi="Consolas"/>
        </w:rPr>
        <w:t>(</w:t>
      </w:r>
      <w:proofErr w:type="gramEnd"/>
      <w:r w:rsidR="0031665E" w:rsidRPr="003D5BA7">
        <w:rPr>
          <w:rFonts w:ascii="Consolas" w:hAnsi="Consolas"/>
        </w:rPr>
        <w:t>)</w:t>
      </w:r>
      <w:r w:rsidR="0031665E">
        <w:t xml:space="preserve"> while they are still alive.</w:t>
      </w:r>
    </w:p>
    <w:p w:rsidR="00E44EFF" w:rsidRDefault="00E44EFF" w:rsidP="0031665E"/>
    <w:p w:rsidR="0031665E" w:rsidRDefault="0031665E" w:rsidP="0031665E">
      <w:r>
        <w:t xml:space="preserve">If a programmer wishes to turn off the capturing entirely the next </w:t>
      </w:r>
      <w:proofErr w:type="spellStart"/>
      <w:r w:rsidRPr="003D5BA7">
        <w:rPr>
          <w:rFonts w:ascii="Consolas" w:hAnsi="Consolas"/>
        </w:rPr>
        <w:t>pim_emu_</w:t>
      </w:r>
      <w:proofErr w:type="gramStart"/>
      <w:r w:rsidRPr="003D5BA7">
        <w:rPr>
          <w:rFonts w:ascii="Consolas" w:hAnsi="Consolas"/>
        </w:rPr>
        <w:t>end</w:t>
      </w:r>
      <w:proofErr w:type="spellEnd"/>
      <w:r w:rsidRPr="003D5BA7">
        <w:rPr>
          <w:rFonts w:ascii="Consolas" w:hAnsi="Consolas"/>
        </w:rPr>
        <w:t>(</w:t>
      </w:r>
      <w:proofErr w:type="gramEnd"/>
      <w:r w:rsidRPr="003D5BA7">
        <w:rPr>
          <w:rFonts w:ascii="Consolas" w:hAnsi="Consolas"/>
        </w:rPr>
        <w:t>)</w:t>
      </w:r>
      <w:r>
        <w:t xml:space="preserve"> call has to be preceded by an application-wide barrier that might be implemented as set of join a</w:t>
      </w:r>
      <w:r w:rsidR="00C4507A">
        <w:t xml:space="preserve">nd/or </w:t>
      </w:r>
      <w:proofErr w:type="spellStart"/>
      <w:r w:rsidR="00C4507A">
        <w:t>WaitForEvent</w:t>
      </w:r>
      <w:proofErr w:type="spellEnd"/>
      <w:r w:rsidR="00C4507A">
        <w:t xml:space="preserve"> calls.  It is </w:t>
      </w:r>
      <w:r>
        <w:t xml:space="preserve">recommended to make master thread synchronization calls – join, </w:t>
      </w:r>
      <w:proofErr w:type="spellStart"/>
      <w:r>
        <w:t>WaitForEvents</w:t>
      </w:r>
      <w:proofErr w:type="spellEnd"/>
      <w:r>
        <w:t xml:space="preserve"> – inside an active interval to guarantee a correct performance evaluation.</w:t>
      </w:r>
    </w:p>
    <w:p w:rsidR="00CE384C" w:rsidRDefault="00CE384C">
      <w:pPr>
        <w:jc w:val="left"/>
        <w:rPr>
          <w:rFonts w:eastAsiaTheme="majorEastAsia" w:cstheme="majorBidi"/>
          <w:b/>
          <w:bCs/>
          <w:color w:val="4F81BD" w:themeColor="accent1"/>
        </w:rPr>
      </w:pPr>
    </w:p>
    <w:p w:rsidR="003D5BA7" w:rsidRDefault="003D5BA7" w:rsidP="00CE384C">
      <w:pPr>
        <w:pStyle w:val="Heading3"/>
      </w:pPr>
      <w:bookmarkStart w:id="284" w:name="_Toc231541839"/>
      <w:r>
        <w:t>PIMEMUENV</w:t>
      </w:r>
      <w:bookmarkEnd w:id="284"/>
    </w:p>
    <w:p w:rsidR="00CE384C" w:rsidRDefault="00C4507A" w:rsidP="00CE384C">
      <w:r>
        <w:t>PIMEMUENV is the emulator’s</w:t>
      </w:r>
      <w:r w:rsidR="005A72DA">
        <w:t xml:space="preserve"> environment</w:t>
      </w:r>
      <w:r w:rsidR="003B771E">
        <w:t xml:space="preserve"> variable to enable/control performance gathering by the PIM emulator.</w:t>
      </w:r>
      <w:r w:rsidR="001C19AD">
        <w:t xml:space="preserve">  It is used to pass settings to the PIM emulator without requiring specific arguments to be passed through the user program itself.</w:t>
      </w:r>
    </w:p>
    <w:p w:rsidR="00CE384C" w:rsidRPr="00CE384C" w:rsidRDefault="00CE384C" w:rsidP="00CE384C"/>
    <w:p w:rsidR="003D5BA7" w:rsidRPr="003D5BA7" w:rsidRDefault="003D5BA7" w:rsidP="003D5BA7">
      <w:pPr>
        <w:autoSpaceDE w:val="0"/>
        <w:autoSpaceDN w:val="0"/>
        <w:adjustRightInd w:val="0"/>
        <w:jc w:val="left"/>
        <w:rPr>
          <w:rFonts w:ascii="Helvetica" w:hAnsi="Helvetica" w:cs="Courier New"/>
          <w:color w:val="575757"/>
          <w:sz w:val="20"/>
          <w:szCs w:val="20"/>
        </w:rPr>
      </w:pPr>
      <w:r w:rsidRPr="003D5BA7">
        <w:rPr>
          <w:rFonts w:ascii="Helvetica" w:hAnsi="Helvetica" w:cs="Courier New"/>
          <w:color w:val="575757"/>
          <w:sz w:val="20"/>
          <w:szCs w:val="20"/>
          <w:highlight w:val="lightGray"/>
        </w:rPr>
        <w:t>PIMEMUENV=&lt;PIM model .xml configuration file’s location&gt;</w:t>
      </w:r>
      <w:r w:rsidRPr="003D5BA7">
        <w:rPr>
          <w:rFonts w:ascii="Helvetica" w:hAnsi="Helvetica" w:cs="Courier New"/>
          <w:b/>
          <w:color w:val="575757"/>
          <w:sz w:val="20"/>
          <w:szCs w:val="20"/>
          <w:highlight w:val="lightGray"/>
        </w:rPr>
        <w:t>:</w:t>
      </w:r>
      <w:r w:rsidRPr="003D5BA7">
        <w:rPr>
          <w:rFonts w:ascii="Helvetica" w:hAnsi="Helvetica" w:cs="Courier New"/>
          <w:color w:val="575757"/>
          <w:sz w:val="20"/>
          <w:szCs w:val="20"/>
          <w:highlight w:val="lightGray"/>
        </w:rPr>
        <w:t>&lt;1/0&gt;</w:t>
      </w:r>
      <w:r w:rsidRPr="003D5BA7">
        <w:rPr>
          <w:rFonts w:ascii="Helvetica" w:hAnsi="Helvetica" w:cs="Courier New"/>
          <w:b/>
          <w:color w:val="575757"/>
          <w:sz w:val="20"/>
          <w:szCs w:val="20"/>
          <w:highlight w:val="lightGray"/>
        </w:rPr>
        <w:t>:</w:t>
      </w:r>
      <w:r w:rsidRPr="003D5BA7">
        <w:rPr>
          <w:rFonts w:ascii="Helvetica" w:hAnsi="Helvetica" w:cs="Courier New"/>
          <w:color w:val="575757"/>
          <w:sz w:val="20"/>
          <w:szCs w:val="20"/>
          <w:highlight w:val="lightGray"/>
        </w:rPr>
        <w:t>&lt;PIM model temporary files' location&gt;</w:t>
      </w:r>
      <w:r w:rsidRPr="003D5BA7">
        <w:rPr>
          <w:rFonts w:ascii="Helvetica" w:hAnsi="Helvetica" w:cs="Courier New"/>
          <w:color w:val="575757"/>
          <w:sz w:val="20"/>
          <w:szCs w:val="20"/>
        </w:rPr>
        <w:t xml:space="preserve"> </w:t>
      </w:r>
    </w:p>
    <w:p w:rsidR="003D5BA7" w:rsidRDefault="003D5BA7" w:rsidP="003D5BA7"/>
    <w:p w:rsidR="003D5BA7" w:rsidRPr="00906F31" w:rsidRDefault="003D5BA7" w:rsidP="003D5BA7">
      <w:pPr>
        <w:rPr>
          <w:rStyle w:val="IntenseEmphasis"/>
        </w:rPr>
      </w:pPr>
      <w:r w:rsidRPr="00906F31">
        <w:rPr>
          <w:rStyle w:val="IntenseEmphasis"/>
        </w:rPr>
        <w:t>Parameters</w:t>
      </w:r>
    </w:p>
    <w:p w:rsidR="003D5BA7" w:rsidRDefault="003D5BA7" w:rsidP="003D5BA7">
      <w:pPr>
        <w:rPr>
          <w:i/>
        </w:rPr>
      </w:pPr>
    </w:p>
    <w:p w:rsidR="00CE384C" w:rsidRDefault="00CE384C" w:rsidP="003D5BA7">
      <w:r>
        <w:t xml:space="preserve">The </w:t>
      </w:r>
      <w:r w:rsidRPr="00CE384C">
        <w:rPr>
          <w:rFonts w:ascii="Consolas" w:hAnsi="Consolas"/>
        </w:rPr>
        <w:t>PIMEMUENV</w:t>
      </w:r>
      <w:r>
        <w:t xml:space="preserve"> environment variable may contain up to 3 colon-separated arguments.</w:t>
      </w:r>
    </w:p>
    <w:p w:rsidR="00CE384C" w:rsidRDefault="00CE384C" w:rsidP="003D5BA7"/>
    <w:p w:rsidR="003D5BA7" w:rsidRDefault="003D5BA7" w:rsidP="003D5BA7">
      <w:r>
        <w:t xml:space="preserve">The first argument is the </w:t>
      </w:r>
      <w:r w:rsidR="00CE384C">
        <w:t>location of the XML configuration file</w:t>
      </w:r>
      <w:r w:rsidR="001C19AD">
        <w:t xml:space="preserve"> that is used to describe the system that the PIM emulator should make visible to the program running under emulation.</w:t>
      </w:r>
    </w:p>
    <w:p w:rsidR="00CE384C" w:rsidRDefault="00CE384C" w:rsidP="003D5BA7"/>
    <w:p w:rsidR="00CE384C" w:rsidRDefault="00CE384C" w:rsidP="003D5BA7">
      <w:r>
        <w:lastRenderedPageBreak/>
        <w:t xml:space="preserve">The second argument, when set to 1, allows turning on the performance information gathering.  At least one call to </w:t>
      </w:r>
      <w:proofErr w:type="spellStart"/>
      <w:r w:rsidRPr="00A35B96">
        <w:rPr>
          <w:rFonts w:ascii="Consolas" w:hAnsi="Consolas"/>
        </w:rPr>
        <w:t>pim_emu_</w:t>
      </w:r>
      <w:proofErr w:type="gramStart"/>
      <w:r w:rsidRPr="00A35B96">
        <w:rPr>
          <w:rFonts w:ascii="Consolas" w:hAnsi="Consolas"/>
        </w:rPr>
        <w:t>begin</w:t>
      </w:r>
      <w:proofErr w:type="spellEnd"/>
      <w:r w:rsidRPr="00A35B96">
        <w:rPr>
          <w:rFonts w:ascii="Consolas" w:hAnsi="Consolas"/>
        </w:rPr>
        <w:t>(</w:t>
      </w:r>
      <w:proofErr w:type="gramEnd"/>
      <w:r w:rsidRPr="00A35B96">
        <w:rPr>
          <w:rFonts w:ascii="Consolas" w:hAnsi="Consolas"/>
        </w:rPr>
        <w:t xml:space="preserve">) </w:t>
      </w:r>
      <w:r>
        <w:t>has to be made to begin performance gathering.</w:t>
      </w:r>
      <w:r w:rsidR="001C19AD">
        <w:t xml:space="preserve">  When set to 0, performance information gathering will not be enabled even when </w:t>
      </w:r>
      <w:proofErr w:type="spellStart"/>
      <w:r w:rsidR="001C19AD" w:rsidRPr="001C19AD">
        <w:rPr>
          <w:rFonts w:ascii="Consolas" w:hAnsi="Consolas"/>
        </w:rPr>
        <w:t>pim_emu_</w:t>
      </w:r>
      <w:proofErr w:type="gramStart"/>
      <w:r w:rsidR="001C19AD" w:rsidRPr="001C19AD">
        <w:rPr>
          <w:rFonts w:ascii="Consolas" w:hAnsi="Consolas"/>
        </w:rPr>
        <w:t>begin</w:t>
      </w:r>
      <w:proofErr w:type="spellEnd"/>
      <w:r w:rsidR="001C19AD" w:rsidRPr="001C19AD">
        <w:rPr>
          <w:rFonts w:ascii="Consolas" w:hAnsi="Consolas"/>
        </w:rPr>
        <w:t>(</w:t>
      </w:r>
      <w:proofErr w:type="gramEnd"/>
      <w:r w:rsidR="001C19AD" w:rsidRPr="001C19AD">
        <w:rPr>
          <w:rFonts w:ascii="Consolas" w:hAnsi="Consolas"/>
        </w:rPr>
        <w:t>)</w:t>
      </w:r>
      <w:r w:rsidR="001C19AD">
        <w:t xml:space="preserve"> is called.</w:t>
      </w:r>
    </w:p>
    <w:p w:rsidR="00CE384C" w:rsidRDefault="00CE384C" w:rsidP="003D5BA7"/>
    <w:p w:rsidR="00CE384C" w:rsidRPr="00BB501A" w:rsidRDefault="00CE384C" w:rsidP="003D5BA7">
      <w:r>
        <w:t>The third argument is the location of temporary files generated by the performance gathering.  If the argument is omitted then the directory of the PIM mod</w:t>
      </w:r>
      <w:r w:rsidR="001C19AD">
        <w:t>el configuration file is used.</w:t>
      </w:r>
    </w:p>
    <w:p w:rsidR="003D5BA7" w:rsidRDefault="003D5BA7" w:rsidP="003D5BA7">
      <w:pPr>
        <w:ind w:left="720"/>
      </w:pPr>
    </w:p>
    <w:p w:rsidR="003D5BA7" w:rsidRDefault="003D5BA7" w:rsidP="003D5BA7">
      <w:pPr>
        <w:rPr>
          <w:rStyle w:val="IntenseEmphasis"/>
        </w:rPr>
      </w:pPr>
      <w:r w:rsidRPr="000414F3">
        <w:rPr>
          <w:rStyle w:val="IntenseEmphasis"/>
        </w:rPr>
        <w:t>Return Value</w:t>
      </w:r>
    </w:p>
    <w:p w:rsidR="003D5BA7" w:rsidRDefault="003D5BA7" w:rsidP="003D5BA7">
      <w:pPr>
        <w:rPr>
          <w:rStyle w:val="IntenseEmphasis"/>
        </w:rPr>
      </w:pPr>
    </w:p>
    <w:p w:rsidR="003D5BA7" w:rsidRPr="00E215E9" w:rsidRDefault="00CE384C" w:rsidP="003D5BA7">
      <w:r>
        <w:t>None.</w:t>
      </w:r>
    </w:p>
    <w:p w:rsidR="003D5BA7" w:rsidRDefault="003D5BA7" w:rsidP="003D5BA7"/>
    <w:p w:rsidR="003D5BA7" w:rsidRDefault="003D5BA7" w:rsidP="003D5BA7">
      <w:pPr>
        <w:rPr>
          <w:rStyle w:val="IntenseEmphasis"/>
          <w:i w:val="0"/>
        </w:rPr>
      </w:pPr>
      <w:r w:rsidRPr="0063449D">
        <w:rPr>
          <w:rStyle w:val="IntenseEmphasis"/>
        </w:rPr>
        <w:t>Notes</w:t>
      </w:r>
      <w:r>
        <w:rPr>
          <w:rStyle w:val="IntenseEmphasis"/>
          <w:i w:val="0"/>
        </w:rPr>
        <w:t xml:space="preserve"> </w:t>
      </w:r>
    </w:p>
    <w:p w:rsidR="003D5BA7" w:rsidRPr="0063449D" w:rsidRDefault="003D5BA7" w:rsidP="003D5BA7">
      <w:pPr>
        <w:rPr>
          <w:rStyle w:val="IntenseEmphasis"/>
          <w:i w:val="0"/>
        </w:rPr>
      </w:pPr>
    </w:p>
    <w:p w:rsidR="003D5BA7" w:rsidRDefault="00CE384C" w:rsidP="003D5BA7">
      <w:r>
        <w:t xml:space="preserve">The </w:t>
      </w:r>
      <w:r w:rsidRPr="00CE384C">
        <w:rPr>
          <w:rFonts w:ascii="Consolas" w:hAnsi="Consolas"/>
        </w:rPr>
        <w:t>PIMEMUENV</w:t>
      </w:r>
      <w:r>
        <w:t xml:space="preserve"> environment variable </w:t>
      </w:r>
      <w:r w:rsidRPr="00CE384C">
        <w:rPr>
          <w:b/>
          <w:i/>
        </w:rPr>
        <w:t>must</w:t>
      </w:r>
      <w:r>
        <w:t xml:space="preserve"> be set before gathering any information with the PIM performance model occurs.</w:t>
      </w:r>
    </w:p>
    <w:p w:rsidR="003B771E" w:rsidRDefault="003B771E" w:rsidP="003D5BA7"/>
    <w:p w:rsidR="001514DA" w:rsidRDefault="003B771E" w:rsidP="003D5BA7">
      <w:r>
        <w:t xml:space="preserve">The PIM emulator run script described earlier in this report will set </w:t>
      </w:r>
      <w:r w:rsidRPr="003B771E">
        <w:rPr>
          <w:rFonts w:ascii="Consolas" w:hAnsi="Consolas"/>
        </w:rPr>
        <w:t>PIMEMUENV</w:t>
      </w:r>
      <w:r>
        <w:t>, as a convenience to the user.</w:t>
      </w:r>
    </w:p>
    <w:p w:rsidR="001514DA" w:rsidRPr="001C19AD" w:rsidRDefault="001514DA" w:rsidP="001C19AD">
      <w:pPr>
        <w:jc w:val="left"/>
        <w:rPr>
          <w:rFonts w:eastAsiaTheme="majorEastAsia" w:cstheme="majorBidi"/>
          <w:b/>
          <w:bCs/>
          <w:color w:val="4F81BD" w:themeColor="accent1"/>
        </w:rPr>
      </w:pPr>
      <w:r>
        <w:br w:type="page"/>
      </w:r>
    </w:p>
    <w:p w:rsidR="00520A18" w:rsidRDefault="00A87124" w:rsidP="00A87124">
      <w:pPr>
        <w:pStyle w:val="Heading1"/>
      </w:pPr>
      <w:bookmarkStart w:id="285" w:name="_Toc231541840"/>
      <w:r>
        <w:lastRenderedPageBreak/>
        <w:t>Limitations</w:t>
      </w:r>
      <w:bookmarkEnd w:id="285"/>
    </w:p>
    <w:p w:rsidR="00A87124" w:rsidRDefault="00A87124" w:rsidP="00A87124">
      <w:r>
        <w:t xml:space="preserve">The initial release of the PIM emulator software has limitations that should be taken into consideration by the </w:t>
      </w:r>
      <w:r w:rsidR="007F33BF">
        <w:t>user</w:t>
      </w:r>
      <w:r>
        <w:t xml:space="preserve">.  </w:t>
      </w:r>
      <w:r w:rsidR="00C4507A">
        <w:t>Several of these represent potential areas for improving the function, usability or accuracy of the PIM emulator software</w:t>
      </w:r>
      <w:r>
        <w:t>.</w:t>
      </w:r>
      <w:r w:rsidRPr="00BD3138">
        <w:rPr>
          <w:rFonts w:ascii="Calibri" w:hAnsi="Calibri" w:cs="Calibri"/>
          <w:b/>
          <w:color w:val="C00000"/>
          <w:vertAlign w:val="superscript"/>
        </w:rPr>
        <w:t xml:space="preserve"> </w:t>
      </w:r>
      <w:r w:rsidRPr="002753AD">
        <w:rPr>
          <w:rFonts w:ascii="Calibri" w:hAnsi="Calibri" w:cs="Calibri"/>
          <w:b/>
          <w:color w:val="C00000"/>
          <w:vertAlign w:val="superscript"/>
        </w:rPr>
        <w:t>[*]</w:t>
      </w:r>
    </w:p>
    <w:p w:rsidR="00A87124" w:rsidRDefault="00A87124" w:rsidP="00A87124"/>
    <w:p w:rsidR="00A87124" w:rsidRDefault="00A87124" w:rsidP="00A87124">
      <w:pPr>
        <w:pStyle w:val="ListParagraph"/>
        <w:numPr>
          <w:ilvl w:val="0"/>
          <w:numId w:val="37"/>
        </w:numPr>
      </w:pPr>
      <w:r>
        <w:t>The PIM emulator is limited to modeling performance for C/C++ language programs.</w:t>
      </w:r>
    </w:p>
    <w:p w:rsidR="00A87124" w:rsidRDefault="00A87124" w:rsidP="00A87124">
      <w:pPr>
        <w:pStyle w:val="ListParagraph"/>
        <w:numPr>
          <w:ilvl w:val="1"/>
          <w:numId w:val="37"/>
        </w:numPr>
      </w:pPr>
      <w:r>
        <w:t>Calls to system threading APIs (</w:t>
      </w:r>
      <w:r w:rsidR="00DA55CB">
        <w:t>POSIX threads</w:t>
      </w:r>
      <w:r>
        <w:t xml:space="preserve">, </w:t>
      </w:r>
      <w:proofErr w:type="spellStart"/>
      <w:r>
        <w:t>OpenCL</w:t>
      </w:r>
      <w:proofErr w:type="spellEnd"/>
      <w:r>
        <w:t xml:space="preserve"> 1.2) are supported.</w:t>
      </w:r>
    </w:p>
    <w:p w:rsidR="00A87124" w:rsidRDefault="00A87124" w:rsidP="00A87124">
      <w:pPr>
        <w:pStyle w:val="ListParagraph"/>
        <w:numPr>
          <w:ilvl w:val="1"/>
          <w:numId w:val="37"/>
        </w:numPr>
      </w:pPr>
      <w:proofErr w:type="spellStart"/>
      <w:r>
        <w:t>OpenMP</w:t>
      </w:r>
      <w:proofErr w:type="spellEnd"/>
      <w:r>
        <w:t xml:space="preserve"> </w:t>
      </w:r>
      <w:r w:rsidR="00C4507A">
        <w:t xml:space="preserve">and </w:t>
      </w:r>
      <w:proofErr w:type="spellStart"/>
      <w:r w:rsidR="00C4507A">
        <w:t>OpenACC</w:t>
      </w:r>
      <w:proofErr w:type="spellEnd"/>
      <w:r w:rsidR="00C4507A">
        <w:t xml:space="preserve"> </w:t>
      </w:r>
      <w:r>
        <w:t>programs are not supported in the initial release.</w:t>
      </w:r>
    </w:p>
    <w:p w:rsidR="00A87124" w:rsidRDefault="00A87124" w:rsidP="00A87124">
      <w:pPr>
        <w:pStyle w:val="ListParagraph"/>
        <w:numPr>
          <w:ilvl w:val="0"/>
          <w:numId w:val="37"/>
        </w:numPr>
      </w:pPr>
      <w:r>
        <w:t>The PIM emulator does not attempt to discover parallelism where it does not already exist in the application.</w:t>
      </w:r>
      <w:r w:rsidR="00895F32">
        <w:t xml:space="preserve"> For example, if the program only launches four threads, the emulator will not split the work across more than four “emulated” CPUs. </w:t>
      </w:r>
    </w:p>
    <w:p w:rsidR="00A87124" w:rsidRDefault="00A87124" w:rsidP="00A87124">
      <w:pPr>
        <w:pStyle w:val="ListParagraph"/>
        <w:numPr>
          <w:ilvl w:val="0"/>
          <w:numId w:val="37"/>
        </w:numPr>
      </w:pPr>
      <w:r>
        <w:t>The PIM emulator does not consider application parallelism limits (e.g. # of work-groups) when scaling to future architectures in the GPU model.</w:t>
      </w:r>
      <w:r w:rsidR="00D27F8D">
        <w:t xml:space="preserve">  We envision early evaluations to focus on highly parallel applications where this is not a significant limiting factor.</w:t>
      </w:r>
    </w:p>
    <w:p w:rsidR="00A87124" w:rsidRDefault="00A87124" w:rsidP="00A87124">
      <w:pPr>
        <w:pStyle w:val="ListParagraph"/>
        <w:numPr>
          <w:ilvl w:val="0"/>
          <w:numId w:val="37"/>
        </w:numPr>
      </w:pPr>
      <w:r>
        <w:t>The PIM emulator does not track memory capacity.</w:t>
      </w:r>
      <w:r w:rsidR="00D27F8D">
        <w:t xml:space="preserve">  We expect this to be a lower priority in our early-stage studies for studying candidates for, and the viability of, PIM.</w:t>
      </w:r>
    </w:p>
    <w:p w:rsidR="00A87124" w:rsidRDefault="00C4507A" w:rsidP="00A87124">
      <w:pPr>
        <w:pStyle w:val="ListParagraph"/>
        <w:numPr>
          <w:ilvl w:val="1"/>
          <w:numId w:val="37"/>
        </w:numPr>
      </w:pPr>
      <w:r>
        <w:t>Reported errors</w:t>
      </w:r>
      <w:r w:rsidR="00A87124">
        <w:t xml:space="preserve"> from </w:t>
      </w:r>
      <w:r w:rsidR="00A87124" w:rsidRPr="00024172">
        <w:t>PIM</w:t>
      </w:r>
      <w:r>
        <w:t xml:space="preserve"> user-level</w:t>
      </w:r>
      <w:r w:rsidR="00A87124" w:rsidRPr="00024172">
        <w:t xml:space="preserve"> APIs</w:t>
      </w:r>
      <w:r w:rsidR="00A87124">
        <w:t xml:space="preserve"> may not be accurate.</w:t>
      </w:r>
    </w:p>
    <w:p w:rsidR="00A87124" w:rsidRDefault="00A87124" w:rsidP="00A87124">
      <w:pPr>
        <w:pStyle w:val="ListParagraph"/>
        <w:numPr>
          <w:ilvl w:val="1"/>
          <w:numId w:val="37"/>
        </w:numPr>
      </w:pPr>
      <w:r>
        <w:t>Dynamic queries of capacity may return incorrect information.</w:t>
      </w:r>
    </w:p>
    <w:p w:rsidR="00A87124" w:rsidRDefault="00A87124" w:rsidP="00A87124">
      <w:pPr>
        <w:pStyle w:val="ListParagraph"/>
        <w:numPr>
          <w:ilvl w:val="0"/>
          <w:numId w:val="37"/>
        </w:numPr>
      </w:pPr>
      <w:r>
        <w:t xml:space="preserve">The PIM emulator does not model </w:t>
      </w:r>
      <w:r w:rsidR="00D27F8D">
        <w:t>differences in the</w:t>
      </w:r>
      <w:r>
        <w:t xml:space="preserve"> cache hierarchy</w:t>
      </w:r>
      <w:r w:rsidR="00D27F8D">
        <w:t xml:space="preserve"> between the test system and the modeled system</w:t>
      </w:r>
      <w:r>
        <w:t>.</w:t>
      </w:r>
    </w:p>
    <w:p w:rsidR="00A87124" w:rsidRDefault="00A87124" w:rsidP="00A87124">
      <w:pPr>
        <w:pStyle w:val="ListParagraph"/>
        <w:numPr>
          <w:ilvl w:val="0"/>
          <w:numId w:val="37"/>
        </w:numPr>
      </w:pPr>
      <w:r>
        <w:t>The PIM emulator does not track non-local memory access by PIM.</w:t>
      </w:r>
      <w:r w:rsidR="00D27F8D">
        <w:t xml:space="preserve"> For early studies, we rely on the programmer to ensure PIM computation operates predominantly out of the local memory stack.</w:t>
      </w:r>
    </w:p>
    <w:p w:rsidR="00A87124" w:rsidRDefault="0088600F" w:rsidP="00A87124">
      <w:pPr>
        <w:pStyle w:val="ListParagraph"/>
        <w:numPr>
          <w:ilvl w:val="1"/>
          <w:numId w:val="37"/>
        </w:numPr>
      </w:pPr>
      <w:r>
        <w:t>For early studies, the</w:t>
      </w:r>
      <w:r w:rsidR="00A87124">
        <w:t xml:space="preserve"> PIM emulator assumes all PIM memory accesses are local, and does not estimate </w:t>
      </w:r>
      <w:r>
        <w:t xml:space="preserve">the </w:t>
      </w:r>
      <w:r w:rsidR="00A87124">
        <w:t>performance impact for non-local accesses</w:t>
      </w:r>
      <w:r w:rsidR="00D27F8D">
        <w:t xml:space="preserve"> (i.e. applications that cache well are often a good fit for today’s CPUs and GPUs; PIM is primarily of interest for applications that do not cache well)</w:t>
      </w:r>
      <w:r w:rsidR="00A87124">
        <w:t>.</w:t>
      </w:r>
    </w:p>
    <w:p w:rsidR="00A87124" w:rsidRDefault="00A87124" w:rsidP="00A87124">
      <w:pPr>
        <w:pStyle w:val="ListParagraph"/>
        <w:numPr>
          <w:ilvl w:val="1"/>
          <w:numId w:val="37"/>
        </w:numPr>
      </w:pPr>
      <w:r>
        <w:t xml:space="preserve">The programmer must guarantee this by </w:t>
      </w:r>
      <w:r w:rsidR="00211A63">
        <w:t>writing the program to use</w:t>
      </w:r>
      <w:r>
        <w:t xml:space="preserve"> PIM APIs for memory allocation and task invocation. </w:t>
      </w:r>
    </w:p>
    <w:p w:rsidR="00A87124" w:rsidRDefault="00A87124" w:rsidP="00A87124">
      <w:pPr>
        <w:pStyle w:val="ListParagraph"/>
        <w:numPr>
          <w:ilvl w:val="0"/>
          <w:numId w:val="37"/>
        </w:numPr>
      </w:pPr>
      <w:r>
        <w:t xml:space="preserve">The PIM emulator does not track fine-grained synchronization such as locks from </w:t>
      </w:r>
      <w:r w:rsidR="00DA55CB">
        <w:t>POSIX threads</w:t>
      </w:r>
      <w:r>
        <w:t>.</w:t>
      </w:r>
    </w:p>
    <w:p w:rsidR="00D21809" w:rsidRDefault="00D21809" w:rsidP="00A87124">
      <w:pPr>
        <w:pStyle w:val="ListParagraph"/>
        <w:numPr>
          <w:ilvl w:val="0"/>
          <w:numId w:val="37"/>
        </w:numPr>
      </w:pPr>
      <w:r>
        <w:t>The PIM emulator does not currently account for bandwidth contention between overlapping parallel computations.</w:t>
      </w:r>
    </w:p>
    <w:p w:rsidR="00A87124" w:rsidRDefault="00A87124" w:rsidP="00A87124">
      <w:pPr>
        <w:pStyle w:val="ListParagraph"/>
        <w:numPr>
          <w:ilvl w:val="0"/>
          <w:numId w:val="37"/>
        </w:numPr>
      </w:pPr>
      <w:r>
        <w:t xml:space="preserve">The PIM emulator </w:t>
      </w:r>
      <w:r w:rsidR="0088600F">
        <w:t xml:space="preserve">is </w:t>
      </w:r>
      <w:r w:rsidR="00D27F8D">
        <w:t xml:space="preserve">currently only tested </w:t>
      </w:r>
      <w:r>
        <w:t>for</w:t>
      </w:r>
      <w:r w:rsidR="00D27F8D">
        <w:t xml:space="preserve"> modeling systems with a</w:t>
      </w:r>
      <w:r>
        <w:t xml:space="preserve"> single level memory </w:t>
      </w:r>
      <w:r w:rsidR="00D27F8D">
        <w:t>of</w:t>
      </w:r>
      <w:r>
        <w:t xml:space="preserve"> PIM.</w:t>
      </w:r>
    </w:p>
    <w:p w:rsidR="00FA4C52" w:rsidRDefault="00A87124" w:rsidP="00FA4C52">
      <w:pPr>
        <w:pStyle w:val="ListParagraph"/>
        <w:numPr>
          <w:ilvl w:val="0"/>
          <w:numId w:val="37"/>
        </w:numPr>
        <w:rPr>
          <w:ins w:id="286" w:author="Mark Nutter" w:date="2013-05-30T13:48:00Z"/>
        </w:rPr>
      </w:pPr>
      <w:r>
        <w:t>The PIM emulator does not implement an energy model.</w:t>
      </w:r>
    </w:p>
    <w:p w:rsidR="00DC4121" w:rsidRDefault="00DC4121" w:rsidP="00FA4C52">
      <w:pPr>
        <w:pStyle w:val="ListParagraph"/>
        <w:numPr>
          <w:ilvl w:val="0"/>
          <w:numId w:val="37"/>
        </w:numPr>
        <w:rPr>
          <w:ins w:id="287" w:author="Mark Nutter" w:date="2013-05-30T13:48:00Z"/>
        </w:rPr>
      </w:pPr>
      <w:ins w:id="288" w:author="Mark Nutter" w:date="2013-05-30T13:59:00Z">
        <w:r>
          <w:t>The</w:t>
        </w:r>
      </w:ins>
      <w:ins w:id="289" w:author="Mark Nutter" w:date="2013-05-30T13:48:00Z">
        <w:r w:rsidR="00F30C76">
          <w:t xml:space="preserve"> XML configuration file format allo</w:t>
        </w:r>
        <w:r>
          <w:t>ws more flexibility in defining core attributes than is exposed through the user-level API or implemented in the PIM emulator</w:t>
        </w:r>
      </w:ins>
    </w:p>
    <w:p w:rsidR="00B84FC8" w:rsidRDefault="00DC4121" w:rsidP="00B84FC8">
      <w:pPr>
        <w:pStyle w:val="ListParagraph"/>
        <w:numPr>
          <w:ilvl w:val="1"/>
          <w:numId w:val="37"/>
        </w:numPr>
        <w:pPrChange w:id="290" w:author="Mark Nutter" w:date="2013-05-30T13:58:00Z">
          <w:pPr>
            <w:pStyle w:val="ListParagraph"/>
            <w:numPr>
              <w:numId w:val="37"/>
            </w:numPr>
            <w:ind w:hanging="360"/>
          </w:pPr>
        </w:pPrChange>
      </w:pPr>
      <w:ins w:id="291" w:author="Mark Nutter" w:date="2013-05-30T13:59:00Z">
        <w:r>
          <w:lastRenderedPageBreak/>
          <w:t xml:space="preserve">When defining attributes for </w:t>
        </w:r>
      </w:ins>
      <w:ins w:id="292" w:author="Mark Nutter" w:date="2013-05-30T14:00:00Z">
        <w:r>
          <w:t>cores within a</w:t>
        </w:r>
      </w:ins>
      <w:ins w:id="293" w:author="Mark Nutter" w:date="2013-05-30T13:59:00Z">
        <w:r>
          <w:t xml:space="preserve"> CPU, GPU, or PIM</w:t>
        </w:r>
      </w:ins>
      <w:ins w:id="294" w:author="Mark Nutter" w:date="2013-05-30T14:00:00Z">
        <w:r>
          <w:t>, the user should specify</w:t>
        </w:r>
        <w:bookmarkStart w:id="295" w:name="_GoBack"/>
        <w:bookmarkEnd w:id="295"/>
        <w:r>
          <w:t xml:space="preserve"> the same attribute value for all of these cores</w:t>
        </w:r>
      </w:ins>
      <w:ins w:id="296" w:author="Mark Nutter" w:date="2013-05-30T13:48:00Z">
        <w:r w:rsidR="00F30C76">
          <w:t>.</w:t>
        </w:r>
      </w:ins>
    </w:p>
    <w:p w:rsidR="00FA4C52" w:rsidRDefault="00FA4C52" w:rsidP="00D27F8D"/>
    <w:p w:rsidR="00D27F8D" w:rsidRDefault="00D27F8D" w:rsidP="00D27F8D">
      <w:r>
        <w:t xml:space="preserve">Further, the current (initial) release of the PIM emulator implements the user-level API features necessary for fundamental application studies and evaluations related to PIM. However, the following forward-looking features of the user-level API </w:t>
      </w:r>
      <w:r w:rsidR="00525656">
        <w:t xml:space="preserve">documented in </w:t>
      </w:r>
      <w:proofErr w:type="spellStart"/>
      <w:r w:rsidR="00525656" w:rsidRPr="006A2754">
        <w:rPr>
          <w:i/>
        </w:rPr>
        <w:t>FastForward</w:t>
      </w:r>
      <w:proofErr w:type="spellEnd"/>
      <w:r w:rsidR="00525656" w:rsidRPr="006A2754">
        <w:rPr>
          <w:i/>
        </w:rPr>
        <w:t xml:space="preserve"> Milestone M1: Processing-in-Memory Baseline Architecture and API </w:t>
      </w:r>
      <w:proofErr w:type="gramStart"/>
      <w:r w:rsidR="00525656" w:rsidRPr="006A2754">
        <w:rPr>
          <w:i/>
        </w:rPr>
        <w:t>Report</w:t>
      </w:r>
      <w:r w:rsidR="00525656">
        <w:t xml:space="preserve">  </w:t>
      </w:r>
      <w:r>
        <w:t>are</w:t>
      </w:r>
      <w:proofErr w:type="gramEnd"/>
      <w:r>
        <w:t xml:space="preserve"> currently unsupported:</w:t>
      </w:r>
    </w:p>
    <w:p w:rsidR="00E0475F" w:rsidRDefault="00E0475F" w:rsidP="00D27F8D"/>
    <w:p w:rsidR="00D27F8D" w:rsidRDefault="00D27F8D" w:rsidP="00D27F8D">
      <w:pPr>
        <w:pStyle w:val="ListParagraph"/>
        <w:numPr>
          <w:ilvl w:val="0"/>
          <w:numId w:val="39"/>
        </w:numPr>
      </w:pPr>
      <w:r>
        <w:t>Only</w:t>
      </w:r>
      <w:r w:rsidR="0088600F">
        <w:t xml:space="preserve"> the</w:t>
      </w:r>
      <w:r>
        <w:t xml:space="preserve"> </w:t>
      </w:r>
      <w:r w:rsidRPr="00F41DAF">
        <w:rPr>
          <w:rFonts w:ascii="Consolas" w:hAnsi="Consolas"/>
        </w:rPr>
        <w:t>PIM_CLASS_0</w:t>
      </w:r>
      <w:r>
        <w:t xml:space="preserve"> device type is supported for </w:t>
      </w:r>
      <w:proofErr w:type="spellStart"/>
      <w:r w:rsidRPr="00F41DAF">
        <w:rPr>
          <w:rFonts w:ascii="Consolas" w:hAnsi="Consolas"/>
        </w:rPr>
        <w:t>pim_get_device_</w:t>
      </w:r>
      <w:proofErr w:type="gramStart"/>
      <w:r w:rsidRPr="00F41DAF">
        <w:rPr>
          <w:rFonts w:ascii="Consolas" w:hAnsi="Consolas"/>
        </w:rPr>
        <w:t>ids</w:t>
      </w:r>
      <w:proofErr w:type="spellEnd"/>
      <w:r w:rsidRPr="00F41DAF">
        <w:rPr>
          <w:rFonts w:ascii="Consolas" w:hAnsi="Consolas"/>
        </w:rPr>
        <w:t>(</w:t>
      </w:r>
      <w:proofErr w:type="gramEnd"/>
      <w:r w:rsidRPr="00F41DAF">
        <w:rPr>
          <w:rFonts w:ascii="Consolas" w:hAnsi="Consolas"/>
        </w:rPr>
        <w:t>).</w:t>
      </w:r>
    </w:p>
    <w:p w:rsidR="00D27F8D" w:rsidRPr="00120C8F" w:rsidRDefault="00D27F8D" w:rsidP="00D27F8D">
      <w:pPr>
        <w:pStyle w:val="ListParagraph"/>
        <w:numPr>
          <w:ilvl w:val="0"/>
          <w:numId w:val="39"/>
        </w:numPr>
        <w:rPr>
          <w:rFonts w:ascii="Consolas" w:hAnsi="Consolas"/>
        </w:rPr>
      </w:pPr>
      <w:r>
        <w:t xml:space="preserve">The following device query parameters are unsupported for </w:t>
      </w:r>
      <w:proofErr w:type="spellStart"/>
      <w:r w:rsidRPr="00F41DAF">
        <w:rPr>
          <w:rFonts w:ascii="Consolas" w:hAnsi="Consolas"/>
        </w:rPr>
        <w:t>pim_get_device_</w:t>
      </w:r>
      <w:proofErr w:type="gramStart"/>
      <w:r w:rsidRPr="00F41DAF">
        <w:rPr>
          <w:rFonts w:ascii="Consolas" w:hAnsi="Consolas"/>
        </w:rPr>
        <w:t>info</w:t>
      </w:r>
      <w:proofErr w:type="spellEnd"/>
      <w:r>
        <w:t>(</w:t>
      </w:r>
      <w:proofErr w:type="gramEnd"/>
      <w:r>
        <w:t xml:space="preserve">): </w:t>
      </w:r>
      <w:r w:rsidR="00120C8F" w:rsidRPr="00120C8F">
        <w:rPr>
          <w:rFonts w:ascii="Consolas" w:hAnsi="Consolas"/>
        </w:rPr>
        <w:t>PIM_CPU_ISA,</w:t>
      </w:r>
      <w:r w:rsidR="00120C8F">
        <w:rPr>
          <w:rFonts w:ascii="Consolas" w:hAnsi="Consolas"/>
        </w:rPr>
        <w:t xml:space="preserve"> PIM_GPU_ISA,</w:t>
      </w:r>
      <w:r w:rsidR="00120C8F" w:rsidRPr="00120C8F">
        <w:rPr>
          <w:rFonts w:ascii="Consolas" w:hAnsi="Consolas"/>
        </w:rPr>
        <w:t xml:space="preserve"> </w:t>
      </w:r>
      <w:r w:rsidRPr="00120C8F">
        <w:rPr>
          <w:rFonts w:ascii="Consolas" w:hAnsi="Consolas"/>
        </w:rPr>
        <w:t>PIM_MEM_LEVEL, PIM_MEM_TECHNOLOGY, PIM_HOST_COHERENT, PIM_PEER_COHERENT</w:t>
      </w:r>
      <w:r w:rsidR="00120C8F">
        <w:rPr>
          <w:rFonts w:ascii="Consolas" w:hAnsi="Consolas"/>
        </w:rPr>
        <w:t>, HOST_CPU_ISA, HOST_GPU_ISA</w:t>
      </w:r>
      <w:r w:rsidRPr="00120C8F">
        <w:rPr>
          <w:rFonts w:ascii="Consolas" w:hAnsi="Consolas"/>
        </w:rPr>
        <w:t>.</w:t>
      </w:r>
    </w:p>
    <w:p w:rsidR="00D27F8D" w:rsidRDefault="00D27F8D" w:rsidP="00D27F8D">
      <w:pPr>
        <w:pStyle w:val="ListParagraph"/>
        <w:numPr>
          <w:ilvl w:val="0"/>
          <w:numId w:val="39"/>
        </w:numPr>
      </w:pPr>
      <w:r>
        <w:t xml:space="preserve">As noted above, memory capacity is not dynamically tracked and, as a result, reporting of errors for </w:t>
      </w:r>
      <w:proofErr w:type="spellStart"/>
      <w:r w:rsidRPr="00F41DAF">
        <w:rPr>
          <w:rFonts w:ascii="Consolas" w:hAnsi="Consolas"/>
        </w:rPr>
        <w:t>pim_</w:t>
      </w:r>
      <w:proofErr w:type="gramStart"/>
      <w:r w:rsidRPr="00F41DAF">
        <w:rPr>
          <w:rFonts w:ascii="Consolas" w:hAnsi="Consolas"/>
        </w:rPr>
        <w:t>malloc</w:t>
      </w:r>
      <w:proofErr w:type="spellEnd"/>
      <w:r w:rsidRPr="00F41DAF">
        <w:rPr>
          <w:rFonts w:ascii="Consolas" w:hAnsi="Consolas"/>
        </w:rPr>
        <w:t>(</w:t>
      </w:r>
      <w:proofErr w:type="gramEnd"/>
      <w:r w:rsidRPr="00F41DAF">
        <w:rPr>
          <w:rFonts w:ascii="Consolas" w:hAnsi="Consolas"/>
        </w:rPr>
        <w:t>)</w:t>
      </w:r>
      <w:r>
        <w:t xml:space="preserve"> may be inaccurate.</w:t>
      </w:r>
    </w:p>
    <w:p w:rsidR="00D27F8D" w:rsidRDefault="00D27F8D" w:rsidP="00D27F8D">
      <w:pPr>
        <w:pStyle w:val="ListParagraph"/>
        <w:numPr>
          <w:ilvl w:val="0"/>
          <w:numId w:val="39"/>
        </w:numPr>
      </w:pPr>
      <w:r>
        <w:t xml:space="preserve">The </w:t>
      </w:r>
      <w:proofErr w:type="spellStart"/>
      <w:r w:rsidRPr="00F41DAF">
        <w:rPr>
          <w:rFonts w:ascii="Consolas" w:hAnsi="Consolas"/>
        </w:rPr>
        <w:t>pim_</w:t>
      </w:r>
      <w:proofErr w:type="gramStart"/>
      <w:r w:rsidRPr="00F41DAF">
        <w:rPr>
          <w:rFonts w:ascii="Consolas" w:hAnsi="Consolas"/>
        </w:rPr>
        <w:t>reloc</w:t>
      </w:r>
      <w:proofErr w:type="spellEnd"/>
      <w:r w:rsidRPr="00F41DAF">
        <w:rPr>
          <w:rFonts w:ascii="Consolas" w:hAnsi="Consolas"/>
        </w:rPr>
        <w:t>(</w:t>
      </w:r>
      <w:proofErr w:type="gramEnd"/>
      <w:r w:rsidRPr="00F41DAF">
        <w:rPr>
          <w:rFonts w:ascii="Consolas" w:hAnsi="Consolas"/>
        </w:rPr>
        <w:t>)</w:t>
      </w:r>
      <w:r>
        <w:t xml:space="preserve"> call is unimplemented.</w:t>
      </w:r>
    </w:p>
    <w:p w:rsidR="00D27F8D" w:rsidRDefault="00D27F8D" w:rsidP="00D27F8D">
      <w:pPr>
        <w:pStyle w:val="ListParagraph"/>
        <w:numPr>
          <w:ilvl w:val="0"/>
          <w:numId w:val="39"/>
        </w:numPr>
      </w:pPr>
      <w:r>
        <w:t xml:space="preserve">Returning error codes (via </w:t>
      </w:r>
      <w:proofErr w:type="spellStart"/>
      <w:r w:rsidRPr="00F41DAF">
        <w:rPr>
          <w:rFonts w:ascii="Consolas" w:hAnsi="Consolas"/>
        </w:rPr>
        <w:t>errno</w:t>
      </w:r>
      <w:proofErr w:type="spellEnd"/>
      <w:r>
        <w:t xml:space="preserve">) may not be implemented for errors encountered during </w:t>
      </w:r>
      <w:proofErr w:type="spellStart"/>
      <w:r w:rsidRPr="00F41DAF">
        <w:rPr>
          <w:rFonts w:ascii="Consolas" w:hAnsi="Consolas"/>
        </w:rPr>
        <w:t>pim_</w:t>
      </w:r>
      <w:proofErr w:type="gramStart"/>
      <w:r w:rsidRPr="00F41DAF">
        <w:rPr>
          <w:rFonts w:ascii="Consolas" w:hAnsi="Consolas"/>
        </w:rPr>
        <w:t>map</w:t>
      </w:r>
      <w:proofErr w:type="spellEnd"/>
      <w:r w:rsidRPr="00F41DAF">
        <w:rPr>
          <w:rFonts w:ascii="Consolas" w:hAnsi="Consolas"/>
        </w:rPr>
        <w:t>(</w:t>
      </w:r>
      <w:proofErr w:type="gramEnd"/>
      <w:r w:rsidRPr="00F41DAF">
        <w:rPr>
          <w:rFonts w:ascii="Consolas" w:hAnsi="Consolas"/>
        </w:rPr>
        <w:t>)</w:t>
      </w:r>
      <w:r>
        <w:t xml:space="preserve"> (error conditions will still be detectable by a </w:t>
      </w:r>
      <w:r w:rsidRPr="00F41DAF">
        <w:rPr>
          <w:rFonts w:ascii="Consolas" w:hAnsi="Consolas"/>
        </w:rPr>
        <w:t>NULL</w:t>
      </w:r>
      <w:r>
        <w:t xml:space="preserve"> return value from </w:t>
      </w:r>
      <w:proofErr w:type="spellStart"/>
      <w:r w:rsidRPr="00F41DAF">
        <w:rPr>
          <w:rFonts w:ascii="Consolas" w:hAnsi="Consolas"/>
        </w:rPr>
        <w:t>pim_map</w:t>
      </w:r>
      <w:proofErr w:type="spellEnd"/>
      <w:r w:rsidRPr="00F41DAF">
        <w:rPr>
          <w:rFonts w:ascii="Consolas" w:hAnsi="Consolas"/>
        </w:rPr>
        <w:t>()</w:t>
      </w:r>
      <w:r>
        <w:t>).</w:t>
      </w:r>
    </w:p>
    <w:p w:rsidR="00D27F8D" w:rsidRDefault="00D27F8D" w:rsidP="00D27F8D">
      <w:pPr>
        <w:pStyle w:val="ListParagraph"/>
        <w:numPr>
          <w:ilvl w:val="0"/>
          <w:numId w:val="39"/>
        </w:numPr>
      </w:pPr>
      <w:r>
        <w:t xml:space="preserve">The </w:t>
      </w:r>
      <w:proofErr w:type="spellStart"/>
      <w:r w:rsidRPr="00F41DAF">
        <w:rPr>
          <w:rFonts w:ascii="Consolas" w:hAnsi="Consolas"/>
        </w:rPr>
        <w:t>pim_</w:t>
      </w:r>
      <w:proofErr w:type="gramStart"/>
      <w:r w:rsidRPr="00F41DAF">
        <w:rPr>
          <w:rFonts w:ascii="Consolas" w:hAnsi="Consolas"/>
        </w:rPr>
        <w:t>unmap</w:t>
      </w:r>
      <w:proofErr w:type="spellEnd"/>
      <w:r w:rsidRPr="00F41DAF">
        <w:rPr>
          <w:rFonts w:ascii="Consolas" w:hAnsi="Consolas"/>
        </w:rPr>
        <w:t>(</w:t>
      </w:r>
      <w:proofErr w:type="gramEnd"/>
      <w:r w:rsidRPr="00F41DAF">
        <w:rPr>
          <w:rFonts w:ascii="Consolas" w:hAnsi="Consolas"/>
        </w:rPr>
        <w:t>)</w:t>
      </w:r>
      <w:r>
        <w:t xml:space="preserve"> call only returns </w:t>
      </w:r>
      <w:r w:rsidRPr="00F41DAF">
        <w:rPr>
          <w:rFonts w:ascii="Consolas" w:hAnsi="Consolas"/>
        </w:rPr>
        <w:t>PIM_GENERAL_ERROR</w:t>
      </w:r>
      <w:r>
        <w:t xml:space="preserve"> on all errors (i.e. other error returns are unimplemented).</w:t>
      </w:r>
    </w:p>
    <w:p w:rsidR="00D27F8D" w:rsidRPr="00A87124" w:rsidRDefault="00D27F8D" w:rsidP="00D27F8D">
      <w:pPr>
        <w:pStyle w:val="ListParagraph"/>
        <w:numPr>
          <w:ilvl w:val="0"/>
          <w:numId w:val="39"/>
        </w:numPr>
      </w:pPr>
      <w:r>
        <w:t xml:space="preserve">Calling </w:t>
      </w:r>
      <w:proofErr w:type="spellStart"/>
      <w:r w:rsidRPr="00F41DAF">
        <w:rPr>
          <w:rFonts w:ascii="Consolas" w:hAnsi="Consolas"/>
        </w:rPr>
        <w:t>get_pim_</w:t>
      </w:r>
      <w:proofErr w:type="gramStart"/>
      <w:r w:rsidRPr="00F41DAF">
        <w:rPr>
          <w:rFonts w:ascii="Consolas" w:hAnsi="Consolas"/>
        </w:rPr>
        <w:t>id</w:t>
      </w:r>
      <w:proofErr w:type="spellEnd"/>
      <w:r w:rsidRPr="00F41DAF">
        <w:rPr>
          <w:rFonts w:ascii="Consolas" w:hAnsi="Consolas"/>
        </w:rPr>
        <w:t>(</w:t>
      </w:r>
      <w:proofErr w:type="gramEnd"/>
      <w:r w:rsidRPr="00F41DAF">
        <w:rPr>
          <w:rFonts w:ascii="Consolas" w:hAnsi="Consolas"/>
        </w:rPr>
        <w:t>)</w:t>
      </w:r>
      <w:r>
        <w:t xml:space="preserve"> from GPU kernels is unsupported.</w:t>
      </w:r>
    </w:p>
    <w:p w:rsidR="00D27F8D" w:rsidRPr="00A87124" w:rsidRDefault="00D27F8D" w:rsidP="00A87124"/>
    <w:p w:rsidR="003D5BA7" w:rsidRDefault="00520A18" w:rsidP="00520A18">
      <w:pPr>
        <w:pStyle w:val="Heading1"/>
      </w:pPr>
      <w:bookmarkStart w:id="297" w:name="_Toc231541841"/>
      <w:r>
        <w:lastRenderedPageBreak/>
        <w:t>References</w:t>
      </w:r>
      <w:bookmarkEnd w:id="297"/>
    </w:p>
    <w:p w:rsidR="00A87124" w:rsidRDefault="00A87124" w:rsidP="00520A18">
      <w:pPr>
        <w:pStyle w:val="ListParagraph"/>
        <w:numPr>
          <w:ilvl w:val="0"/>
          <w:numId w:val="36"/>
        </w:numPr>
        <w:rPr>
          <w:rFonts w:ascii="Times New Roman" w:hAnsi="Times New Roman" w:cs="Times New Roman"/>
          <w:sz w:val="20"/>
          <w:szCs w:val="20"/>
        </w:rPr>
      </w:pPr>
      <w:bookmarkStart w:id="298" w:name="_Ref354779673"/>
      <w:bookmarkStart w:id="299" w:name="_Ref354760385"/>
      <w:proofErr w:type="spellStart"/>
      <w:r w:rsidRPr="00A87124">
        <w:rPr>
          <w:rFonts w:ascii="Times New Roman" w:hAnsi="Times New Roman" w:cs="Times New Roman"/>
          <w:sz w:val="20"/>
          <w:szCs w:val="20"/>
        </w:rPr>
        <w:t>Wim</w:t>
      </w:r>
      <w:proofErr w:type="spellEnd"/>
      <w:r w:rsidRPr="00A87124">
        <w:rPr>
          <w:rFonts w:ascii="Times New Roman" w:hAnsi="Times New Roman" w:cs="Times New Roman"/>
          <w:sz w:val="20"/>
          <w:szCs w:val="20"/>
        </w:rPr>
        <w:t xml:space="preserve"> </w:t>
      </w:r>
      <w:proofErr w:type="spellStart"/>
      <w:r w:rsidRPr="00A87124">
        <w:rPr>
          <w:rFonts w:ascii="Times New Roman" w:hAnsi="Times New Roman" w:cs="Times New Roman"/>
          <w:sz w:val="20"/>
          <w:szCs w:val="20"/>
        </w:rPr>
        <w:t>Heirman</w:t>
      </w:r>
      <w:proofErr w:type="spellEnd"/>
      <w:r w:rsidRPr="00A87124">
        <w:rPr>
          <w:rFonts w:ascii="Times New Roman" w:hAnsi="Times New Roman" w:cs="Times New Roman"/>
          <w:sz w:val="20"/>
          <w:szCs w:val="20"/>
        </w:rPr>
        <w:t xml:space="preserve">, Trevor E. Carlson, Shuai Che, Kevin Skadron, </w:t>
      </w:r>
      <w:proofErr w:type="spellStart"/>
      <w:r w:rsidRPr="00A87124">
        <w:rPr>
          <w:rFonts w:ascii="Times New Roman" w:hAnsi="Times New Roman" w:cs="Times New Roman"/>
          <w:sz w:val="20"/>
          <w:szCs w:val="20"/>
        </w:rPr>
        <w:t>Lieven</w:t>
      </w:r>
      <w:proofErr w:type="spellEnd"/>
      <w:r w:rsidRPr="00A87124">
        <w:rPr>
          <w:rFonts w:ascii="Times New Roman" w:hAnsi="Times New Roman" w:cs="Times New Roman"/>
          <w:sz w:val="20"/>
          <w:szCs w:val="20"/>
        </w:rPr>
        <w:t xml:space="preserve"> </w:t>
      </w:r>
      <w:proofErr w:type="spellStart"/>
      <w:r w:rsidRPr="00A87124">
        <w:rPr>
          <w:rFonts w:ascii="Times New Roman" w:hAnsi="Times New Roman" w:cs="Times New Roman"/>
          <w:sz w:val="20"/>
          <w:szCs w:val="20"/>
        </w:rPr>
        <w:t>Eeckhout</w:t>
      </w:r>
      <w:proofErr w:type="spellEnd"/>
      <w:r w:rsidRPr="00A87124">
        <w:rPr>
          <w:rFonts w:ascii="Times New Roman" w:hAnsi="Times New Roman" w:cs="Times New Roman"/>
          <w:sz w:val="20"/>
          <w:szCs w:val="20"/>
        </w:rPr>
        <w:t>, “Using Cycle Stacks to Understand Scaling Bottlenecks in Multi-Threaded Workloads,” IEEE Int’l Symposium on Workload Characterization (IISWC), 2011</w:t>
      </w:r>
      <w:r>
        <w:rPr>
          <w:rFonts w:ascii="Times New Roman" w:hAnsi="Times New Roman" w:cs="Times New Roman"/>
          <w:sz w:val="20"/>
          <w:szCs w:val="20"/>
        </w:rPr>
        <w:t>.</w:t>
      </w:r>
    </w:p>
    <w:p w:rsidR="00A87124" w:rsidRDefault="00A87124" w:rsidP="00520A18">
      <w:pPr>
        <w:pStyle w:val="ListParagraph"/>
        <w:numPr>
          <w:ilvl w:val="0"/>
          <w:numId w:val="36"/>
        </w:numPr>
        <w:rPr>
          <w:rFonts w:ascii="Times New Roman" w:hAnsi="Times New Roman" w:cs="Times New Roman"/>
          <w:sz w:val="20"/>
          <w:szCs w:val="20"/>
        </w:rPr>
      </w:pPr>
      <w:r w:rsidRPr="00A87124">
        <w:rPr>
          <w:rFonts w:ascii="Times New Roman" w:hAnsi="Times New Roman" w:cs="Times New Roman"/>
          <w:sz w:val="20"/>
          <w:szCs w:val="20"/>
        </w:rPr>
        <w:t xml:space="preserve">Barry </w:t>
      </w:r>
      <w:proofErr w:type="spellStart"/>
      <w:r w:rsidRPr="00A87124">
        <w:rPr>
          <w:rFonts w:ascii="Times New Roman" w:hAnsi="Times New Roman" w:cs="Times New Roman"/>
          <w:sz w:val="20"/>
          <w:szCs w:val="20"/>
        </w:rPr>
        <w:t>Rountree</w:t>
      </w:r>
      <w:proofErr w:type="spellEnd"/>
      <w:r w:rsidRPr="00A87124">
        <w:rPr>
          <w:rFonts w:ascii="Times New Roman" w:hAnsi="Times New Roman" w:cs="Times New Roman"/>
          <w:sz w:val="20"/>
          <w:szCs w:val="20"/>
        </w:rPr>
        <w:t xml:space="preserve">, David K. </w:t>
      </w:r>
      <w:proofErr w:type="spellStart"/>
      <w:r w:rsidRPr="00A87124">
        <w:rPr>
          <w:rFonts w:ascii="Times New Roman" w:hAnsi="Times New Roman" w:cs="Times New Roman"/>
          <w:sz w:val="20"/>
          <w:szCs w:val="20"/>
        </w:rPr>
        <w:t>Lowenthal</w:t>
      </w:r>
      <w:proofErr w:type="spellEnd"/>
      <w:r w:rsidRPr="00A87124">
        <w:rPr>
          <w:rFonts w:ascii="Times New Roman" w:hAnsi="Times New Roman" w:cs="Times New Roman"/>
          <w:sz w:val="20"/>
          <w:szCs w:val="20"/>
        </w:rPr>
        <w:t>, Martin Schulz, Bronis R. de Supinski, “Practical Performance Prediction Under Dynamic Voltage Frequency Scaling,” 4th International Green Computing Conference (IGCC), 2011</w:t>
      </w:r>
      <w:r>
        <w:rPr>
          <w:rFonts w:ascii="Times New Roman" w:hAnsi="Times New Roman" w:cs="Times New Roman"/>
          <w:sz w:val="20"/>
          <w:szCs w:val="20"/>
        </w:rPr>
        <w:t>.</w:t>
      </w:r>
    </w:p>
    <w:p w:rsidR="00520A18" w:rsidRPr="00A87124" w:rsidRDefault="00A87124" w:rsidP="00520A18">
      <w:pPr>
        <w:pStyle w:val="ListParagraph"/>
        <w:numPr>
          <w:ilvl w:val="0"/>
          <w:numId w:val="36"/>
        </w:numPr>
        <w:rPr>
          <w:rFonts w:ascii="Times New Roman" w:hAnsi="Times New Roman" w:cs="Times New Roman"/>
          <w:sz w:val="20"/>
          <w:szCs w:val="20"/>
        </w:rPr>
      </w:pPr>
      <w:r w:rsidRPr="00A87124">
        <w:rPr>
          <w:rFonts w:ascii="Times New Roman" w:hAnsi="Times New Roman" w:cs="Times New Roman"/>
          <w:sz w:val="20"/>
          <w:szCs w:val="20"/>
        </w:rPr>
        <w:t xml:space="preserve">Jaewoong Sim, Aniruddha Dasgupta, </w:t>
      </w:r>
      <w:proofErr w:type="spellStart"/>
      <w:r w:rsidRPr="00A87124">
        <w:rPr>
          <w:rFonts w:ascii="Times New Roman" w:hAnsi="Times New Roman" w:cs="Times New Roman"/>
          <w:sz w:val="20"/>
          <w:szCs w:val="20"/>
        </w:rPr>
        <w:t>Hyesoon</w:t>
      </w:r>
      <w:proofErr w:type="spellEnd"/>
      <w:r w:rsidRPr="00A87124">
        <w:rPr>
          <w:rFonts w:ascii="Times New Roman" w:hAnsi="Times New Roman" w:cs="Times New Roman"/>
          <w:sz w:val="20"/>
          <w:szCs w:val="20"/>
        </w:rPr>
        <w:t xml:space="preserve"> Kim, Richard </w:t>
      </w:r>
      <w:proofErr w:type="spellStart"/>
      <w:r w:rsidRPr="00A87124">
        <w:rPr>
          <w:rFonts w:ascii="Times New Roman" w:hAnsi="Times New Roman" w:cs="Times New Roman"/>
          <w:sz w:val="20"/>
          <w:szCs w:val="20"/>
        </w:rPr>
        <w:t>Vuduc</w:t>
      </w:r>
      <w:proofErr w:type="spellEnd"/>
      <w:r w:rsidRPr="00A87124">
        <w:rPr>
          <w:rFonts w:ascii="Times New Roman" w:hAnsi="Times New Roman" w:cs="Times New Roman"/>
          <w:sz w:val="20"/>
          <w:szCs w:val="20"/>
        </w:rPr>
        <w:t>, “A Performance Analysis Framework for Identifying Potential Benefits in GPGPU Applications,” 17th ACM SIGPLAN Symposium on Principles and Practice of Parallel Programming (</w:t>
      </w:r>
      <w:proofErr w:type="spellStart"/>
      <w:r w:rsidRPr="00A87124">
        <w:rPr>
          <w:rFonts w:ascii="Times New Roman" w:hAnsi="Times New Roman" w:cs="Times New Roman"/>
          <w:sz w:val="20"/>
          <w:szCs w:val="20"/>
        </w:rPr>
        <w:t>PPoPP</w:t>
      </w:r>
      <w:proofErr w:type="spellEnd"/>
      <w:r w:rsidRPr="00A87124">
        <w:rPr>
          <w:rFonts w:ascii="Times New Roman" w:hAnsi="Times New Roman" w:cs="Times New Roman"/>
          <w:sz w:val="20"/>
          <w:szCs w:val="20"/>
        </w:rPr>
        <w:t>), 2012</w:t>
      </w:r>
      <w:r>
        <w:rPr>
          <w:rFonts w:ascii="Times New Roman" w:hAnsi="Times New Roman" w:cs="Times New Roman"/>
          <w:sz w:val="20"/>
          <w:szCs w:val="20"/>
        </w:rPr>
        <w:t>.</w:t>
      </w:r>
      <w:bookmarkEnd w:id="298"/>
      <w:bookmarkEnd w:id="299"/>
    </w:p>
    <w:sectPr w:rsidR="00520A18" w:rsidRPr="00A87124" w:rsidSect="00D53D2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86C" w:rsidRDefault="005F486C" w:rsidP="005866E9">
      <w:r>
        <w:separator/>
      </w:r>
    </w:p>
  </w:endnote>
  <w:endnote w:type="continuationSeparator" w:id="0">
    <w:p w:rsidR="005F486C" w:rsidRDefault="005F486C" w:rsidP="005866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E1000AEF" w:usb1="5000A1FF" w:usb2="00000000" w:usb3="00000000" w:csb0="000001BF" w:csb1="00000000"/>
  </w:font>
  <w:font w:name="Lucidasans">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C76" w:rsidRPr="00BB1021" w:rsidDel="00D37E0F" w:rsidRDefault="00F30C76" w:rsidP="00AA5427">
    <w:pPr>
      <w:pStyle w:val="Footer"/>
      <w:pBdr>
        <w:top w:val="thinThickSmallGap" w:sz="24" w:space="1" w:color="622423" w:themeColor="accent2" w:themeShade="7F"/>
      </w:pBdr>
      <w:rPr>
        <w:del w:id="213" w:author="Nuwan Jayasena" w:date="2013-06-18T09:10:00Z"/>
        <w:rFonts w:asciiTheme="majorHAnsi" w:eastAsiaTheme="majorEastAsia" w:hAnsiTheme="majorHAnsi" w:cstheme="majorBidi"/>
      </w:rPr>
    </w:pPr>
    <w:r w:rsidRPr="00BB1021">
      <w:rPr>
        <w:rFonts w:asciiTheme="majorHAnsi" w:eastAsiaTheme="majorEastAsia" w:hAnsiTheme="majorHAnsi" w:cstheme="majorBidi"/>
      </w:rPr>
      <w:t>AMD ADVANCED RESEARCH AND AMD CONFIDENTIAL</w:t>
    </w:r>
  </w:p>
  <w:p w:rsidR="00000000" w:rsidRDefault="00F30C76">
    <w:pPr>
      <w:pStyle w:val="Footer"/>
      <w:pBdr>
        <w:top w:val="thinThickSmallGap" w:sz="24" w:space="1" w:color="622423" w:themeColor="accent2" w:themeShade="7F"/>
      </w:pBdr>
      <w:rPr>
        <w:del w:id="214" w:author="Nuwan Jayasena" w:date="2013-06-18T09:09:00Z"/>
        <w:rFonts w:asciiTheme="majorHAnsi" w:hAnsiTheme="majorHAnsi"/>
      </w:rPr>
      <w:pPrChange w:id="215" w:author="Nuwan Jayasena" w:date="2013-06-18T09:10:00Z">
        <w:pPr>
          <w:pStyle w:val="Footer"/>
        </w:pPr>
      </w:pPrChange>
    </w:pPr>
    <w:del w:id="216" w:author="Nuwan Jayasena" w:date="2013-06-18T09:09:00Z">
      <w:r w:rsidRPr="00BB1021" w:rsidDel="00D37E0F">
        <w:rPr>
          <w:rFonts w:asciiTheme="majorHAnsi" w:hAnsiTheme="majorHAnsi"/>
        </w:rPr>
        <w:delText>Subject to Disclosure Restrictions of Subcontract No. B600716</w:delText>
      </w:r>
    </w:del>
  </w:p>
  <w:p w:rsidR="00F30C76" w:rsidRDefault="00F30C76" w:rsidP="00BB1021">
    <w:pPr>
      <w:pStyle w:val="Footer"/>
      <w:rPr>
        <w:rFonts w:asciiTheme="majorHAnsi" w:hAnsiTheme="majorHAnsi"/>
      </w:rPr>
    </w:pPr>
    <w:del w:id="217" w:author="Nuwan Jayasena" w:date="2013-06-18T09:09:00Z">
      <w:r w:rsidRPr="00BB1021" w:rsidDel="00D37E0F">
        <w:rPr>
          <w:rFonts w:asciiTheme="majorHAnsi" w:hAnsiTheme="majorHAnsi"/>
        </w:rPr>
        <w:delText>Disclose only within Lawrence Livermore National Laboratory and the Department of Energy on a Need to Know basis, with the express limitation that this report may not, without the prior written permission of AMD Advanced Research LLC be used for the purposes of manufacture nor disclosed externally.</w:delText>
      </w:r>
    </w:del>
  </w:p>
  <w:p w:rsidR="00F30C76" w:rsidRDefault="00F30C76" w:rsidP="00BB1021">
    <w:pPr>
      <w:pStyle w:val="Footer"/>
      <w:rPr>
        <w:rFonts w:asciiTheme="majorHAnsi" w:hAnsiTheme="majorHAnsi"/>
      </w:rPr>
    </w:pPr>
  </w:p>
  <w:p w:rsidR="00F30C76" w:rsidRDefault="00F30C76" w:rsidP="00BB1021">
    <w:pPr>
      <w:pStyle w:val="Footer"/>
      <w:rPr>
        <w:noProof/>
      </w:rPr>
    </w:pPr>
    <w:r>
      <w:tab/>
      <w:t xml:space="preserve">Page </w:t>
    </w:r>
    <w:r w:rsidR="00B84FC8">
      <w:fldChar w:fldCharType="begin"/>
    </w:r>
    <w:r>
      <w:instrText xml:space="preserve"> PAGE </w:instrText>
    </w:r>
    <w:r w:rsidR="00B84FC8">
      <w:fldChar w:fldCharType="separate"/>
    </w:r>
    <w:r w:rsidR="001D40BB">
      <w:rPr>
        <w:noProof/>
      </w:rPr>
      <w:t>ii</w:t>
    </w:r>
    <w:r w:rsidR="00B84FC8">
      <w:rPr>
        <w:noProof/>
      </w:rPr>
      <w:fldChar w:fldCharType="end"/>
    </w:r>
    <w:r>
      <w:tab/>
    </w:r>
    <w:r w:rsidR="00B84FC8">
      <w:fldChar w:fldCharType="begin"/>
    </w:r>
    <w:r>
      <w:instrText xml:space="preserve"> DATE \@ "M/d/yyyy" </w:instrText>
    </w:r>
    <w:r w:rsidR="00B84FC8">
      <w:fldChar w:fldCharType="separate"/>
    </w:r>
    <w:ins w:id="218" w:author="Nuwan Jayasena" w:date="2013-06-18T09:18:00Z">
      <w:r w:rsidR="001D40BB">
        <w:rPr>
          <w:noProof/>
        </w:rPr>
        <w:t>6/18/2013</w:t>
      </w:r>
    </w:ins>
    <w:ins w:id="219" w:author="Mark Nutter" w:date="2013-05-30T13:35:00Z">
      <w:del w:id="220" w:author="Nuwan Jayasena" w:date="2013-06-18T09:09:00Z">
        <w:r w:rsidDel="00D37E0F">
          <w:rPr>
            <w:noProof/>
          </w:rPr>
          <w:delText>5/30/2013</w:delText>
        </w:r>
      </w:del>
    </w:ins>
    <w:del w:id="221" w:author="Nuwan Jayasena" w:date="2013-06-18T09:09:00Z">
      <w:r w:rsidDel="00D37E0F">
        <w:rPr>
          <w:noProof/>
        </w:rPr>
        <w:delText>5/28/2013</w:delText>
      </w:r>
    </w:del>
    <w:r w:rsidR="00B84FC8">
      <w:rPr>
        <w:noProof/>
      </w:rPr>
      <w:fldChar w:fldCharType="end"/>
    </w:r>
  </w:p>
  <w:p w:rsidR="00F30C76" w:rsidRPr="00BB1021" w:rsidRDefault="00F30C76" w:rsidP="00BB1021">
    <w:pPr>
      <w:pStyle w:val="Footer"/>
      <w:rPr>
        <w:rFonts w:asciiTheme="majorHAnsi" w:hAnsiTheme="majorHAns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C76" w:rsidRPr="00BB1021" w:rsidRDefault="00F30C76" w:rsidP="00AA5427">
    <w:pPr>
      <w:pStyle w:val="Footer"/>
      <w:pBdr>
        <w:top w:val="thinThickSmallGap" w:sz="24" w:space="1" w:color="622423" w:themeColor="accent2" w:themeShade="7F"/>
      </w:pBdr>
      <w:rPr>
        <w:rFonts w:asciiTheme="majorHAnsi" w:eastAsiaTheme="majorEastAsia" w:hAnsiTheme="majorHAnsi" w:cstheme="majorBidi"/>
      </w:rPr>
    </w:pPr>
    <w:r w:rsidRPr="00BB1021">
      <w:rPr>
        <w:rFonts w:asciiTheme="majorHAnsi" w:eastAsiaTheme="majorEastAsia" w:hAnsiTheme="majorHAnsi" w:cstheme="majorBidi"/>
      </w:rPr>
      <w:t>AMD ADVANCED RESEARCH AND AMD CONFIDENTIAL</w:t>
    </w:r>
  </w:p>
  <w:p w:rsidR="00F30C76" w:rsidRPr="00BB1021" w:rsidDel="00D37E0F" w:rsidRDefault="00F30C76" w:rsidP="00BB1021">
    <w:pPr>
      <w:pStyle w:val="Footer"/>
      <w:rPr>
        <w:del w:id="222" w:author="Nuwan Jayasena" w:date="2013-06-18T09:09:00Z"/>
        <w:rFonts w:asciiTheme="majorHAnsi" w:hAnsiTheme="majorHAnsi"/>
      </w:rPr>
    </w:pPr>
    <w:del w:id="223" w:author="Nuwan Jayasena" w:date="2013-06-18T09:09:00Z">
      <w:r w:rsidRPr="00BB1021" w:rsidDel="00D37E0F">
        <w:rPr>
          <w:rFonts w:asciiTheme="majorHAnsi" w:hAnsiTheme="majorHAnsi"/>
        </w:rPr>
        <w:delText>Subject to Disclosure Restrictions of Subcontract No. B600716</w:delText>
      </w:r>
    </w:del>
  </w:p>
  <w:p w:rsidR="00F30C76" w:rsidRPr="00BB1021" w:rsidDel="00D37E0F" w:rsidRDefault="00F30C76" w:rsidP="00BB1021">
    <w:pPr>
      <w:pStyle w:val="Footer"/>
      <w:rPr>
        <w:del w:id="224" w:author="Nuwan Jayasena" w:date="2013-06-18T09:09:00Z"/>
        <w:rFonts w:asciiTheme="majorHAnsi" w:hAnsiTheme="majorHAnsi"/>
      </w:rPr>
    </w:pPr>
    <w:del w:id="225" w:author="Nuwan Jayasena" w:date="2013-06-18T09:09:00Z">
      <w:r w:rsidRPr="00BB1021" w:rsidDel="00D37E0F">
        <w:rPr>
          <w:rFonts w:asciiTheme="majorHAnsi" w:hAnsiTheme="majorHAnsi"/>
        </w:rPr>
        <w:delText>Disclose only within Lawrence Livermore National Laboratory and the Department of Energy on a Need to Know basis, with the express limitation that this report may not, without the prior written permission of AMD Advanced Research LLC be used for the purposes of manufacture nor disclosed externally.</w:delText>
      </w:r>
    </w:del>
  </w:p>
  <w:p w:rsidR="00F30C76" w:rsidRDefault="00F30C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86C" w:rsidRDefault="005F486C" w:rsidP="005866E9">
      <w:r>
        <w:separator/>
      </w:r>
    </w:p>
  </w:footnote>
  <w:footnote w:type="continuationSeparator" w:id="0">
    <w:p w:rsidR="005F486C" w:rsidRDefault="005F486C" w:rsidP="005866E9">
      <w:r>
        <w:continuationSeparator/>
      </w:r>
    </w:p>
  </w:footnote>
  <w:footnote w:id="1">
    <w:p w:rsidR="00F30C76" w:rsidRDefault="00F30C76">
      <w:pPr>
        <w:pStyle w:val="FootnoteText"/>
      </w:pPr>
      <w:r>
        <w:rPr>
          <w:rStyle w:val="FootnoteReference"/>
        </w:rPr>
        <w:footnoteRef/>
      </w:r>
      <w:r>
        <w:t xml:space="preserve"> The PIM emulator provides wrappers for POSIX threads and </w:t>
      </w:r>
      <w:proofErr w:type="spellStart"/>
      <w:r>
        <w:t>OpenCL</w:t>
      </w:r>
      <w:proofErr w:type="spellEnd"/>
      <w:r>
        <w:t xml:space="preserve"> 1.x APIs.   The application source code does not require modification in order for the PIM emulator to collect performance information about calls to these APIs, as they are redirected to the wrappers when the application links with the PIM emulator library.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C76" w:rsidRDefault="00F30C76" w:rsidP="005866E9">
    <w:pPr>
      <w:pStyle w:val="Header"/>
    </w:pPr>
    <w:r>
      <w:t xml:space="preserve">                    </w:t>
    </w:r>
    <w:r>
      <w:tab/>
    </w:r>
    <w:r w:rsidRPr="00A723BD">
      <w:tab/>
    </w:r>
  </w:p>
  <w:p w:rsidR="00F30C76" w:rsidRPr="00A723BD" w:rsidRDefault="00F30C76" w:rsidP="00A723BD">
    <w:pPr>
      <w:pStyle w:val="Header"/>
      <w:jc w:val="right"/>
    </w:pPr>
    <w:r>
      <w:t>Processing-In-Memory Emulator Software Usage Guide</w:t>
    </w:r>
  </w:p>
  <w:p w:rsidR="00F30C76" w:rsidRDefault="00F30C76" w:rsidP="00A723BD">
    <w:pPr>
      <w:autoSpaceDE w:val="0"/>
      <w:autoSpaceDN w:val="0"/>
      <w:snapToGrid w:val="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C76" w:rsidRDefault="00F30C76" w:rsidP="00AA5427">
    <w:pPr>
      <w:pStyle w:val="Header"/>
      <w:jc w:val="right"/>
    </w:pPr>
    <w:r>
      <w:t>Processing-In-Memory Emulator Software Usage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640"/>
    <w:multiLevelType w:val="hybridMultilevel"/>
    <w:tmpl w:val="DAEE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853F3"/>
    <w:multiLevelType w:val="multilevel"/>
    <w:tmpl w:val="AF2A93AE"/>
    <w:lvl w:ilvl="0">
      <w:start w:val="1"/>
      <w:numFmt w:val="decimal"/>
      <w:pStyle w:val="Heading1"/>
      <w:lvlText w:val="%1"/>
      <w:lvlJc w:val="left"/>
      <w:pPr>
        <w:ind w:left="432" w:hanging="432"/>
      </w:pPr>
    </w:lvl>
    <w:lvl w:ilvl="1">
      <w:start w:val="1"/>
      <w:numFmt w:val="decimal"/>
      <w:pStyle w:val="Heading2"/>
      <w:lvlText w:val="%1.%2"/>
      <w:lvlJc w:val="left"/>
      <w:pPr>
        <w:ind w:left="23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4130914"/>
    <w:multiLevelType w:val="hybridMultilevel"/>
    <w:tmpl w:val="11FAE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D127A"/>
    <w:multiLevelType w:val="hybridMultilevel"/>
    <w:tmpl w:val="9FA61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64BF8"/>
    <w:multiLevelType w:val="hybridMultilevel"/>
    <w:tmpl w:val="7AE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A3265"/>
    <w:multiLevelType w:val="hybridMultilevel"/>
    <w:tmpl w:val="FED0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7037C"/>
    <w:multiLevelType w:val="hybridMultilevel"/>
    <w:tmpl w:val="39585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D281D"/>
    <w:multiLevelType w:val="hybridMultilevel"/>
    <w:tmpl w:val="5A9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36F19"/>
    <w:multiLevelType w:val="hybridMultilevel"/>
    <w:tmpl w:val="CD50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06AAC"/>
    <w:multiLevelType w:val="hybridMultilevel"/>
    <w:tmpl w:val="4684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E83924"/>
    <w:multiLevelType w:val="hybridMultilevel"/>
    <w:tmpl w:val="BD2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2420B9"/>
    <w:multiLevelType w:val="hybridMultilevel"/>
    <w:tmpl w:val="082CE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557E39"/>
    <w:multiLevelType w:val="hybridMultilevel"/>
    <w:tmpl w:val="520AD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37D67"/>
    <w:multiLevelType w:val="hybridMultilevel"/>
    <w:tmpl w:val="3FCCD9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29FB4CC9"/>
    <w:multiLevelType w:val="hybridMultilevel"/>
    <w:tmpl w:val="22127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95135A"/>
    <w:multiLevelType w:val="hybridMultilevel"/>
    <w:tmpl w:val="E91C8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001953"/>
    <w:multiLevelType w:val="hybridMultilevel"/>
    <w:tmpl w:val="1EA87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296E67"/>
    <w:multiLevelType w:val="hybridMultilevel"/>
    <w:tmpl w:val="6086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BC61CA"/>
    <w:multiLevelType w:val="hybridMultilevel"/>
    <w:tmpl w:val="92EE59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318B68B7"/>
    <w:multiLevelType w:val="hybridMultilevel"/>
    <w:tmpl w:val="27123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14D99"/>
    <w:multiLevelType w:val="hybridMultilevel"/>
    <w:tmpl w:val="5FD0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F83511"/>
    <w:multiLevelType w:val="hybridMultilevel"/>
    <w:tmpl w:val="3BEE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A57010"/>
    <w:multiLevelType w:val="hybridMultilevel"/>
    <w:tmpl w:val="39585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D01C7B"/>
    <w:multiLevelType w:val="hybridMultilevel"/>
    <w:tmpl w:val="AD82E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5D478C"/>
    <w:multiLevelType w:val="hybridMultilevel"/>
    <w:tmpl w:val="31B8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E2792E"/>
    <w:multiLevelType w:val="hybridMultilevel"/>
    <w:tmpl w:val="774A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D53095"/>
    <w:multiLevelType w:val="hybridMultilevel"/>
    <w:tmpl w:val="ECBEF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9295E99"/>
    <w:multiLevelType w:val="hybridMultilevel"/>
    <w:tmpl w:val="D04EE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AC1666"/>
    <w:multiLevelType w:val="hybridMultilevel"/>
    <w:tmpl w:val="D1B0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730CA7"/>
    <w:multiLevelType w:val="hybridMultilevel"/>
    <w:tmpl w:val="04D0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72551"/>
    <w:multiLevelType w:val="hybridMultilevel"/>
    <w:tmpl w:val="9F18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1300C7"/>
    <w:multiLevelType w:val="hybridMultilevel"/>
    <w:tmpl w:val="26BE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B37D36"/>
    <w:multiLevelType w:val="hybridMultilevel"/>
    <w:tmpl w:val="8F9A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9C58BE"/>
    <w:multiLevelType w:val="hybridMultilevel"/>
    <w:tmpl w:val="6A14E6C8"/>
    <w:lvl w:ilvl="0" w:tplc="9D00AE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6550E02"/>
    <w:multiLevelType w:val="hybridMultilevel"/>
    <w:tmpl w:val="1DEAE382"/>
    <w:lvl w:ilvl="0" w:tplc="9B522F24">
      <w:start w:val="1"/>
      <w:numFmt w:val="bullet"/>
      <w:lvlText w:val="•"/>
      <w:lvlJc w:val="left"/>
      <w:pPr>
        <w:tabs>
          <w:tab w:val="num" w:pos="720"/>
        </w:tabs>
        <w:ind w:left="720" w:hanging="360"/>
      </w:pPr>
      <w:rPr>
        <w:rFonts w:ascii="Arial" w:hAnsi="Arial" w:hint="default"/>
      </w:rPr>
    </w:lvl>
    <w:lvl w:ilvl="1" w:tplc="D64A53BA">
      <w:start w:val="1"/>
      <w:numFmt w:val="bullet"/>
      <w:lvlText w:val="•"/>
      <w:lvlJc w:val="left"/>
      <w:pPr>
        <w:tabs>
          <w:tab w:val="num" w:pos="1440"/>
        </w:tabs>
        <w:ind w:left="1440" w:hanging="360"/>
      </w:pPr>
      <w:rPr>
        <w:rFonts w:ascii="Arial" w:hAnsi="Arial" w:hint="default"/>
      </w:rPr>
    </w:lvl>
    <w:lvl w:ilvl="2" w:tplc="7D3A8374" w:tentative="1">
      <w:start w:val="1"/>
      <w:numFmt w:val="bullet"/>
      <w:lvlText w:val="•"/>
      <w:lvlJc w:val="left"/>
      <w:pPr>
        <w:tabs>
          <w:tab w:val="num" w:pos="2160"/>
        </w:tabs>
        <w:ind w:left="2160" w:hanging="360"/>
      </w:pPr>
      <w:rPr>
        <w:rFonts w:ascii="Arial" w:hAnsi="Arial" w:hint="default"/>
      </w:rPr>
    </w:lvl>
    <w:lvl w:ilvl="3" w:tplc="93BADFF2" w:tentative="1">
      <w:start w:val="1"/>
      <w:numFmt w:val="bullet"/>
      <w:lvlText w:val="•"/>
      <w:lvlJc w:val="left"/>
      <w:pPr>
        <w:tabs>
          <w:tab w:val="num" w:pos="2880"/>
        </w:tabs>
        <w:ind w:left="2880" w:hanging="360"/>
      </w:pPr>
      <w:rPr>
        <w:rFonts w:ascii="Arial" w:hAnsi="Arial" w:hint="default"/>
      </w:rPr>
    </w:lvl>
    <w:lvl w:ilvl="4" w:tplc="D388B6E0" w:tentative="1">
      <w:start w:val="1"/>
      <w:numFmt w:val="bullet"/>
      <w:lvlText w:val="•"/>
      <w:lvlJc w:val="left"/>
      <w:pPr>
        <w:tabs>
          <w:tab w:val="num" w:pos="3600"/>
        </w:tabs>
        <w:ind w:left="3600" w:hanging="360"/>
      </w:pPr>
      <w:rPr>
        <w:rFonts w:ascii="Arial" w:hAnsi="Arial" w:hint="default"/>
      </w:rPr>
    </w:lvl>
    <w:lvl w:ilvl="5" w:tplc="57441FFA" w:tentative="1">
      <w:start w:val="1"/>
      <w:numFmt w:val="bullet"/>
      <w:lvlText w:val="•"/>
      <w:lvlJc w:val="left"/>
      <w:pPr>
        <w:tabs>
          <w:tab w:val="num" w:pos="4320"/>
        </w:tabs>
        <w:ind w:left="4320" w:hanging="360"/>
      </w:pPr>
      <w:rPr>
        <w:rFonts w:ascii="Arial" w:hAnsi="Arial" w:hint="default"/>
      </w:rPr>
    </w:lvl>
    <w:lvl w:ilvl="6" w:tplc="FE4ADF5E" w:tentative="1">
      <w:start w:val="1"/>
      <w:numFmt w:val="bullet"/>
      <w:lvlText w:val="•"/>
      <w:lvlJc w:val="left"/>
      <w:pPr>
        <w:tabs>
          <w:tab w:val="num" w:pos="5040"/>
        </w:tabs>
        <w:ind w:left="5040" w:hanging="360"/>
      </w:pPr>
      <w:rPr>
        <w:rFonts w:ascii="Arial" w:hAnsi="Arial" w:hint="default"/>
      </w:rPr>
    </w:lvl>
    <w:lvl w:ilvl="7" w:tplc="9560184A" w:tentative="1">
      <w:start w:val="1"/>
      <w:numFmt w:val="bullet"/>
      <w:lvlText w:val="•"/>
      <w:lvlJc w:val="left"/>
      <w:pPr>
        <w:tabs>
          <w:tab w:val="num" w:pos="5760"/>
        </w:tabs>
        <w:ind w:left="5760" w:hanging="360"/>
      </w:pPr>
      <w:rPr>
        <w:rFonts w:ascii="Arial" w:hAnsi="Arial" w:hint="default"/>
      </w:rPr>
    </w:lvl>
    <w:lvl w:ilvl="8" w:tplc="3B44F680" w:tentative="1">
      <w:start w:val="1"/>
      <w:numFmt w:val="bullet"/>
      <w:lvlText w:val="•"/>
      <w:lvlJc w:val="left"/>
      <w:pPr>
        <w:tabs>
          <w:tab w:val="num" w:pos="6480"/>
        </w:tabs>
        <w:ind w:left="6480" w:hanging="360"/>
      </w:pPr>
      <w:rPr>
        <w:rFonts w:ascii="Arial" w:hAnsi="Arial" w:hint="default"/>
      </w:rPr>
    </w:lvl>
  </w:abstractNum>
  <w:abstractNum w:abstractNumId="35">
    <w:nsid w:val="66BA3250"/>
    <w:multiLevelType w:val="hybridMultilevel"/>
    <w:tmpl w:val="BC68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B7245D"/>
    <w:multiLevelType w:val="hybridMultilevel"/>
    <w:tmpl w:val="82B2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4105BC"/>
    <w:multiLevelType w:val="hybridMultilevel"/>
    <w:tmpl w:val="8BD4ACD4"/>
    <w:lvl w:ilvl="0" w:tplc="48DA350C">
      <w:start w:val="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882F60"/>
    <w:multiLevelType w:val="hybridMultilevel"/>
    <w:tmpl w:val="42B2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FE001E"/>
    <w:multiLevelType w:val="hybridMultilevel"/>
    <w:tmpl w:val="790E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734071"/>
    <w:multiLevelType w:val="hybridMultilevel"/>
    <w:tmpl w:val="BEE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4"/>
  </w:num>
  <w:num w:numId="4">
    <w:abstractNumId w:val="7"/>
  </w:num>
  <w:num w:numId="5">
    <w:abstractNumId w:val="8"/>
  </w:num>
  <w:num w:numId="6">
    <w:abstractNumId w:val="27"/>
  </w:num>
  <w:num w:numId="7">
    <w:abstractNumId w:val="19"/>
  </w:num>
  <w:num w:numId="8">
    <w:abstractNumId w:val="39"/>
  </w:num>
  <w:num w:numId="9">
    <w:abstractNumId w:val="40"/>
  </w:num>
  <w:num w:numId="10">
    <w:abstractNumId w:val="20"/>
  </w:num>
  <w:num w:numId="11">
    <w:abstractNumId w:val="10"/>
  </w:num>
  <w:num w:numId="12">
    <w:abstractNumId w:val="5"/>
  </w:num>
  <w:num w:numId="13">
    <w:abstractNumId w:val="38"/>
  </w:num>
  <w:num w:numId="14">
    <w:abstractNumId w:val="26"/>
  </w:num>
  <w:num w:numId="15">
    <w:abstractNumId w:val="14"/>
  </w:num>
  <w:num w:numId="16">
    <w:abstractNumId w:val="25"/>
  </w:num>
  <w:num w:numId="17">
    <w:abstractNumId w:val="4"/>
  </w:num>
  <w:num w:numId="18">
    <w:abstractNumId w:val="18"/>
  </w:num>
  <w:num w:numId="19">
    <w:abstractNumId w:val="31"/>
  </w:num>
  <w:num w:numId="20">
    <w:abstractNumId w:val="36"/>
  </w:num>
  <w:num w:numId="21">
    <w:abstractNumId w:val="13"/>
  </w:num>
  <w:num w:numId="22">
    <w:abstractNumId w:val="29"/>
  </w:num>
  <w:num w:numId="23">
    <w:abstractNumId w:val="35"/>
  </w:num>
  <w:num w:numId="24">
    <w:abstractNumId w:val="28"/>
  </w:num>
  <w:num w:numId="25">
    <w:abstractNumId w:val="15"/>
  </w:num>
  <w:num w:numId="26">
    <w:abstractNumId w:val="2"/>
  </w:num>
  <w:num w:numId="27">
    <w:abstractNumId w:val="32"/>
  </w:num>
  <w:num w:numId="28">
    <w:abstractNumId w:val="17"/>
  </w:num>
  <w:num w:numId="29">
    <w:abstractNumId w:val="3"/>
  </w:num>
  <w:num w:numId="30">
    <w:abstractNumId w:val="22"/>
  </w:num>
  <w:num w:numId="31">
    <w:abstractNumId w:val="34"/>
  </w:num>
  <w:num w:numId="32">
    <w:abstractNumId w:val="37"/>
  </w:num>
  <w:num w:numId="33">
    <w:abstractNumId w:val="16"/>
  </w:num>
  <w:num w:numId="34">
    <w:abstractNumId w:val="30"/>
  </w:num>
  <w:num w:numId="35">
    <w:abstractNumId w:val="12"/>
  </w:num>
  <w:num w:numId="36">
    <w:abstractNumId w:val="33"/>
  </w:num>
  <w:num w:numId="37">
    <w:abstractNumId w:val="6"/>
  </w:num>
  <w:num w:numId="38">
    <w:abstractNumId w:val="23"/>
  </w:num>
  <w:num w:numId="39">
    <w:abstractNumId w:val="9"/>
  </w:num>
  <w:num w:numId="40">
    <w:abstractNumId w:val="21"/>
  </w:num>
  <w:num w:numId="4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1004"/>
  <w:revisionView w:markup="0"/>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useFELayout/>
  </w:compat>
  <w:rsids>
    <w:rsidRoot w:val="008B785D"/>
    <w:rsid w:val="00001240"/>
    <w:rsid w:val="000019AD"/>
    <w:rsid w:val="0000323D"/>
    <w:rsid w:val="0000391B"/>
    <w:rsid w:val="00007CAE"/>
    <w:rsid w:val="00011706"/>
    <w:rsid w:val="00013F93"/>
    <w:rsid w:val="00015CB0"/>
    <w:rsid w:val="00016879"/>
    <w:rsid w:val="00017ABE"/>
    <w:rsid w:val="00024172"/>
    <w:rsid w:val="00024DD7"/>
    <w:rsid w:val="00026B7B"/>
    <w:rsid w:val="000270A1"/>
    <w:rsid w:val="00036A42"/>
    <w:rsid w:val="0003753F"/>
    <w:rsid w:val="0004012D"/>
    <w:rsid w:val="00040F98"/>
    <w:rsid w:val="00041357"/>
    <w:rsid w:val="000414F3"/>
    <w:rsid w:val="00043088"/>
    <w:rsid w:val="000478F4"/>
    <w:rsid w:val="00050959"/>
    <w:rsid w:val="00050B4C"/>
    <w:rsid w:val="00050BF0"/>
    <w:rsid w:val="0005261B"/>
    <w:rsid w:val="00056739"/>
    <w:rsid w:val="0006175C"/>
    <w:rsid w:val="000617B3"/>
    <w:rsid w:val="00061B01"/>
    <w:rsid w:val="000633D3"/>
    <w:rsid w:val="000666EA"/>
    <w:rsid w:val="000700A9"/>
    <w:rsid w:val="0007027F"/>
    <w:rsid w:val="00072726"/>
    <w:rsid w:val="00072877"/>
    <w:rsid w:val="00077942"/>
    <w:rsid w:val="00082386"/>
    <w:rsid w:val="0008239D"/>
    <w:rsid w:val="00082A7B"/>
    <w:rsid w:val="00082F85"/>
    <w:rsid w:val="0008337E"/>
    <w:rsid w:val="0008383B"/>
    <w:rsid w:val="0008595E"/>
    <w:rsid w:val="00085C52"/>
    <w:rsid w:val="000866A9"/>
    <w:rsid w:val="00086C3C"/>
    <w:rsid w:val="00087272"/>
    <w:rsid w:val="00090E39"/>
    <w:rsid w:val="00091647"/>
    <w:rsid w:val="00092FDD"/>
    <w:rsid w:val="00093752"/>
    <w:rsid w:val="000941B0"/>
    <w:rsid w:val="00094CCE"/>
    <w:rsid w:val="00095721"/>
    <w:rsid w:val="00096658"/>
    <w:rsid w:val="000A0376"/>
    <w:rsid w:val="000A0713"/>
    <w:rsid w:val="000A0B80"/>
    <w:rsid w:val="000A136F"/>
    <w:rsid w:val="000A33F3"/>
    <w:rsid w:val="000A6914"/>
    <w:rsid w:val="000B689B"/>
    <w:rsid w:val="000B694D"/>
    <w:rsid w:val="000B7370"/>
    <w:rsid w:val="000C1FB8"/>
    <w:rsid w:val="000C2DE2"/>
    <w:rsid w:val="000C5887"/>
    <w:rsid w:val="000C61B5"/>
    <w:rsid w:val="000D5CCE"/>
    <w:rsid w:val="000D5FDD"/>
    <w:rsid w:val="000D6629"/>
    <w:rsid w:val="000D6AB2"/>
    <w:rsid w:val="000D6C93"/>
    <w:rsid w:val="000D7910"/>
    <w:rsid w:val="000D7EC5"/>
    <w:rsid w:val="000E2E1C"/>
    <w:rsid w:val="000F085D"/>
    <w:rsid w:val="000F2C34"/>
    <w:rsid w:val="000F31CB"/>
    <w:rsid w:val="000F464C"/>
    <w:rsid w:val="000F5509"/>
    <w:rsid w:val="001001F0"/>
    <w:rsid w:val="00103524"/>
    <w:rsid w:val="0010515C"/>
    <w:rsid w:val="00105590"/>
    <w:rsid w:val="00105DB2"/>
    <w:rsid w:val="00106A19"/>
    <w:rsid w:val="00107235"/>
    <w:rsid w:val="001101A3"/>
    <w:rsid w:val="001102D8"/>
    <w:rsid w:val="0011109C"/>
    <w:rsid w:val="00112AEA"/>
    <w:rsid w:val="00112DBE"/>
    <w:rsid w:val="0011552A"/>
    <w:rsid w:val="00116EA8"/>
    <w:rsid w:val="00117E67"/>
    <w:rsid w:val="001205EB"/>
    <w:rsid w:val="00120682"/>
    <w:rsid w:val="00120C8F"/>
    <w:rsid w:val="00121703"/>
    <w:rsid w:val="00123EC8"/>
    <w:rsid w:val="00124051"/>
    <w:rsid w:val="001242B2"/>
    <w:rsid w:val="00125436"/>
    <w:rsid w:val="0012752F"/>
    <w:rsid w:val="00127B17"/>
    <w:rsid w:val="00130EA0"/>
    <w:rsid w:val="0013108E"/>
    <w:rsid w:val="0013368C"/>
    <w:rsid w:val="001344D6"/>
    <w:rsid w:val="00134A4C"/>
    <w:rsid w:val="00134B94"/>
    <w:rsid w:val="00140661"/>
    <w:rsid w:val="00141DBF"/>
    <w:rsid w:val="0014336F"/>
    <w:rsid w:val="001437EA"/>
    <w:rsid w:val="00143AB3"/>
    <w:rsid w:val="00146DDF"/>
    <w:rsid w:val="00147BBC"/>
    <w:rsid w:val="00147E25"/>
    <w:rsid w:val="001502E4"/>
    <w:rsid w:val="001514DA"/>
    <w:rsid w:val="00151BF6"/>
    <w:rsid w:val="00153A8D"/>
    <w:rsid w:val="00153AAE"/>
    <w:rsid w:val="001546C9"/>
    <w:rsid w:val="00156B71"/>
    <w:rsid w:val="00161230"/>
    <w:rsid w:val="00161D78"/>
    <w:rsid w:val="00163D8C"/>
    <w:rsid w:val="001657F2"/>
    <w:rsid w:val="00165893"/>
    <w:rsid w:val="00171EAA"/>
    <w:rsid w:val="00175F36"/>
    <w:rsid w:val="001761CE"/>
    <w:rsid w:val="00177B55"/>
    <w:rsid w:val="001808DD"/>
    <w:rsid w:val="00181DDD"/>
    <w:rsid w:val="0018449D"/>
    <w:rsid w:val="00185B67"/>
    <w:rsid w:val="00186A07"/>
    <w:rsid w:val="001876B3"/>
    <w:rsid w:val="00193891"/>
    <w:rsid w:val="00193F83"/>
    <w:rsid w:val="0019424F"/>
    <w:rsid w:val="00194DB2"/>
    <w:rsid w:val="00195BF7"/>
    <w:rsid w:val="0019627E"/>
    <w:rsid w:val="00197046"/>
    <w:rsid w:val="00197074"/>
    <w:rsid w:val="001A0C18"/>
    <w:rsid w:val="001A4578"/>
    <w:rsid w:val="001A59D2"/>
    <w:rsid w:val="001A5CE5"/>
    <w:rsid w:val="001A67E9"/>
    <w:rsid w:val="001A6AFF"/>
    <w:rsid w:val="001B00EB"/>
    <w:rsid w:val="001B01D8"/>
    <w:rsid w:val="001B052E"/>
    <w:rsid w:val="001B07C0"/>
    <w:rsid w:val="001B2D37"/>
    <w:rsid w:val="001B3A27"/>
    <w:rsid w:val="001B3CEB"/>
    <w:rsid w:val="001B44B6"/>
    <w:rsid w:val="001B7553"/>
    <w:rsid w:val="001C0270"/>
    <w:rsid w:val="001C19AD"/>
    <w:rsid w:val="001C54A6"/>
    <w:rsid w:val="001C58FA"/>
    <w:rsid w:val="001D1DE4"/>
    <w:rsid w:val="001D1E3A"/>
    <w:rsid w:val="001D229D"/>
    <w:rsid w:val="001D2BA7"/>
    <w:rsid w:val="001D40BB"/>
    <w:rsid w:val="001D48A1"/>
    <w:rsid w:val="001D5EAD"/>
    <w:rsid w:val="001E18D0"/>
    <w:rsid w:val="001E2FB7"/>
    <w:rsid w:val="001E383B"/>
    <w:rsid w:val="001E3F5D"/>
    <w:rsid w:val="001E6525"/>
    <w:rsid w:val="001E7B4F"/>
    <w:rsid w:val="001F00D1"/>
    <w:rsid w:val="001F20F8"/>
    <w:rsid w:val="001F2EBE"/>
    <w:rsid w:val="001F3920"/>
    <w:rsid w:val="001F4B49"/>
    <w:rsid w:val="001F5EC6"/>
    <w:rsid w:val="002023AC"/>
    <w:rsid w:val="00203BE8"/>
    <w:rsid w:val="002058AA"/>
    <w:rsid w:val="002064CB"/>
    <w:rsid w:val="00207C9C"/>
    <w:rsid w:val="00207DE7"/>
    <w:rsid w:val="00210357"/>
    <w:rsid w:val="00211066"/>
    <w:rsid w:val="00211A63"/>
    <w:rsid w:val="0021247C"/>
    <w:rsid w:val="00212C2E"/>
    <w:rsid w:val="00213DD0"/>
    <w:rsid w:val="002165CF"/>
    <w:rsid w:val="00217F59"/>
    <w:rsid w:val="00220031"/>
    <w:rsid w:val="002217C3"/>
    <w:rsid w:val="002276AC"/>
    <w:rsid w:val="002310BA"/>
    <w:rsid w:val="00235C38"/>
    <w:rsid w:val="00237BC6"/>
    <w:rsid w:val="002406FF"/>
    <w:rsid w:val="00243732"/>
    <w:rsid w:val="00245B00"/>
    <w:rsid w:val="00245E10"/>
    <w:rsid w:val="00246970"/>
    <w:rsid w:val="002532C0"/>
    <w:rsid w:val="002542FD"/>
    <w:rsid w:val="002554A1"/>
    <w:rsid w:val="002568E6"/>
    <w:rsid w:val="0025711F"/>
    <w:rsid w:val="00257BA2"/>
    <w:rsid w:val="00257DEA"/>
    <w:rsid w:val="00261FCE"/>
    <w:rsid w:val="00262B28"/>
    <w:rsid w:val="0026425A"/>
    <w:rsid w:val="00265D1F"/>
    <w:rsid w:val="00271B4E"/>
    <w:rsid w:val="00271F1B"/>
    <w:rsid w:val="002733D5"/>
    <w:rsid w:val="00273A41"/>
    <w:rsid w:val="00273DEF"/>
    <w:rsid w:val="0027612C"/>
    <w:rsid w:val="00277468"/>
    <w:rsid w:val="00277C9F"/>
    <w:rsid w:val="00281ACB"/>
    <w:rsid w:val="002857E0"/>
    <w:rsid w:val="00287E84"/>
    <w:rsid w:val="00291FA8"/>
    <w:rsid w:val="002922B5"/>
    <w:rsid w:val="00292314"/>
    <w:rsid w:val="00293477"/>
    <w:rsid w:val="00294319"/>
    <w:rsid w:val="0029655B"/>
    <w:rsid w:val="002A0F38"/>
    <w:rsid w:val="002A0FF1"/>
    <w:rsid w:val="002A13C3"/>
    <w:rsid w:val="002A275B"/>
    <w:rsid w:val="002A32D9"/>
    <w:rsid w:val="002A337F"/>
    <w:rsid w:val="002A5B6E"/>
    <w:rsid w:val="002A6D06"/>
    <w:rsid w:val="002A7EE2"/>
    <w:rsid w:val="002B1E73"/>
    <w:rsid w:val="002B3AD8"/>
    <w:rsid w:val="002B3D7B"/>
    <w:rsid w:val="002B5B38"/>
    <w:rsid w:val="002B7037"/>
    <w:rsid w:val="002C0FA1"/>
    <w:rsid w:val="002C6623"/>
    <w:rsid w:val="002C69CB"/>
    <w:rsid w:val="002D167E"/>
    <w:rsid w:val="002D574B"/>
    <w:rsid w:val="002D6637"/>
    <w:rsid w:val="002E1787"/>
    <w:rsid w:val="002E57C7"/>
    <w:rsid w:val="002E7D73"/>
    <w:rsid w:val="002F1A86"/>
    <w:rsid w:val="002F226F"/>
    <w:rsid w:val="002F3415"/>
    <w:rsid w:val="002F3519"/>
    <w:rsid w:val="002F77DE"/>
    <w:rsid w:val="003009CF"/>
    <w:rsid w:val="00301E2B"/>
    <w:rsid w:val="00303E1A"/>
    <w:rsid w:val="0031293F"/>
    <w:rsid w:val="00313DCA"/>
    <w:rsid w:val="00315F89"/>
    <w:rsid w:val="0031665E"/>
    <w:rsid w:val="00317E3B"/>
    <w:rsid w:val="003201F9"/>
    <w:rsid w:val="003217C8"/>
    <w:rsid w:val="00321CAB"/>
    <w:rsid w:val="00321FA1"/>
    <w:rsid w:val="00323D2E"/>
    <w:rsid w:val="00326075"/>
    <w:rsid w:val="00326928"/>
    <w:rsid w:val="00330CAB"/>
    <w:rsid w:val="00342EAA"/>
    <w:rsid w:val="003457E8"/>
    <w:rsid w:val="00345C01"/>
    <w:rsid w:val="00351517"/>
    <w:rsid w:val="00352312"/>
    <w:rsid w:val="0035259D"/>
    <w:rsid w:val="00352B31"/>
    <w:rsid w:val="00355375"/>
    <w:rsid w:val="0035541F"/>
    <w:rsid w:val="003563C0"/>
    <w:rsid w:val="00356B77"/>
    <w:rsid w:val="003571F3"/>
    <w:rsid w:val="003627B8"/>
    <w:rsid w:val="00362929"/>
    <w:rsid w:val="00365AB7"/>
    <w:rsid w:val="00367E79"/>
    <w:rsid w:val="00370B1E"/>
    <w:rsid w:val="003728DA"/>
    <w:rsid w:val="0037290B"/>
    <w:rsid w:val="003732D5"/>
    <w:rsid w:val="00373FFC"/>
    <w:rsid w:val="003744A0"/>
    <w:rsid w:val="00375CAD"/>
    <w:rsid w:val="00376140"/>
    <w:rsid w:val="0037772A"/>
    <w:rsid w:val="00377BBE"/>
    <w:rsid w:val="00377D6B"/>
    <w:rsid w:val="00380E1B"/>
    <w:rsid w:val="0038253E"/>
    <w:rsid w:val="00382B59"/>
    <w:rsid w:val="00383B52"/>
    <w:rsid w:val="00384076"/>
    <w:rsid w:val="00385A2D"/>
    <w:rsid w:val="00386B88"/>
    <w:rsid w:val="00387053"/>
    <w:rsid w:val="003870C1"/>
    <w:rsid w:val="003908EB"/>
    <w:rsid w:val="0039150B"/>
    <w:rsid w:val="00391E25"/>
    <w:rsid w:val="003929E1"/>
    <w:rsid w:val="0039601A"/>
    <w:rsid w:val="00397ECA"/>
    <w:rsid w:val="003A28DB"/>
    <w:rsid w:val="003A3EF4"/>
    <w:rsid w:val="003A4031"/>
    <w:rsid w:val="003A465E"/>
    <w:rsid w:val="003B081E"/>
    <w:rsid w:val="003B16E2"/>
    <w:rsid w:val="003B21A5"/>
    <w:rsid w:val="003B31A5"/>
    <w:rsid w:val="003B3799"/>
    <w:rsid w:val="003B4050"/>
    <w:rsid w:val="003B46CA"/>
    <w:rsid w:val="003B4C6C"/>
    <w:rsid w:val="003B6481"/>
    <w:rsid w:val="003B771E"/>
    <w:rsid w:val="003C0A14"/>
    <w:rsid w:val="003C21A9"/>
    <w:rsid w:val="003C335F"/>
    <w:rsid w:val="003C51AF"/>
    <w:rsid w:val="003C5703"/>
    <w:rsid w:val="003C6080"/>
    <w:rsid w:val="003C710B"/>
    <w:rsid w:val="003C794C"/>
    <w:rsid w:val="003C7ADE"/>
    <w:rsid w:val="003C7E50"/>
    <w:rsid w:val="003D054A"/>
    <w:rsid w:val="003D223E"/>
    <w:rsid w:val="003D46B7"/>
    <w:rsid w:val="003D5BA7"/>
    <w:rsid w:val="003E765D"/>
    <w:rsid w:val="003F020D"/>
    <w:rsid w:val="003F026C"/>
    <w:rsid w:val="003F02B0"/>
    <w:rsid w:val="003F044B"/>
    <w:rsid w:val="003F25DC"/>
    <w:rsid w:val="003F2B6F"/>
    <w:rsid w:val="003F3902"/>
    <w:rsid w:val="003F423E"/>
    <w:rsid w:val="003F6511"/>
    <w:rsid w:val="003F658E"/>
    <w:rsid w:val="003F662A"/>
    <w:rsid w:val="003F6CD2"/>
    <w:rsid w:val="003F78FF"/>
    <w:rsid w:val="003F7992"/>
    <w:rsid w:val="003F7D7B"/>
    <w:rsid w:val="00400493"/>
    <w:rsid w:val="00400842"/>
    <w:rsid w:val="00401963"/>
    <w:rsid w:val="00401F80"/>
    <w:rsid w:val="00402DF6"/>
    <w:rsid w:val="00403D17"/>
    <w:rsid w:val="00403D81"/>
    <w:rsid w:val="004055F5"/>
    <w:rsid w:val="00411A08"/>
    <w:rsid w:val="00411F0C"/>
    <w:rsid w:val="004129C7"/>
    <w:rsid w:val="00412AAB"/>
    <w:rsid w:val="004163AF"/>
    <w:rsid w:val="0041737E"/>
    <w:rsid w:val="00421754"/>
    <w:rsid w:val="00422219"/>
    <w:rsid w:val="0042483A"/>
    <w:rsid w:val="00426461"/>
    <w:rsid w:val="00430179"/>
    <w:rsid w:val="004302C4"/>
    <w:rsid w:val="00430FC9"/>
    <w:rsid w:val="00433B29"/>
    <w:rsid w:val="00435E49"/>
    <w:rsid w:val="00437182"/>
    <w:rsid w:val="00437FDE"/>
    <w:rsid w:val="004405E2"/>
    <w:rsid w:val="00441550"/>
    <w:rsid w:val="00443527"/>
    <w:rsid w:val="00443719"/>
    <w:rsid w:val="00444B2B"/>
    <w:rsid w:val="00445247"/>
    <w:rsid w:val="004459B6"/>
    <w:rsid w:val="0044613D"/>
    <w:rsid w:val="00446D77"/>
    <w:rsid w:val="00447DB1"/>
    <w:rsid w:val="00447EA6"/>
    <w:rsid w:val="004509C4"/>
    <w:rsid w:val="004519C8"/>
    <w:rsid w:val="00452257"/>
    <w:rsid w:val="0045348E"/>
    <w:rsid w:val="004538C0"/>
    <w:rsid w:val="00453E10"/>
    <w:rsid w:val="0045477F"/>
    <w:rsid w:val="00456AB1"/>
    <w:rsid w:val="00457150"/>
    <w:rsid w:val="00460D2A"/>
    <w:rsid w:val="004628F0"/>
    <w:rsid w:val="00462B34"/>
    <w:rsid w:val="004638F8"/>
    <w:rsid w:val="00464193"/>
    <w:rsid w:val="004659DF"/>
    <w:rsid w:val="00467961"/>
    <w:rsid w:val="004715C4"/>
    <w:rsid w:val="00472D48"/>
    <w:rsid w:val="00473308"/>
    <w:rsid w:val="00473B32"/>
    <w:rsid w:val="00473BBD"/>
    <w:rsid w:val="004769DC"/>
    <w:rsid w:val="004771A5"/>
    <w:rsid w:val="004821A3"/>
    <w:rsid w:val="00482584"/>
    <w:rsid w:val="00487A48"/>
    <w:rsid w:val="00490241"/>
    <w:rsid w:val="0049194F"/>
    <w:rsid w:val="00495DB4"/>
    <w:rsid w:val="00497E67"/>
    <w:rsid w:val="004A0A06"/>
    <w:rsid w:val="004A1D41"/>
    <w:rsid w:val="004A45C2"/>
    <w:rsid w:val="004A5D9F"/>
    <w:rsid w:val="004B0E77"/>
    <w:rsid w:val="004B10A4"/>
    <w:rsid w:val="004B1117"/>
    <w:rsid w:val="004B1BAE"/>
    <w:rsid w:val="004B5929"/>
    <w:rsid w:val="004B71A8"/>
    <w:rsid w:val="004B7204"/>
    <w:rsid w:val="004C008D"/>
    <w:rsid w:val="004C069E"/>
    <w:rsid w:val="004C2563"/>
    <w:rsid w:val="004C29E9"/>
    <w:rsid w:val="004C5B78"/>
    <w:rsid w:val="004D195A"/>
    <w:rsid w:val="004D796E"/>
    <w:rsid w:val="004D7A49"/>
    <w:rsid w:val="004E2B59"/>
    <w:rsid w:val="004E349B"/>
    <w:rsid w:val="004E73DF"/>
    <w:rsid w:val="004E749A"/>
    <w:rsid w:val="004F12A7"/>
    <w:rsid w:val="004F1C79"/>
    <w:rsid w:val="004F36EF"/>
    <w:rsid w:val="004F5D36"/>
    <w:rsid w:val="004F636E"/>
    <w:rsid w:val="004F7F55"/>
    <w:rsid w:val="005008BA"/>
    <w:rsid w:val="0050228B"/>
    <w:rsid w:val="00503ABF"/>
    <w:rsid w:val="00505009"/>
    <w:rsid w:val="00510CC1"/>
    <w:rsid w:val="00510E01"/>
    <w:rsid w:val="00513154"/>
    <w:rsid w:val="00514C9C"/>
    <w:rsid w:val="005163C0"/>
    <w:rsid w:val="0051678C"/>
    <w:rsid w:val="00516E2A"/>
    <w:rsid w:val="00520A18"/>
    <w:rsid w:val="005211D2"/>
    <w:rsid w:val="0052152A"/>
    <w:rsid w:val="0052270E"/>
    <w:rsid w:val="00523965"/>
    <w:rsid w:val="0052489F"/>
    <w:rsid w:val="0052506B"/>
    <w:rsid w:val="005251DA"/>
    <w:rsid w:val="00525656"/>
    <w:rsid w:val="005256F9"/>
    <w:rsid w:val="00525D1F"/>
    <w:rsid w:val="0052606B"/>
    <w:rsid w:val="005260A8"/>
    <w:rsid w:val="00527E69"/>
    <w:rsid w:val="00531051"/>
    <w:rsid w:val="00531FD9"/>
    <w:rsid w:val="00533078"/>
    <w:rsid w:val="00533F74"/>
    <w:rsid w:val="00536A67"/>
    <w:rsid w:val="005379D2"/>
    <w:rsid w:val="0054021A"/>
    <w:rsid w:val="00540B80"/>
    <w:rsid w:val="005424E3"/>
    <w:rsid w:val="00542E8E"/>
    <w:rsid w:val="005455C8"/>
    <w:rsid w:val="00545BD9"/>
    <w:rsid w:val="00545DC6"/>
    <w:rsid w:val="005468F7"/>
    <w:rsid w:val="00551E52"/>
    <w:rsid w:val="00552183"/>
    <w:rsid w:val="00554C3F"/>
    <w:rsid w:val="005563FB"/>
    <w:rsid w:val="0056388B"/>
    <w:rsid w:val="00565181"/>
    <w:rsid w:val="005654CB"/>
    <w:rsid w:val="00570496"/>
    <w:rsid w:val="00570ABB"/>
    <w:rsid w:val="00571386"/>
    <w:rsid w:val="005744E0"/>
    <w:rsid w:val="00574981"/>
    <w:rsid w:val="005762B6"/>
    <w:rsid w:val="00581195"/>
    <w:rsid w:val="005823ED"/>
    <w:rsid w:val="005830E5"/>
    <w:rsid w:val="00583C05"/>
    <w:rsid w:val="00585411"/>
    <w:rsid w:val="00586169"/>
    <w:rsid w:val="005863A5"/>
    <w:rsid w:val="005866E9"/>
    <w:rsid w:val="0059382D"/>
    <w:rsid w:val="00594D49"/>
    <w:rsid w:val="00594E17"/>
    <w:rsid w:val="005A0833"/>
    <w:rsid w:val="005A2958"/>
    <w:rsid w:val="005A5298"/>
    <w:rsid w:val="005A5668"/>
    <w:rsid w:val="005A5892"/>
    <w:rsid w:val="005A5D5C"/>
    <w:rsid w:val="005A6EE3"/>
    <w:rsid w:val="005A6FC0"/>
    <w:rsid w:val="005A72DA"/>
    <w:rsid w:val="005B4D1C"/>
    <w:rsid w:val="005B52AA"/>
    <w:rsid w:val="005C0E2F"/>
    <w:rsid w:val="005C11C4"/>
    <w:rsid w:val="005C1434"/>
    <w:rsid w:val="005C21E7"/>
    <w:rsid w:val="005C789B"/>
    <w:rsid w:val="005D0AFC"/>
    <w:rsid w:val="005D10E7"/>
    <w:rsid w:val="005D1C62"/>
    <w:rsid w:val="005D3936"/>
    <w:rsid w:val="005D4662"/>
    <w:rsid w:val="005D50ED"/>
    <w:rsid w:val="005D52DB"/>
    <w:rsid w:val="005E0597"/>
    <w:rsid w:val="005E0891"/>
    <w:rsid w:val="005E2C17"/>
    <w:rsid w:val="005E6F91"/>
    <w:rsid w:val="005F17AC"/>
    <w:rsid w:val="005F2357"/>
    <w:rsid w:val="005F38E3"/>
    <w:rsid w:val="005F3F6B"/>
    <w:rsid w:val="005F479F"/>
    <w:rsid w:val="005F486C"/>
    <w:rsid w:val="005F5F14"/>
    <w:rsid w:val="005F68C5"/>
    <w:rsid w:val="005F6AA6"/>
    <w:rsid w:val="005F74CD"/>
    <w:rsid w:val="00600BCB"/>
    <w:rsid w:val="00602312"/>
    <w:rsid w:val="00602D7E"/>
    <w:rsid w:val="00602F7A"/>
    <w:rsid w:val="00603D5D"/>
    <w:rsid w:val="006070D0"/>
    <w:rsid w:val="00607CAB"/>
    <w:rsid w:val="00610112"/>
    <w:rsid w:val="00611CD3"/>
    <w:rsid w:val="00613715"/>
    <w:rsid w:val="00614821"/>
    <w:rsid w:val="00614B3D"/>
    <w:rsid w:val="0061543B"/>
    <w:rsid w:val="00616722"/>
    <w:rsid w:val="0062063E"/>
    <w:rsid w:val="006222D5"/>
    <w:rsid w:val="006228CF"/>
    <w:rsid w:val="00622E79"/>
    <w:rsid w:val="0062582D"/>
    <w:rsid w:val="00625998"/>
    <w:rsid w:val="00626872"/>
    <w:rsid w:val="0062729B"/>
    <w:rsid w:val="00627DEB"/>
    <w:rsid w:val="00630B3C"/>
    <w:rsid w:val="00630FF5"/>
    <w:rsid w:val="00632390"/>
    <w:rsid w:val="006324AA"/>
    <w:rsid w:val="0063449D"/>
    <w:rsid w:val="006351C4"/>
    <w:rsid w:val="00636423"/>
    <w:rsid w:val="0063777B"/>
    <w:rsid w:val="006401CE"/>
    <w:rsid w:val="00641A26"/>
    <w:rsid w:val="006426E2"/>
    <w:rsid w:val="006434B0"/>
    <w:rsid w:val="00643FEA"/>
    <w:rsid w:val="006455BB"/>
    <w:rsid w:val="00646411"/>
    <w:rsid w:val="00646709"/>
    <w:rsid w:val="00652DBF"/>
    <w:rsid w:val="00654D97"/>
    <w:rsid w:val="00654F1F"/>
    <w:rsid w:val="00655034"/>
    <w:rsid w:val="0065514E"/>
    <w:rsid w:val="0065761F"/>
    <w:rsid w:val="00663C2C"/>
    <w:rsid w:val="00664AF2"/>
    <w:rsid w:val="006661D1"/>
    <w:rsid w:val="006717EF"/>
    <w:rsid w:val="00672B62"/>
    <w:rsid w:val="00674490"/>
    <w:rsid w:val="00674B4F"/>
    <w:rsid w:val="00677FB9"/>
    <w:rsid w:val="00680359"/>
    <w:rsid w:val="00681168"/>
    <w:rsid w:val="00682180"/>
    <w:rsid w:val="00683226"/>
    <w:rsid w:val="00685051"/>
    <w:rsid w:val="00685491"/>
    <w:rsid w:val="00685BC6"/>
    <w:rsid w:val="00686ADC"/>
    <w:rsid w:val="0068780E"/>
    <w:rsid w:val="00687F1E"/>
    <w:rsid w:val="00690AEF"/>
    <w:rsid w:val="00692F33"/>
    <w:rsid w:val="00697075"/>
    <w:rsid w:val="00697D22"/>
    <w:rsid w:val="006A2754"/>
    <w:rsid w:val="006A2C6A"/>
    <w:rsid w:val="006A6EA8"/>
    <w:rsid w:val="006B3163"/>
    <w:rsid w:val="006B4164"/>
    <w:rsid w:val="006B5DF8"/>
    <w:rsid w:val="006B6B94"/>
    <w:rsid w:val="006C2A46"/>
    <w:rsid w:val="006C2A47"/>
    <w:rsid w:val="006C30E0"/>
    <w:rsid w:val="006C3652"/>
    <w:rsid w:val="006C46EB"/>
    <w:rsid w:val="006C618F"/>
    <w:rsid w:val="006C7449"/>
    <w:rsid w:val="006C7AAA"/>
    <w:rsid w:val="006C7E2B"/>
    <w:rsid w:val="006D2420"/>
    <w:rsid w:val="006D256A"/>
    <w:rsid w:val="006D25B0"/>
    <w:rsid w:val="006D2CDE"/>
    <w:rsid w:val="006D47EA"/>
    <w:rsid w:val="006D58F8"/>
    <w:rsid w:val="006D5CD8"/>
    <w:rsid w:val="006D6A3B"/>
    <w:rsid w:val="006E0782"/>
    <w:rsid w:val="006E27B7"/>
    <w:rsid w:val="006E3178"/>
    <w:rsid w:val="006F1C68"/>
    <w:rsid w:val="006F4470"/>
    <w:rsid w:val="006F5D09"/>
    <w:rsid w:val="006F67A7"/>
    <w:rsid w:val="006F722C"/>
    <w:rsid w:val="006F7251"/>
    <w:rsid w:val="006F74C3"/>
    <w:rsid w:val="007027C2"/>
    <w:rsid w:val="0070455B"/>
    <w:rsid w:val="0070552D"/>
    <w:rsid w:val="00705DF9"/>
    <w:rsid w:val="007068D8"/>
    <w:rsid w:val="00706FFB"/>
    <w:rsid w:val="00707CD4"/>
    <w:rsid w:val="00713C33"/>
    <w:rsid w:val="007152B6"/>
    <w:rsid w:val="00716B2F"/>
    <w:rsid w:val="00717E53"/>
    <w:rsid w:val="00720F52"/>
    <w:rsid w:val="0072318B"/>
    <w:rsid w:val="007233FE"/>
    <w:rsid w:val="007239ED"/>
    <w:rsid w:val="00723B6F"/>
    <w:rsid w:val="00723C67"/>
    <w:rsid w:val="007249A3"/>
    <w:rsid w:val="00725F41"/>
    <w:rsid w:val="007265B2"/>
    <w:rsid w:val="00726D95"/>
    <w:rsid w:val="007334C6"/>
    <w:rsid w:val="007349D9"/>
    <w:rsid w:val="00734FCB"/>
    <w:rsid w:val="0073799A"/>
    <w:rsid w:val="00740793"/>
    <w:rsid w:val="00742614"/>
    <w:rsid w:val="007459D7"/>
    <w:rsid w:val="00747FF6"/>
    <w:rsid w:val="00755197"/>
    <w:rsid w:val="007565C2"/>
    <w:rsid w:val="00757837"/>
    <w:rsid w:val="007604E7"/>
    <w:rsid w:val="00760C24"/>
    <w:rsid w:val="00761AC8"/>
    <w:rsid w:val="00762016"/>
    <w:rsid w:val="00763A21"/>
    <w:rsid w:val="00764529"/>
    <w:rsid w:val="00764E77"/>
    <w:rsid w:val="00770660"/>
    <w:rsid w:val="00770847"/>
    <w:rsid w:val="00770E64"/>
    <w:rsid w:val="0077122B"/>
    <w:rsid w:val="007718D6"/>
    <w:rsid w:val="007731A3"/>
    <w:rsid w:val="00774060"/>
    <w:rsid w:val="007748D1"/>
    <w:rsid w:val="00775125"/>
    <w:rsid w:val="00777BF2"/>
    <w:rsid w:val="00780B1A"/>
    <w:rsid w:val="00780E09"/>
    <w:rsid w:val="00781166"/>
    <w:rsid w:val="00784163"/>
    <w:rsid w:val="00787FE0"/>
    <w:rsid w:val="0079041E"/>
    <w:rsid w:val="00790760"/>
    <w:rsid w:val="0079355E"/>
    <w:rsid w:val="00793648"/>
    <w:rsid w:val="00793AA7"/>
    <w:rsid w:val="00793D60"/>
    <w:rsid w:val="00794A04"/>
    <w:rsid w:val="0079774F"/>
    <w:rsid w:val="00797BFD"/>
    <w:rsid w:val="00797E83"/>
    <w:rsid w:val="007A12A3"/>
    <w:rsid w:val="007A3279"/>
    <w:rsid w:val="007A33AD"/>
    <w:rsid w:val="007A3D39"/>
    <w:rsid w:val="007A4CEC"/>
    <w:rsid w:val="007A5447"/>
    <w:rsid w:val="007A548E"/>
    <w:rsid w:val="007A5CDC"/>
    <w:rsid w:val="007A6C71"/>
    <w:rsid w:val="007B0A8F"/>
    <w:rsid w:val="007B14FC"/>
    <w:rsid w:val="007B2B23"/>
    <w:rsid w:val="007B2FD2"/>
    <w:rsid w:val="007B3F77"/>
    <w:rsid w:val="007B6637"/>
    <w:rsid w:val="007B6902"/>
    <w:rsid w:val="007B693A"/>
    <w:rsid w:val="007B6DC3"/>
    <w:rsid w:val="007C0219"/>
    <w:rsid w:val="007C03CB"/>
    <w:rsid w:val="007C1520"/>
    <w:rsid w:val="007C15CB"/>
    <w:rsid w:val="007C2148"/>
    <w:rsid w:val="007C2604"/>
    <w:rsid w:val="007C49DB"/>
    <w:rsid w:val="007D06B1"/>
    <w:rsid w:val="007D1266"/>
    <w:rsid w:val="007D2D04"/>
    <w:rsid w:val="007D3455"/>
    <w:rsid w:val="007D660D"/>
    <w:rsid w:val="007D7088"/>
    <w:rsid w:val="007F02C6"/>
    <w:rsid w:val="007F11A0"/>
    <w:rsid w:val="007F14EF"/>
    <w:rsid w:val="007F26E6"/>
    <w:rsid w:val="007F27E2"/>
    <w:rsid w:val="007F33BF"/>
    <w:rsid w:val="007F3621"/>
    <w:rsid w:val="007F398C"/>
    <w:rsid w:val="007F4F81"/>
    <w:rsid w:val="007F5A6A"/>
    <w:rsid w:val="007F7AD5"/>
    <w:rsid w:val="0080020D"/>
    <w:rsid w:val="00803DB0"/>
    <w:rsid w:val="0080624B"/>
    <w:rsid w:val="00806614"/>
    <w:rsid w:val="0080678A"/>
    <w:rsid w:val="008104D5"/>
    <w:rsid w:val="008115C6"/>
    <w:rsid w:val="008138EE"/>
    <w:rsid w:val="008158B9"/>
    <w:rsid w:val="0081612E"/>
    <w:rsid w:val="00817083"/>
    <w:rsid w:val="00817A58"/>
    <w:rsid w:val="00820487"/>
    <w:rsid w:val="008204F0"/>
    <w:rsid w:val="00822FA7"/>
    <w:rsid w:val="00825221"/>
    <w:rsid w:val="00825991"/>
    <w:rsid w:val="00827299"/>
    <w:rsid w:val="00831757"/>
    <w:rsid w:val="00831EA7"/>
    <w:rsid w:val="0083250B"/>
    <w:rsid w:val="00834226"/>
    <w:rsid w:val="008345A4"/>
    <w:rsid w:val="008362F4"/>
    <w:rsid w:val="0084017D"/>
    <w:rsid w:val="008404D3"/>
    <w:rsid w:val="008474EA"/>
    <w:rsid w:val="00850FF6"/>
    <w:rsid w:val="008514E9"/>
    <w:rsid w:val="00853A9A"/>
    <w:rsid w:val="00855BF0"/>
    <w:rsid w:val="00855ECE"/>
    <w:rsid w:val="00855F82"/>
    <w:rsid w:val="0085681A"/>
    <w:rsid w:val="00857B4D"/>
    <w:rsid w:val="008603D3"/>
    <w:rsid w:val="00861951"/>
    <w:rsid w:val="00863952"/>
    <w:rsid w:val="00865188"/>
    <w:rsid w:val="008652BA"/>
    <w:rsid w:val="00867199"/>
    <w:rsid w:val="008704CF"/>
    <w:rsid w:val="008714D8"/>
    <w:rsid w:val="00873A61"/>
    <w:rsid w:val="00874BFA"/>
    <w:rsid w:val="00874E24"/>
    <w:rsid w:val="008758AE"/>
    <w:rsid w:val="00876041"/>
    <w:rsid w:val="008771D2"/>
    <w:rsid w:val="00877B49"/>
    <w:rsid w:val="008814E0"/>
    <w:rsid w:val="00881F95"/>
    <w:rsid w:val="00881FB9"/>
    <w:rsid w:val="00885110"/>
    <w:rsid w:val="0088600F"/>
    <w:rsid w:val="00892085"/>
    <w:rsid w:val="008947EC"/>
    <w:rsid w:val="00894A5D"/>
    <w:rsid w:val="00895179"/>
    <w:rsid w:val="00895F32"/>
    <w:rsid w:val="00896012"/>
    <w:rsid w:val="00897AEB"/>
    <w:rsid w:val="008A090A"/>
    <w:rsid w:val="008A0DD8"/>
    <w:rsid w:val="008A2B2F"/>
    <w:rsid w:val="008A3379"/>
    <w:rsid w:val="008A4588"/>
    <w:rsid w:val="008A6FD4"/>
    <w:rsid w:val="008A72A5"/>
    <w:rsid w:val="008A7B67"/>
    <w:rsid w:val="008A7B79"/>
    <w:rsid w:val="008B2F88"/>
    <w:rsid w:val="008B745C"/>
    <w:rsid w:val="008B785D"/>
    <w:rsid w:val="008B7E5B"/>
    <w:rsid w:val="008C039D"/>
    <w:rsid w:val="008C055A"/>
    <w:rsid w:val="008C182A"/>
    <w:rsid w:val="008C221B"/>
    <w:rsid w:val="008C3027"/>
    <w:rsid w:val="008C332B"/>
    <w:rsid w:val="008C642E"/>
    <w:rsid w:val="008C7704"/>
    <w:rsid w:val="008D0D0A"/>
    <w:rsid w:val="008D1B49"/>
    <w:rsid w:val="008D33F6"/>
    <w:rsid w:val="008D44B8"/>
    <w:rsid w:val="008D60B5"/>
    <w:rsid w:val="008D6CF0"/>
    <w:rsid w:val="008E0243"/>
    <w:rsid w:val="008E14B8"/>
    <w:rsid w:val="008E43F3"/>
    <w:rsid w:val="008E4BD2"/>
    <w:rsid w:val="008E5372"/>
    <w:rsid w:val="008E72C0"/>
    <w:rsid w:val="008E7500"/>
    <w:rsid w:val="008E75CB"/>
    <w:rsid w:val="008E777E"/>
    <w:rsid w:val="008F13F4"/>
    <w:rsid w:val="008F1556"/>
    <w:rsid w:val="008F214F"/>
    <w:rsid w:val="008F2E71"/>
    <w:rsid w:val="008F3C0C"/>
    <w:rsid w:val="008F49F3"/>
    <w:rsid w:val="008F7080"/>
    <w:rsid w:val="008F70AA"/>
    <w:rsid w:val="0090063E"/>
    <w:rsid w:val="009008DB"/>
    <w:rsid w:val="00903BE3"/>
    <w:rsid w:val="00904067"/>
    <w:rsid w:val="00905EF8"/>
    <w:rsid w:val="009065D4"/>
    <w:rsid w:val="00906F31"/>
    <w:rsid w:val="00907477"/>
    <w:rsid w:val="00911119"/>
    <w:rsid w:val="009156FD"/>
    <w:rsid w:val="00917D6B"/>
    <w:rsid w:val="00917D87"/>
    <w:rsid w:val="0092179E"/>
    <w:rsid w:val="00924039"/>
    <w:rsid w:val="00925E60"/>
    <w:rsid w:val="00926D24"/>
    <w:rsid w:val="00927E50"/>
    <w:rsid w:val="00932F32"/>
    <w:rsid w:val="0093332A"/>
    <w:rsid w:val="009344A3"/>
    <w:rsid w:val="00935777"/>
    <w:rsid w:val="00935DD3"/>
    <w:rsid w:val="00935E18"/>
    <w:rsid w:val="0093661A"/>
    <w:rsid w:val="009371DF"/>
    <w:rsid w:val="00937626"/>
    <w:rsid w:val="009414F9"/>
    <w:rsid w:val="009420C8"/>
    <w:rsid w:val="0094452A"/>
    <w:rsid w:val="009470EE"/>
    <w:rsid w:val="00947763"/>
    <w:rsid w:val="00947F20"/>
    <w:rsid w:val="00951FAC"/>
    <w:rsid w:val="00952FAD"/>
    <w:rsid w:val="00954877"/>
    <w:rsid w:val="00955508"/>
    <w:rsid w:val="009604E3"/>
    <w:rsid w:val="009617B8"/>
    <w:rsid w:val="00962682"/>
    <w:rsid w:val="009630B6"/>
    <w:rsid w:val="00963DB9"/>
    <w:rsid w:val="009645F1"/>
    <w:rsid w:val="009646EB"/>
    <w:rsid w:val="009657AC"/>
    <w:rsid w:val="00967A16"/>
    <w:rsid w:val="00971D95"/>
    <w:rsid w:val="00972C2C"/>
    <w:rsid w:val="009760B5"/>
    <w:rsid w:val="0097653C"/>
    <w:rsid w:val="0098008B"/>
    <w:rsid w:val="00980A0B"/>
    <w:rsid w:val="00981163"/>
    <w:rsid w:val="00983B31"/>
    <w:rsid w:val="00983CF0"/>
    <w:rsid w:val="00984989"/>
    <w:rsid w:val="00986F2B"/>
    <w:rsid w:val="00991774"/>
    <w:rsid w:val="009931CB"/>
    <w:rsid w:val="0099438B"/>
    <w:rsid w:val="00996157"/>
    <w:rsid w:val="00996CFD"/>
    <w:rsid w:val="00996DDC"/>
    <w:rsid w:val="00997884"/>
    <w:rsid w:val="009A000B"/>
    <w:rsid w:val="009A1429"/>
    <w:rsid w:val="009A189B"/>
    <w:rsid w:val="009A1C36"/>
    <w:rsid w:val="009A20E1"/>
    <w:rsid w:val="009A2DFC"/>
    <w:rsid w:val="009A6B9E"/>
    <w:rsid w:val="009B085C"/>
    <w:rsid w:val="009B298E"/>
    <w:rsid w:val="009B32A9"/>
    <w:rsid w:val="009B353B"/>
    <w:rsid w:val="009B3A69"/>
    <w:rsid w:val="009C3881"/>
    <w:rsid w:val="009C4BA1"/>
    <w:rsid w:val="009C6161"/>
    <w:rsid w:val="009C67C7"/>
    <w:rsid w:val="009C6C93"/>
    <w:rsid w:val="009D2BF4"/>
    <w:rsid w:val="009D561B"/>
    <w:rsid w:val="009D5CFD"/>
    <w:rsid w:val="009E24A0"/>
    <w:rsid w:val="009E61BD"/>
    <w:rsid w:val="009E744C"/>
    <w:rsid w:val="009F11B7"/>
    <w:rsid w:val="009F301D"/>
    <w:rsid w:val="009F3211"/>
    <w:rsid w:val="009F7525"/>
    <w:rsid w:val="00A0060C"/>
    <w:rsid w:val="00A01CD0"/>
    <w:rsid w:val="00A044D4"/>
    <w:rsid w:val="00A04DBB"/>
    <w:rsid w:val="00A050E1"/>
    <w:rsid w:val="00A06471"/>
    <w:rsid w:val="00A10A1E"/>
    <w:rsid w:val="00A112BF"/>
    <w:rsid w:val="00A12A9C"/>
    <w:rsid w:val="00A209A7"/>
    <w:rsid w:val="00A20EF1"/>
    <w:rsid w:val="00A260DE"/>
    <w:rsid w:val="00A26128"/>
    <w:rsid w:val="00A3016E"/>
    <w:rsid w:val="00A302F8"/>
    <w:rsid w:val="00A33064"/>
    <w:rsid w:val="00A35B96"/>
    <w:rsid w:val="00A36493"/>
    <w:rsid w:val="00A403AC"/>
    <w:rsid w:val="00A40515"/>
    <w:rsid w:val="00A43BF5"/>
    <w:rsid w:val="00A43E86"/>
    <w:rsid w:val="00A446D2"/>
    <w:rsid w:val="00A45E9D"/>
    <w:rsid w:val="00A50023"/>
    <w:rsid w:val="00A50053"/>
    <w:rsid w:val="00A501D5"/>
    <w:rsid w:val="00A51B8E"/>
    <w:rsid w:val="00A540C9"/>
    <w:rsid w:val="00A551B7"/>
    <w:rsid w:val="00A56276"/>
    <w:rsid w:val="00A5659A"/>
    <w:rsid w:val="00A571ED"/>
    <w:rsid w:val="00A61C41"/>
    <w:rsid w:val="00A61E83"/>
    <w:rsid w:val="00A64E31"/>
    <w:rsid w:val="00A6563E"/>
    <w:rsid w:val="00A65722"/>
    <w:rsid w:val="00A65CC0"/>
    <w:rsid w:val="00A65EB8"/>
    <w:rsid w:val="00A66845"/>
    <w:rsid w:val="00A67402"/>
    <w:rsid w:val="00A67F6E"/>
    <w:rsid w:val="00A70E50"/>
    <w:rsid w:val="00A7145F"/>
    <w:rsid w:val="00A723BD"/>
    <w:rsid w:val="00A72628"/>
    <w:rsid w:val="00A7328E"/>
    <w:rsid w:val="00A73769"/>
    <w:rsid w:val="00A73B24"/>
    <w:rsid w:val="00A75E00"/>
    <w:rsid w:val="00A770D8"/>
    <w:rsid w:val="00A81C05"/>
    <w:rsid w:val="00A82D56"/>
    <w:rsid w:val="00A8458B"/>
    <w:rsid w:val="00A87124"/>
    <w:rsid w:val="00A87219"/>
    <w:rsid w:val="00A87C7B"/>
    <w:rsid w:val="00A92392"/>
    <w:rsid w:val="00A936B2"/>
    <w:rsid w:val="00A95EBA"/>
    <w:rsid w:val="00AA0CB8"/>
    <w:rsid w:val="00AA20CB"/>
    <w:rsid w:val="00AA223A"/>
    <w:rsid w:val="00AA2940"/>
    <w:rsid w:val="00AA3217"/>
    <w:rsid w:val="00AA37BE"/>
    <w:rsid w:val="00AA39C9"/>
    <w:rsid w:val="00AA42DC"/>
    <w:rsid w:val="00AA52A0"/>
    <w:rsid w:val="00AA5427"/>
    <w:rsid w:val="00AA6B83"/>
    <w:rsid w:val="00AA73DB"/>
    <w:rsid w:val="00AB3423"/>
    <w:rsid w:val="00AB4F89"/>
    <w:rsid w:val="00AC0216"/>
    <w:rsid w:val="00AC037D"/>
    <w:rsid w:val="00AC0630"/>
    <w:rsid w:val="00AC1F44"/>
    <w:rsid w:val="00AC3C51"/>
    <w:rsid w:val="00AC3CD0"/>
    <w:rsid w:val="00AC3D59"/>
    <w:rsid w:val="00AC5A68"/>
    <w:rsid w:val="00AC5C21"/>
    <w:rsid w:val="00AC64E7"/>
    <w:rsid w:val="00AC7BE7"/>
    <w:rsid w:val="00AD2500"/>
    <w:rsid w:val="00AD3760"/>
    <w:rsid w:val="00AD4F66"/>
    <w:rsid w:val="00AD7222"/>
    <w:rsid w:val="00AE231D"/>
    <w:rsid w:val="00AE3D6B"/>
    <w:rsid w:val="00AE768C"/>
    <w:rsid w:val="00AE7927"/>
    <w:rsid w:val="00AF157E"/>
    <w:rsid w:val="00AF158C"/>
    <w:rsid w:val="00AF2394"/>
    <w:rsid w:val="00AF4902"/>
    <w:rsid w:val="00AF5AAB"/>
    <w:rsid w:val="00AF6B31"/>
    <w:rsid w:val="00B0175D"/>
    <w:rsid w:val="00B02586"/>
    <w:rsid w:val="00B05D5D"/>
    <w:rsid w:val="00B06FA2"/>
    <w:rsid w:val="00B109A1"/>
    <w:rsid w:val="00B11D91"/>
    <w:rsid w:val="00B13BA8"/>
    <w:rsid w:val="00B13D13"/>
    <w:rsid w:val="00B13ECF"/>
    <w:rsid w:val="00B15524"/>
    <w:rsid w:val="00B16439"/>
    <w:rsid w:val="00B167AC"/>
    <w:rsid w:val="00B20122"/>
    <w:rsid w:val="00B203F4"/>
    <w:rsid w:val="00B21510"/>
    <w:rsid w:val="00B23AA5"/>
    <w:rsid w:val="00B2665D"/>
    <w:rsid w:val="00B26AD7"/>
    <w:rsid w:val="00B272BB"/>
    <w:rsid w:val="00B30083"/>
    <w:rsid w:val="00B302C6"/>
    <w:rsid w:val="00B3221B"/>
    <w:rsid w:val="00B32366"/>
    <w:rsid w:val="00B33889"/>
    <w:rsid w:val="00B33F2A"/>
    <w:rsid w:val="00B352C1"/>
    <w:rsid w:val="00B36A05"/>
    <w:rsid w:val="00B37A73"/>
    <w:rsid w:val="00B37FB2"/>
    <w:rsid w:val="00B420B5"/>
    <w:rsid w:val="00B447EE"/>
    <w:rsid w:val="00B45B02"/>
    <w:rsid w:val="00B45D5E"/>
    <w:rsid w:val="00B470BF"/>
    <w:rsid w:val="00B47F3B"/>
    <w:rsid w:val="00B51303"/>
    <w:rsid w:val="00B516C2"/>
    <w:rsid w:val="00B52B69"/>
    <w:rsid w:val="00B52FDB"/>
    <w:rsid w:val="00B54669"/>
    <w:rsid w:val="00B55097"/>
    <w:rsid w:val="00B57509"/>
    <w:rsid w:val="00B60E51"/>
    <w:rsid w:val="00B61FDE"/>
    <w:rsid w:val="00B62FC7"/>
    <w:rsid w:val="00B639DC"/>
    <w:rsid w:val="00B70C51"/>
    <w:rsid w:val="00B71BA9"/>
    <w:rsid w:val="00B74969"/>
    <w:rsid w:val="00B75D39"/>
    <w:rsid w:val="00B77392"/>
    <w:rsid w:val="00B777AC"/>
    <w:rsid w:val="00B77B2E"/>
    <w:rsid w:val="00B77B51"/>
    <w:rsid w:val="00B80238"/>
    <w:rsid w:val="00B80CDA"/>
    <w:rsid w:val="00B820BC"/>
    <w:rsid w:val="00B8338D"/>
    <w:rsid w:val="00B8342A"/>
    <w:rsid w:val="00B84929"/>
    <w:rsid w:val="00B84FC8"/>
    <w:rsid w:val="00B85CCA"/>
    <w:rsid w:val="00B85FBC"/>
    <w:rsid w:val="00B872CE"/>
    <w:rsid w:val="00B87F4F"/>
    <w:rsid w:val="00B91EED"/>
    <w:rsid w:val="00B91FEF"/>
    <w:rsid w:val="00B93713"/>
    <w:rsid w:val="00B94358"/>
    <w:rsid w:val="00B96A61"/>
    <w:rsid w:val="00B96A66"/>
    <w:rsid w:val="00B96D71"/>
    <w:rsid w:val="00BA1D1A"/>
    <w:rsid w:val="00BA5767"/>
    <w:rsid w:val="00BA5CF3"/>
    <w:rsid w:val="00BA7B02"/>
    <w:rsid w:val="00BB062A"/>
    <w:rsid w:val="00BB1021"/>
    <w:rsid w:val="00BB323A"/>
    <w:rsid w:val="00BB4614"/>
    <w:rsid w:val="00BB501A"/>
    <w:rsid w:val="00BB6A89"/>
    <w:rsid w:val="00BB7AF3"/>
    <w:rsid w:val="00BC21A7"/>
    <w:rsid w:val="00BC4B79"/>
    <w:rsid w:val="00BC55C0"/>
    <w:rsid w:val="00BC55F3"/>
    <w:rsid w:val="00BC5FE1"/>
    <w:rsid w:val="00BD28C7"/>
    <w:rsid w:val="00BD3138"/>
    <w:rsid w:val="00BD3A3B"/>
    <w:rsid w:val="00BD781B"/>
    <w:rsid w:val="00BE2484"/>
    <w:rsid w:val="00BE3F49"/>
    <w:rsid w:val="00BE5CAC"/>
    <w:rsid w:val="00BE65AB"/>
    <w:rsid w:val="00BE746E"/>
    <w:rsid w:val="00BF2FEC"/>
    <w:rsid w:val="00BF3F2C"/>
    <w:rsid w:val="00BF52EF"/>
    <w:rsid w:val="00BF673E"/>
    <w:rsid w:val="00BF73F9"/>
    <w:rsid w:val="00BF7634"/>
    <w:rsid w:val="00BF7755"/>
    <w:rsid w:val="00C02752"/>
    <w:rsid w:val="00C034C3"/>
    <w:rsid w:val="00C0749B"/>
    <w:rsid w:val="00C076B8"/>
    <w:rsid w:val="00C1026B"/>
    <w:rsid w:val="00C10FD2"/>
    <w:rsid w:val="00C148DA"/>
    <w:rsid w:val="00C14BB6"/>
    <w:rsid w:val="00C154D1"/>
    <w:rsid w:val="00C20BB9"/>
    <w:rsid w:val="00C20E95"/>
    <w:rsid w:val="00C247C0"/>
    <w:rsid w:val="00C26BA2"/>
    <w:rsid w:val="00C30810"/>
    <w:rsid w:val="00C30E44"/>
    <w:rsid w:val="00C30EC7"/>
    <w:rsid w:val="00C30F27"/>
    <w:rsid w:val="00C312E1"/>
    <w:rsid w:val="00C314A8"/>
    <w:rsid w:val="00C3157E"/>
    <w:rsid w:val="00C32B73"/>
    <w:rsid w:val="00C36AD4"/>
    <w:rsid w:val="00C40781"/>
    <w:rsid w:val="00C424E2"/>
    <w:rsid w:val="00C44670"/>
    <w:rsid w:val="00C4507A"/>
    <w:rsid w:val="00C46E9C"/>
    <w:rsid w:val="00C5086E"/>
    <w:rsid w:val="00C50C0A"/>
    <w:rsid w:val="00C52D31"/>
    <w:rsid w:val="00C544EA"/>
    <w:rsid w:val="00C56D59"/>
    <w:rsid w:val="00C61303"/>
    <w:rsid w:val="00C61411"/>
    <w:rsid w:val="00C61C46"/>
    <w:rsid w:val="00C66102"/>
    <w:rsid w:val="00C66AFF"/>
    <w:rsid w:val="00C720AA"/>
    <w:rsid w:val="00C749A2"/>
    <w:rsid w:val="00C76621"/>
    <w:rsid w:val="00C768AE"/>
    <w:rsid w:val="00C77835"/>
    <w:rsid w:val="00C77CB0"/>
    <w:rsid w:val="00C77E7D"/>
    <w:rsid w:val="00C80FFF"/>
    <w:rsid w:val="00C82634"/>
    <w:rsid w:val="00C83687"/>
    <w:rsid w:val="00C844FB"/>
    <w:rsid w:val="00C857DA"/>
    <w:rsid w:val="00C8795A"/>
    <w:rsid w:val="00C916EB"/>
    <w:rsid w:val="00C9402B"/>
    <w:rsid w:val="00C959EB"/>
    <w:rsid w:val="00C96D4E"/>
    <w:rsid w:val="00CA050D"/>
    <w:rsid w:val="00CA0D53"/>
    <w:rsid w:val="00CA1A71"/>
    <w:rsid w:val="00CA25C6"/>
    <w:rsid w:val="00CA2C09"/>
    <w:rsid w:val="00CA46D8"/>
    <w:rsid w:val="00CA53C0"/>
    <w:rsid w:val="00CA58E0"/>
    <w:rsid w:val="00CA6094"/>
    <w:rsid w:val="00CB0FAE"/>
    <w:rsid w:val="00CB2DCE"/>
    <w:rsid w:val="00CB51DF"/>
    <w:rsid w:val="00CB7171"/>
    <w:rsid w:val="00CB7E8D"/>
    <w:rsid w:val="00CC06AF"/>
    <w:rsid w:val="00CC32FC"/>
    <w:rsid w:val="00CC4FEF"/>
    <w:rsid w:val="00CC576C"/>
    <w:rsid w:val="00CC5BA4"/>
    <w:rsid w:val="00CD1269"/>
    <w:rsid w:val="00CD4226"/>
    <w:rsid w:val="00CD43D6"/>
    <w:rsid w:val="00CD43D8"/>
    <w:rsid w:val="00CD4509"/>
    <w:rsid w:val="00CD59B5"/>
    <w:rsid w:val="00CE1605"/>
    <w:rsid w:val="00CE27E2"/>
    <w:rsid w:val="00CE384C"/>
    <w:rsid w:val="00CE6F14"/>
    <w:rsid w:val="00CF150A"/>
    <w:rsid w:val="00CF1A51"/>
    <w:rsid w:val="00CF32B3"/>
    <w:rsid w:val="00CF7B3C"/>
    <w:rsid w:val="00D00BF3"/>
    <w:rsid w:val="00D04224"/>
    <w:rsid w:val="00D04B0C"/>
    <w:rsid w:val="00D051F9"/>
    <w:rsid w:val="00D05455"/>
    <w:rsid w:val="00D05620"/>
    <w:rsid w:val="00D06188"/>
    <w:rsid w:val="00D07241"/>
    <w:rsid w:val="00D10A58"/>
    <w:rsid w:val="00D112D3"/>
    <w:rsid w:val="00D1209D"/>
    <w:rsid w:val="00D15A05"/>
    <w:rsid w:val="00D1618D"/>
    <w:rsid w:val="00D177F7"/>
    <w:rsid w:val="00D17C2E"/>
    <w:rsid w:val="00D214BE"/>
    <w:rsid w:val="00D21809"/>
    <w:rsid w:val="00D22104"/>
    <w:rsid w:val="00D24464"/>
    <w:rsid w:val="00D25A62"/>
    <w:rsid w:val="00D265F8"/>
    <w:rsid w:val="00D266A7"/>
    <w:rsid w:val="00D27F8D"/>
    <w:rsid w:val="00D30E64"/>
    <w:rsid w:val="00D3551F"/>
    <w:rsid w:val="00D3743B"/>
    <w:rsid w:val="00D37E0F"/>
    <w:rsid w:val="00D40AF1"/>
    <w:rsid w:val="00D40E77"/>
    <w:rsid w:val="00D42CC6"/>
    <w:rsid w:val="00D43078"/>
    <w:rsid w:val="00D4339A"/>
    <w:rsid w:val="00D43B19"/>
    <w:rsid w:val="00D445DC"/>
    <w:rsid w:val="00D472DE"/>
    <w:rsid w:val="00D50806"/>
    <w:rsid w:val="00D51E4E"/>
    <w:rsid w:val="00D53D25"/>
    <w:rsid w:val="00D53EC6"/>
    <w:rsid w:val="00D54E16"/>
    <w:rsid w:val="00D56246"/>
    <w:rsid w:val="00D5712D"/>
    <w:rsid w:val="00D60302"/>
    <w:rsid w:val="00D61171"/>
    <w:rsid w:val="00D62E5B"/>
    <w:rsid w:val="00D64A38"/>
    <w:rsid w:val="00D64DBC"/>
    <w:rsid w:val="00D6770C"/>
    <w:rsid w:val="00D67A15"/>
    <w:rsid w:val="00D716B8"/>
    <w:rsid w:val="00D722BB"/>
    <w:rsid w:val="00D72F26"/>
    <w:rsid w:val="00D72F6D"/>
    <w:rsid w:val="00D730BC"/>
    <w:rsid w:val="00D73633"/>
    <w:rsid w:val="00D7390C"/>
    <w:rsid w:val="00D73AB1"/>
    <w:rsid w:val="00D75317"/>
    <w:rsid w:val="00D802B7"/>
    <w:rsid w:val="00D81D08"/>
    <w:rsid w:val="00D82EDF"/>
    <w:rsid w:val="00D857D2"/>
    <w:rsid w:val="00D908F5"/>
    <w:rsid w:val="00D92C1E"/>
    <w:rsid w:val="00D93057"/>
    <w:rsid w:val="00D93E2E"/>
    <w:rsid w:val="00D94BD3"/>
    <w:rsid w:val="00D95D2B"/>
    <w:rsid w:val="00DA06EA"/>
    <w:rsid w:val="00DA12F3"/>
    <w:rsid w:val="00DA1E9D"/>
    <w:rsid w:val="00DA1EAF"/>
    <w:rsid w:val="00DA1FC0"/>
    <w:rsid w:val="00DA2060"/>
    <w:rsid w:val="00DA22F0"/>
    <w:rsid w:val="00DA2D5A"/>
    <w:rsid w:val="00DA3DEA"/>
    <w:rsid w:val="00DA55CB"/>
    <w:rsid w:val="00DA657D"/>
    <w:rsid w:val="00DA6A0C"/>
    <w:rsid w:val="00DA6FEF"/>
    <w:rsid w:val="00DB0DC1"/>
    <w:rsid w:val="00DB17D0"/>
    <w:rsid w:val="00DB25DA"/>
    <w:rsid w:val="00DB3E4B"/>
    <w:rsid w:val="00DB5368"/>
    <w:rsid w:val="00DC14D9"/>
    <w:rsid w:val="00DC2187"/>
    <w:rsid w:val="00DC23E0"/>
    <w:rsid w:val="00DC4121"/>
    <w:rsid w:val="00DC4D3F"/>
    <w:rsid w:val="00DC5354"/>
    <w:rsid w:val="00DC64DA"/>
    <w:rsid w:val="00DD1647"/>
    <w:rsid w:val="00DD43CD"/>
    <w:rsid w:val="00DD6487"/>
    <w:rsid w:val="00DD7984"/>
    <w:rsid w:val="00DE10DD"/>
    <w:rsid w:val="00DE2350"/>
    <w:rsid w:val="00DE4358"/>
    <w:rsid w:val="00DE6624"/>
    <w:rsid w:val="00DE6EAD"/>
    <w:rsid w:val="00DE72C2"/>
    <w:rsid w:val="00DE7B66"/>
    <w:rsid w:val="00DE7F99"/>
    <w:rsid w:val="00DF060C"/>
    <w:rsid w:val="00DF1059"/>
    <w:rsid w:val="00DF21E4"/>
    <w:rsid w:val="00DF4508"/>
    <w:rsid w:val="00DF4B4F"/>
    <w:rsid w:val="00DF5BE8"/>
    <w:rsid w:val="00DF6B0E"/>
    <w:rsid w:val="00DF792D"/>
    <w:rsid w:val="00E006A3"/>
    <w:rsid w:val="00E02582"/>
    <w:rsid w:val="00E029DD"/>
    <w:rsid w:val="00E03D68"/>
    <w:rsid w:val="00E0475F"/>
    <w:rsid w:val="00E049B6"/>
    <w:rsid w:val="00E05628"/>
    <w:rsid w:val="00E070BF"/>
    <w:rsid w:val="00E073A6"/>
    <w:rsid w:val="00E108A1"/>
    <w:rsid w:val="00E1325C"/>
    <w:rsid w:val="00E13D28"/>
    <w:rsid w:val="00E25915"/>
    <w:rsid w:val="00E25A19"/>
    <w:rsid w:val="00E268F0"/>
    <w:rsid w:val="00E31B93"/>
    <w:rsid w:val="00E33248"/>
    <w:rsid w:val="00E33BAA"/>
    <w:rsid w:val="00E35056"/>
    <w:rsid w:val="00E37E02"/>
    <w:rsid w:val="00E41C06"/>
    <w:rsid w:val="00E4402B"/>
    <w:rsid w:val="00E44EFF"/>
    <w:rsid w:val="00E45E6F"/>
    <w:rsid w:val="00E47453"/>
    <w:rsid w:val="00E52F39"/>
    <w:rsid w:val="00E54723"/>
    <w:rsid w:val="00E54D1A"/>
    <w:rsid w:val="00E55C7B"/>
    <w:rsid w:val="00E56B8B"/>
    <w:rsid w:val="00E56BCF"/>
    <w:rsid w:val="00E56EFC"/>
    <w:rsid w:val="00E57245"/>
    <w:rsid w:val="00E6127D"/>
    <w:rsid w:val="00E613FD"/>
    <w:rsid w:val="00E62353"/>
    <w:rsid w:val="00E66DB2"/>
    <w:rsid w:val="00E7063A"/>
    <w:rsid w:val="00E7161E"/>
    <w:rsid w:val="00E73B1E"/>
    <w:rsid w:val="00E74BAD"/>
    <w:rsid w:val="00E760D7"/>
    <w:rsid w:val="00E80BC7"/>
    <w:rsid w:val="00E80E33"/>
    <w:rsid w:val="00E856C7"/>
    <w:rsid w:val="00E8614E"/>
    <w:rsid w:val="00E87C03"/>
    <w:rsid w:val="00E87FB7"/>
    <w:rsid w:val="00E90B3C"/>
    <w:rsid w:val="00E923F2"/>
    <w:rsid w:val="00E95869"/>
    <w:rsid w:val="00E96501"/>
    <w:rsid w:val="00E96B77"/>
    <w:rsid w:val="00EA0A25"/>
    <w:rsid w:val="00EA22E6"/>
    <w:rsid w:val="00EA3939"/>
    <w:rsid w:val="00EA41A8"/>
    <w:rsid w:val="00EA4ABD"/>
    <w:rsid w:val="00EA7606"/>
    <w:rsid w:val="00EA7D09"/>
    <w:rsid w:val="00EB210F"/>
    <w:rsid w:val="00EB2A89"/>
    <w:rsid w:val="00EC0EC6"/>
    <w:rsid w:val="00EC24E4"/>
    <w:rsid w:val="00EC3075"/>
    <w:rsid w:val="00EC5E46"/>
    <w:rsid w:val="00ED1F00"/>
    <w:rsid w:val="00ED6566"/>
    <w:rsid w:val="00ED7E2D"/>
    <w:rsid w:val="00EE05A4"/>
    <w:rsid w:val="00EE0ED0"/>
    <w:rsid w:val="00EE1176"/>
    <w:rsid w:val="00EE1379"/>
    <w:rsid w:val="00EE22F1"/>
    <w:rsid w:val="00EE43A1"/>
    <w:rsid w:val="00EE51EA"/>
    <w:rsid w:val="00EF077E"/>
    <w:rsid w:val="00EF16EC"/>
    <w:rsid w:val="00EF3B64"/>
    <w:rsid w:val="00EF5E09"/>
    <w:rsid w:val="00EF6983"/>
    <w:rsid w:val="00F0025C"/>
    <w:rsid w:val="00F021C7"/>
    <w:rsid w:val="00F0253B"/>
    <w:rsid w:val="00F02B3A"/>
    <w:rsid w:val="00F02DF2"/>
    <w:rsid w:val="00F0421D"/>
    <w:rsid w:val="00F043DD"/>
    <w:rsid w:val="00F04C95"/>
    <w:rsid w:val="00F06F24"/>
    <w:rsid w:val="00F06F25"/>
    <w:rsid w:val="00F0722A"/>
    <w:rsid w:val="00F07295"/>
    <w:rsid w:val="00F10F74"/>
    <w:rsid w:val="00F11290"/>
    <w:rsid w:val="00F11A65"/>
    <w:rsid w:val="00F12F02"/>
    <w:rsid w:val="00F12F1C"/>
    <w:rsid w:val="00F13A41"/>
    <w:rsid w:val="00F16B17"/>
    <w:rsid w:val="00F17B17"/>
    <w:rsid w:val="00F210D8"/>
    <w:rsid w:val="00F2157C"/>
    <w:rsid w:val="00F21674"/>
    <w:rsid w:val="00F22089"/>
    <w:rsid w:val="00F22A28"/>
    <w:rsid w:val="00F22C47"/>
    <w:rsid w:val="00F24B2B"/>
    <w:rsid w:val="00F25039"/>
    <w:rsid w:val="00F25328"/>
    <w:rsid w:val="00F26994"/>
    <w:rsid w:val="00F26BD1"/>
    <w:rsid w:val="00F26CAD"/>
    <w:rsid w:val="00F273B9"/>
    <w:rsid w:val="00F30C76"/>
    <w:rsid w:val="00F316A3"/>
    <w:rsid w:val="00F333EB"/>
    <w:rsid w:val="00F3396C"/>
    <w:rsid w:val="00F33C09"/>
    <w:rsid w:val="00F34989"/>
    <w:rsid w:val="00F3517C"/>
    <w:rsid w:val="00F3543A"/>
    <w:rsid w:val="00F40029"/>
    <w:rsid w:val="00F43967"/>
    <w:rsid w:val="00F43CEA"/>
    <w:rsid w:val="00F4587D"/>
    <w:rsid w:val="00F45E66"/>
    <w:rsid w:val="00F47826"/>
    <w:rsid w:val="00F47AB5"/>
    <w:rsid w:val="00F50CA0"/>
    <w:rsid w:val="00F5337A"/>
    <w:rsid w:val="00F53B26"/>
    <w:rsid w:val="00F550CA"/>
    <w:rsid w:val="00F554B2"/>
    <w:rsid w:val="00F55BD5"/>
    <w:rsid w:val="00F57C50"/>
    <w:rsid w:val="00F60375"/>
    <w:rsid w:val="00F65B3B"/>
    <w:rsid w:val="00F6748D"/>
    <w:rsid w:val="00F7025F"/>
    <w:rsid w:val="00F71CD9"/>
    <w:rsid w:val="00F71E36"/>
    <w:rsid w:val="00F7331E"/>
    <w:rsid w:val="00F74066"/>
    <w:rsid w:val="00F748E1"/>
    <w:rsid w:val="00F7516C"/>
    <w:rsid w:val="00F75437"/>
    <w:rsid w:val="00F75B27"/>
    <w:rsid w:val="00F75C4D"/>
    <w:rsid w:val="00F801CD"/>
    <w:rsid w:val="00F81A08"/>
    <w:rsid w:val="00F826BB"/>
    <w:rsid w:val="00F82825"/>
    <w:rsid w:val="00F841D8"/>
    <w:rsid w:val="00F90B2F"/>
    <w:rsid w:val="00F911EB"/>
    <w:rsid w:val="00F94EB3"/>
    <w:rsid w:val="00F95E4A"/>
    <w:rsid w:val="00F95F52"/>
    <w:rsid w:val="00FA184E"/>
    <w:rsid w:val="00FA3DA1"/>
    <w:rsid w:val="00FA4C52"/>
    <w:rsid w:val="00FA4D62"/>
    <w:rsid w:val="00FA697F"/>
    <w:rsid w:val="00FA6DA9"/>
    <w:rsid w:val="00FB120F"/>
    <w:rsid w:val="00FB188A"/>
    <w:rsid w:val="00FB4AB7"/>
    <w:rsid w:val="00FB520D"/>
    <w:rsid w:val="00FB79BD"/>
    <w:rsid w:val="00FC1C9F"/>
    <w:rsid w:val="00FC2534"/>
    <w:rsid w:val="00FC2B60"/>
    <w:rsid w:val="00FC315B"/>
    <w:rsid w:val="00FD17C7"/>
    <w:rsid w:val="00FD5551"/>
    <w:rsid w:val="00FD5C3A"/>
    <w:rsid w:val="00FD6539"/>
    <w:rsid w:val="00FD7866"/>
    <w:rsid w:val="00FE043F"/>
    <w:rsid w:val="00FE04F8"/>
    <w:rsid w:val="00FE10BC"/>
    <w:rsid w:val="00FE2085"/>
    <w:rsid w:val="00FE2D34"/>
    <w:rsid w:val="00FE558F"/>
    <w:rsid w:val="00FE5866"/>
    <w:rsid w:val="00FE5BF3"/>
    <w:rsid w:val="00FF252E"/>
    <w:rsid w:val="00FF5197"/>
    <w:rsid w:val="00FF622D"/>
    <w:rsid w:val="00FF7CD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rules v:ext="edit">
        <o:r id="V:Rule41" type="connector" idref="#Straight Arrow Connector 579"/>
        <o:r id="V:Rule42" type="connector" idref="#Elbow Connector 521"/>
        <o:r id="V:Rule43" type="connector" idref="#Straight Arrow Connector 578"/>
        <o:r id="V:Rule44" type="connector" idref="#Straight Arrow Connector 379"/>
        <o:r id="V:Rule45" type="connector" idref="#Elbow Connector 523"/>
        <o:r id="V:Rule46" type="connector" idref="#Straight Arrow Connector 381"/>
        <o:r id="V:Rule47" type="connector" idref="#Elbow Connector 522"/>
        <o:r id="V:Rule48" type="connector" idref="#Straight Arrow Connector 369"/>
        <o:r id="V:Rule49" type="connector" idref="#Straight Arrow Connector 580"/>
        <o:r id="V:Rule50" type="connector" idref="#Straight Arrow Connector 658"/>
        <o:r id="V:Rule51" type="connector" idref="#Straight Arrow Connector 604"/>
        <o:r id="V:Rule52" type="connector" idref="#Straight Arrow Connector 581"/>
        <o:r id="V:Rule53" type="connector" idref="#Straight Arrow Connector 657"/>
        <o:r id="V:Rule54" type="connector" idref="#Straight Arrow Connector 606"/>
        <o:r id="V:Rule55" type="connector" idref="#Straight Arrow Connector 367"/>
        <o:r id="V:Rule56" type="connector" idref="#Straight Arrow Connector 652"/>
        <o:r id="V:Rule57" type="connector" idref="#Straight Arrow Connector 590"/>
        <o:r id="V:Rule58" type="connector" idref="#Straight Arrow Connector 655"/>
        <o:r id="V:Rule59" type="connector" idref="#Straight Arrow Connector 586"/>
        <o:r id="V:Rule60" type="connector" idref="#Straight Arrow Connector 661"/>
        <o:r id="V:Rule61" type="connector" idref="#Straight Arrow Connector 608"/>
        <o:r id="V:Rule62" type="connector" idref="#Straight Arrow Connector 607"/>
        <o:r id="V:Rule63" type="connector" idref="#Straight Arrow Connector 669"/>
        <o:r id="V:Rule64" type="connector" idref="#Straight Arrow Connector 609"/>
        <o:r id="V:Rule65" type="connector" idref="#Straight Arrow Connector 671"/>
        <o:r id="V:Rule66" type="connector" idref="#Straight Arrow Connector 54"/>
        <o:r id="V:Rule67" type="connector" idref="#Straight Arrow Connector 670"/>
        <o:r id="V:Rule68" type="connector" idref="#Straight Arrow Connector 610"/>
        <o:r id="V:Rule69" type="connector" idref="#Elbow Connector 625"/>
        <o:r id="V:Rule70" type="connector" idref="#Straight Arrow Connector 601"/>
        <o:r id="V:Rule71" type="connector" idref="#Straight Arrow Connector 659"/>
        <o:r id="V:Rule72" type="connector" idref="#Straight Arrow Connector 675"/>
        <o:r id="V:Rule73" type="connector" idref="#Straight Arrow Connector 660"/>
        <o:r id="V:Rule74" type="connector" idref="#Straight Arrow Connector 629"/>
        <o:r id="V:Rule75" type="connector" idref="#Straight Arrow Connector 672"/>
        <o:r id="V:Rule76" type="connector" idref="#Straight Arrow Connector 591"/>
        <o:r id="V:Rule77" type="connector" idref="#Elbow Connector 624"/>
        <o:r id="V:Rule78" type="connector" idref="#Straight Arrow Connector 695"/>
        <o:r id="V:Rule79" type="connector" idref="#Straight Arrow Connector 674"/>
        <o:r id="V:Rule80" type="connector" idref="#Straight Arrow Connector 5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4EA"/>
    <w:pPr>
      <w:jc w:val="both"/>
    </w:pPr>
    <w:rPr>
      <w:sz w:val="24"/>
      <w:szCs w:val="24"/>
    </w:rPr>
  </w:style>
  <w:style w:type="paragraph" w:styleId="Heading1">
    <w:name w:val="heading 1"/>
    <w:basedOn w:val="Normal"/>
    <w:next w:val="Normal"/>
    <w:link w:val="Heading1Char"/>
    <w:uiPriority w:val="9"/>
    <w:qFormat/>
    <w:rsid w:val="00E8614E"/>
    <w:pPr>
      <w:keepNext/>
      <w:keepLines/>
      <w:pageBreakBefore/>
      <w:numPr>
        <w:numId w:val="1"/>
      </w:numPr>
      <w:spacing w:before="600" w:after="24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1FAC"/>
    <w:pPr>
      <w:keepNext/>
      <w:keepLines/>
      <w:numPr>
        <w:ilvl w:val="1"/>
        <w:numId w:val="1"/>
      </w:numPr>
      <w:spacing w:before="240" w:after="120"/>
      <w:ind w:left="576"/>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E8614E"/>
    <w:pPr>
      <w:keepNext/>
      <w:keepLines/>
      <w:numPr>
        <w:ilvl w:val="2"/>
        <w:numId w:val="1"/>
      </w:numPr>
      <w:spacing w:before="200" w:after="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8B785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85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85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85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85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785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14E"/>
    <w:rPr>
      <w:rFonts w:eastAsiaTheme="majorEastAs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51FAC"/>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E8614E"/>
    <w:rPr>
      <w:rFonts w:eastAsiaTheme="majorEastAsia" w:cstheme="majorBidi"/>
      <w:b/>
      <w:bCs/>
      <w:color w:val="4F81BD" w:themeColor="accent1"/>
      <w:sz w:val="24"/>
      <w:szCs w:val="24"/>
    </w:rPr>
  </w:style>
  <w:style w:type="character" w:customStyle="1" w:styleId="Heading4Char">
    <w:name w:val="Heading 4 Char"/>
    <w:basedOn w:val="DefaultParagraphFont"/>
    <w:link w:val="Heading4"/>
    <w:uiPriority w:val="9"/>
    <w:semiHidden/>
    <w:rsid w:val="008B785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8B785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8B785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8B785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B785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B785D"/>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8B78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85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8B785D"/>
    <w:pPr>
      <w:numPr>
        <w:numId w:val="0"/>
      </w:numPr>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8B785D"/>
    <w:pPr>
      <w:spacing w:before="120"/>
    </w:pPr>
    <w:rPr>
      <w:b/>
    </w:rPr>
  </w:style>
  <w:style w:type="paragraph" w:styleId="TOC2">
    <w:name w:val="toc 2"/>
    <w:basedOn w:val="Normal"/>
    <w:next w:val="Normal"/>
    <w:autoRedefine/>
    <w:uiPriority w:val="39"/>
    <w:unhideWhenUsed/>
    <w:rsid w:val="008B785D"/>
    <w:pPr>
      <w:ind w:left="240"/>
    </w:pPr>
    <w:rPr>
      <w:b/>
      <w:sz w:val="22"/>
      <w:szCs w:val="22"/>
    </w:rPr>
  </w:style>
  <w:style w:type="paragraph" w:styleId="TOC3">
    <w:name w:val="toc 3"/>
    <w:basedOn w:val="Normal"/>
    <w:next w:val="Normal"/>
    <w:autoRedefine/>
    <w:uiPriority w:val="39"/>
    <w:unhideWhenUsed/>
    <w:rsid w:val="008B785D"/>
    <w:pPr>
      <w:ind w:left="480"/>
    </w:pPr>
    <w:rPr>
      <w:sz w:val="22"/>
      <w:szCs w:val="22"/>
    </w:rPr>
  </w:style>
  <w:style w:type="paragraph" w:styleId="ListParagraph">
    <w:name w:val="List Paragraph"/>
    <w:basedOn w:val="Normal"/>
    <w:uiPriority w:val="34"/>
    <w:qFormat/>
    <w:rsid w:val="008B785D"/>
    <w:pPr>
      <w:ind w:left="720"/>
      <w:contextualSpacing/>
    </w:pPr>
  </w:style>
  <w:style w:type="paragraph" w:styleId="BalloonText">
    <w:name w:val="Balloon Text"/>
    <w:basedOn w:val="Normal"/>
    <w:link w:val="BalloonTextChar"/>
    <w:uiPriority w:val="99"/>
    <w:semiHidden/>
    <w:unhideWhenUsed/>
    <w:rsid w:val="008B78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85D"/>
    <w:rPr>
      <w:rFonts w:ascii="Lucida Grande" w:hAnsi="Lucida Grande" w:cs="Lucida Grande"/>
      <w:sz w:val="18"/>
      <w:szCs w:val="18"/>
    </w:rPr>
  </w:style>
  <w:style w:type="character" w:styleId="CommentReference">
    <w:name w:val="annotation reference"/>
    <w:basedOn w:val="DefaultParagraphFont"/>
    <w:uiPriority w:val="99"/>
    <w:semiHidden/>
    <w:unhideWhenUsed/>
    <w:rsid w:val="00A40515"/>
    <w:rPr>
      <w:sz w:val="18"/>
      <w:szCs w:val="18"/>
    </w:rPr>
  </w:style>
  <w:style w:type="paragraph" w:styleId="CommentText">
    <w:name w:val="annotation text"/>
    <w:basedOn w:val="Normal"/>
    <w:link w:val="CommentTextChar"/>
    <w:uiPriority w:val="99"/>
    <w:unhideWhenUsed/>
    <w:rsid w:val="00A40515"/>
  </w:style>
  <w:style w:type="character" w:customStyle="1" w:styleId="CommentTextChar">
    <w:name w:val="Comment Text Char"/>
    <w:basedOn w:val="DefaultParagraphFont"/>
    <w:link w:val="CommentText"/>
    <w:uiPriority w:val="99"/>
    <w:rsid w:val="00A40515"/>
    <w:rPr>
      <w:sz w:val="24"/>
      <w:szCs w:val="24"/>
    </w:rPr>
  </w:style>
  <w:style w:type="paragraph" w:styleId="CommentSubject">
    <w:name w:val="annotation subject"/>
    <w:basedOn w:val="CommentText"/>
    <w:next w:val="CommentText"/>
    <w:link w:val="CommentSubjectChar"/>
    <w:uiPriority w:val="99"/>
    <w:semiHidden/>
    <w:unhideWhenUsed/>
    <w:rsid w:val="00A40515"/>
    <w:rPr>
      <w:b/>
      <w:bCs/>
      <w:sz w:val="20"/>
      <w:szCs w:val="20"/>
    </w:rPr>
  </w:style>
  <w:style w:type="character" w:customStyle="1" w:styleId="CommentSubjectChar">
    <w:name w:val="Comment Subject Char"/>
    <w:basedOn w:val="CommentTextChar"/>
    <w:link w:val="CommentSubject"/>
    <w:uiPriority w:val="99"/>
    <w:semiHidden/>
    <w:rsid w:val="00A40515"/>
    <w:rPr>
      <w:b/>
      <w:bCs/>
      <w:sz w:val="24"/>
      <w:szCs w:val="24"/>
    </w:rPr>
  </w:style>
  <w:style w:type="character" w:styleId="Hyperlink">
    <w:name w:val="Hyperlink"/>
    <w:basedOn w:val="DefaultParagraphFont"/>
    <w:uiPriority w:val="99"/>
    <w:unhideWhenUsed/>
    <w:rsid w:val="00D53EC6"/>
    <w:rPr>
      <w:color w:val="0000FF" w:themeColor="hyperlink"/>
      <w:u w:val="single"/>
    </w:rPr>
  </w:style>
  <w:style w:type="paragraph" w:styleId="Revision">
    <w:name w:val="Revision"/>
    <w:hidden/>
    <w:uiPriority w:val="99"/>
    <w:semiHidden/>
    <w:rsid w:val="001B44B6"/>
    <w:rPr>
      <w:sz w:val="24"/>
      <w:szCs w:val="24"/>
    </w:rPr>
  </w:style>
  <w:style w:type="paragraph" w:styleId="Caption">
    <w:name w:val="caption"/>
    <w:basedOn w:val="Normal"/>
    <w:next w:val="Normal"/>
    <w:uiPriority w:val="35"/>
    <w:unhideWhenUsed/>
    <w:qFormat/>
    <w:rsid w:val="005B4D1C"/>
    <w:pPr>
      <w:keepNext/>
      <w:keepLines/>
      <w:spacing w:after="200"/>
      <w:jc w:val="center"/>
    </w:pPr>
    <w:rPr>
      <w:rFonts w:ascii="Times New Roman" w:eastAsia="Times New Roman" w:hAnsi="Times New Roman" w:cs="Times New Roman"/>
      <w:b/>
      <w:bCs/>
      <w:color w:val="4F81BD"/>
      <w:sz w:val="20"/>
      <w:szCs w:val="18"/>
      <w:lang w:eastAsia="en-US"/>
    </w:rPr>
  </w:style>
  <w:style w:type="paragraph" w:styleId="NormalWeb">
    <w:name w:val="Normal (Web)"/>
    <w:basedOn w:val="Normal"/>
    <w:uiPriority w:val="99"/>
    <w:unhideWhenUsed/>
    <w:rsid w:val="008E4BD2"/>
    <w:pPr>
      <w:spacing w:before="100" w:beforeAutospacing="1" w:after="100" w:afterAutospacing="1"/>
    </w:pPr>
    <w:rPr>
      <w:rFonts w:ascii="Times New Roman" w:eastAsia="Times New Roman" w:hAnsi="Times New Roman" w:cs="Times New Roman"/>
      <w:lang w:eastAsia="en-US"/>
    </w:rPr>
  </w:style>
  <w:style w:type="paragraph" w:styleId="Header">
    <w:name w:val="header"/>
    <w:basedOn w:val="Normal"/>
    <w:link w:val="HeaderChar"/>
    <w:unhideWhenUsed/>
    <w:rsid w:val="005866E9"/>
    <w:pPr>
      <w:tabs>
        <w:tab w:val="center" w:pos="4680"/>
        <w:tab w:val="right" w:pos="9360"/>
      </w:tabs>
    </w:pPr>
  </w:style>
  <w:style w:type="character" w:customStyle="1" w:styleId="HeaderChar">
    <w:name w:val="Header Char"/>
    <w:basedOn w:val="DefaultParagraphFont"/>
    <w:link w:val="Header"/>
    <w:rsid w:val="005866E9"/>
    <w:rPr>
      <w:sz w:val="24"/>
      <w:szCs w:val="24"/>
    </w:rPr>
  </w:style>
  <w:style w:type="paragraph" w:styleId="Footer">
    <w:name w:val="footer"/>
    <w:basedOn w:val="Normal"/>
    <w:link w:val="FooterChar"/>
    <w:uiPriority w:val="99"/>
    <w:unhideWhenUsed/>
    <w:rsid w:val="005866E9"/>
    <w:pPr>
      <w:tabs>
        <w:tab w:val="center" w:pos="4680"/>
        <w:tab w:val="right" w:pos="9360"/>
      </w:tabs>
    </w:pPr>
  </w:style>
  <w:style w:type="character" w:customStyle="1" w:styleId="FooterChar">
    <w:name w:val="Footer Char"/>
    <w:basedOn w:val="DefaultParagraphFont"/>
    <w:link w:val="Footer"/>
    <w:uiPriority w:val="99"/>
    <w:rsid w:val="005866E9"/>
    <w:rPr>
      <w:sz w:val="24"/>
      <w:szCs w:val="24"/>
    </w:rPr>
  </w:style>
  <w:style w:type="character" w:styleId="PlaceholderText">
    <w:name w:val="Placeholder Text"/>
    <w:basedOn w:val="DefaultParagraphFont"/>
    <w:uiPriority w:val="99"/>
    <w:semiHidden/>
    <w:rsid w:val="00452257"/>
    <w:rPr>
      <w:color w:val="808080"/>
    </w:rPr>
  </w:style>
  <w:style w:type="table" w:styleId="TableGrid">
    <w:name w:val="Table Grid"/>
    <w:basedOn w:val="TableNormal"/>
    <w:uiPriority w:val="59"/>
    <w:rsid w:val="00FA1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21754"/>
    <w:rPr>
      <w:rFonts w:eastAsiaTheme="minorHAnsi"/>
      <w:sz w:val="20"/>
      <w:szCs w:val="20"/>
      <w:lang w:eastAsia="en-US"/>
    </w:rPr>
  </w:style>
  <w:style w:type="character" w:customStyle="1" w:styleId="FootnoteTextChar">
    <w:name w:val="Footnote Text Char"/>
    <w:basedOn w:val="DefaultParagraphFont"/>
    <w:link w:val="FootnoteText"/>
    <w:uiPriority w:val="99"/>
    <w:rsid w:val="00421754"/>
    <w:rPr>
      <w:rFonts w:eastAsiaTheme="minorHAnsi"/>
      <w:lang w:eastAsia="en-US"/>
    </w:rPr>
  </w:style>
  <w:style w:type="character" w:styleId="FootnoteReference">
    <w:name w:val="footnote reference"/>
    <w:basedOn w:val="DefaultParagraphFont"/>
    <w:uiPriority w:val="99"/>
    <w:unhideWhenUsed/>
    <w:rsid w:val="00421754"/>
    <w:rPr>
      <w:vertAlign w:val="superscript"/>
    </w:rPr>
  </w:style>
  <w:style w:type="paragraph" w:styleId="BlockText">
    <w:name w:val="Block Text"/>
    <w:aliases w:val="bl"/>
    <w:basedOn w:val="Normal"/>
    <w:link w:val="BlockTextChar"/>
    <w:rsid w:val="00421754"/>
    <w:pPr>
      <w:spacing w:after="240"/>
      <w:ind w:left="1440" w:right="1440"/>
    </w:pPr>
    <w:rPr>
      <w:rFonts w:ascii="Times New Roman" w:hAnsi="Times New Roman"/>
      <w:iCs/>
      <w:lang w:eastAsia="en-US"/>
    </w:rPr>
  </w:style>
  <w:style w:type="character" w:customStyle="1" w:styleId="BlockTextChar">
    <w:name w:val="Block Text Char"/>
    <w:aliases w:val="bl Char"/>
    <w:basedOn w:val="DefaultParagraphFont"/>
    <w:link w:val="BlockText"/>
    <w:rsid w:val="00421754"/>
    <w:rPr>
      <w:rFonts w:ascii="Times New Roman" w:hAnsi="Times New Roman"/>
      <w:iCs/>
      <w:sz w:val="24"/>
      <w:szCs w:val="24"/>
      <w:lang w:eastAsia="en-US"/>
    </w:rPr>
  </w:style>
  <w:style w:type="character" w:styleId="Strong">
    <w:name w:val="Strong"/>
    <w:basedOn w:val="DefaultParagraphFont"/>
    <w:uiPriority w:val="22"/>
    <w:qFormat/>
    <w:rsid w:val="00554C3F"/>
    <w:rPr>
      <w:rFonts w:ascii="Times New Roman" w:hAnsi="Times New Roman" w:cs="Times New Roman" w:hint="default"/>
      <w:b/>
      <w:bCs/>
    </w:rPr>
  </w:style>
  <w:style w:type="paragraph" w:customStyle="1" w:styleId="TitlePageother">
    <w:name w:val="Title Page other"/>
    <w:basedOn w:val="Normal"/>
    <w:uiPriority w:val="99"/>
    <w:rsid w:val="001B01D8"/>
    <w:pPr>
      <w:keepNext/>
      <w:suppressAutoHyphens/>
      <w:spacing w:before="120" w:after="120"/>
      <w:jc w:val="center"/>
    </w:pPr>
    <w:rPr>
      <w:rFonts w:ascii="Arial" w:eastAsia="Times New Roman" w:hAnsi="Arial" w:cs="Lucidasans"/>
      <w:sz w:val="36"/>
      <w:szCs w:val="28"/>
      <w:lang w:eastAsia="en-US"/>
    </w:rPr>
  </w:style>
  <w:style w:type="character" w:styleId="IntenseEmphasis">
    <w:name w:val="Intense Emphasis"/>
    <w:basedOn w:val="DefaultParagraphFont"/>
    <w:uiPriority w:val="21"/>
    <w:qFormat/>
    <w:rsid w:val="000414F3"/>
    <w:rPr>
      <w:b/>
      <w:bCs/>
      <w:i/>
      <w:iCs/>
      <w:color w:val="4F81BD" w:themeColor="accent1"/>
    </w:rPr>
  </w:style>
  <w:style w:type="character" w:styleId="FollowedHyperlink">
    <w:name w:val="FollowedHyperlink"/>
    <w:basedOn w:val="DefaultParagraphFont"/>
    <w:uiPriority w:val="99"/>
    <w:semiHidden/>
    <w:unhideWhenUsed/>
    <w:rsid w:val="00C9402B"/>
    <w:rPr>
      <w:color w:val="800080" w:themeColor="followedHyperlink"/>
      <w:u w:val="single"/>
    </w:rPr>
  </w:style>
  <w:style w:type="character" w:customStyle="1" w:styleId="apple-converted-space">
    <w:name w:val="apple-converted-space"/>
    <w:basedOn w:val="DefaultParagraphFont"/>
    <w:rsid w:val="00E95869"/>
  </w:style>
  <w:style w:type="character" w:styleId="PageNumber">
    <w:name w:val="page number"/>
    <w:basedOn w:val="DefaultParagraphFont"/>
    <w:uiPriority w:val="99"/>
    <w:semiHidden/>
    <w:unhideWhenUsed/>
    <w:rsid w:val="007068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4EA"/>
    <w:pPr>
      <w:jc w:val="both"/>
    </w:pPr>
    <w:rPr>
      <w:sz w:val="24"/>
      <w:szCs w:val="24"/>
    </w:rPr>
  </w:style>
  <w:style w:type="paragraph" w:styleId="Heading1">
    <w:name w:val="heading 1"/>
    <w:basedOn w:val="Normal"/>
    <w:next w:val="Normal"/>
    <w:link w:val="Heading1Char"/>
    <w:uiPriority w:val="9"/>
    <w:qFormat/>
    <w:rsid w:val="00E8614E"/>
    <w:pPr>
      <w:keepNext/>
      <w:keepLines/>
      <w:pageBreakBefore/>
      <w:numPr>
        <w:numId w:val="1"/>
      </w:numPr>
      <w:spacing w:before="600" w:after="24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1FAC"/>
    <w:pPr>
      <w:keepNext/>
      <w:keepLines/>
      <w:numPr>
        <w:ilvl w:val="1"/>
        <w:numId w:val="1"/>
      </w:numPr>
      <w:spacing w:before="240" w:after="120"/>
      <w:ind w:left="576"/>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E8614E"/>
    <w:pPr>
      <w:keepNext/>
      <w:keepLines/>
      <w:numPr>
        <w:ilvl w:val="2"/>
        <w:numId w:val="1"/>
      </w:numPr>
      <w:spacing w:before="200" w:after="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8B785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85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85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85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85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785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14E"/>
    <w:rPr>
      <w:rFonts w:eastAsiaTheme="majorEastAs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51FAC"/>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E8614E"/>
    <w:rPr>
      <w:rFonts w:eastAsiaTheme="majorEastAsia" w:cstheme="majorBidi"/>
      <w:b/>
      <w:bCs/>
      <w:color w:val="4F81BD" w:themeColor="accent1"/>
      <w:sz w:val="24"/>
      <w:szCs w:val="24"/>
    </w:rPr>
  </w:style>
  <w:style w:type="character" w:customStyle="1" w:styleId="Heading4Char">
    <w:name w:val="Heading 4 Char"/>
    <w:basedOn w:val="DefaultParagraphFont"/>
    <w:link w:val="Heading4"/>
    <w:uiPriority w:val="9"/>
    <w:semiHidden/>
    <w:rsid w:val="008B785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8B785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8B785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8B785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B785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B785D"/>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8B78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85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8B785D"/>
    <w:pPr>
      <w:numPr>
        <w:numId w:val="0"/>
      </w:numPr>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8B785D"/>
    <w:pPr>
      <w:spacing w:before="120"/>
    </w:pPr>
    <w:rPr>
      <w:b/>
    </w:rPr>
  </w:style>
  <w:style w:type="paragraph" w:styleId="TOC2">
    <w:name w:val="toc 2"/>
    <w:basedOn w:val="Normal"/>
    <w:next w:val="Normal"/>
    <w:autoRedefine/>
    <w:uiPriority w:val="39"/>
    <w:unhideWhenUsed/>
    <w:rsid w:val="008B785D"/>
    <w:pPr>
      <w:ind w:left="240"/>
    </w:pPr>
    <w:rPr>
      <w:b/>
      <w:sz w:val="22"/>
      <w:szCs w:val="22"/>
    </w:rPr>
  </w:style>
  <w:style w:type="paragraph" w:styleId="TOC3">
    <w:name w:val="toc 3"/>
    <w:basedOn w:val="Normal"/>
    <w:next w:val="Normal"/>
    <w:autoRedefine/>
    <w:uiPriority w:val="39"/>
    <w:unhideWhenUsed/>
    <w:rsid w:val="008B785D"/>
    <w:pPr>
      <w:ind w:left="480"/>
    </w:pPr>
    <w:rPr>
      <w:sz w:val="22"/>
      <w:szCs w:val="22"/>
    </w:rPr>
  </w:style>
  <w:style w:type="paragraph" w:styleId="ListParagraph">
    <w:name w:val="List Paragraph"/>
    <w:basedOn w:val="Normal"/>
    <w:uiPriority w:val="34"/>
    <w:qFormat/>
    <w:rsid w:val="008B785D"/>
    <w:pPr>
      <w:ind w:left="720"/>
      <w:contextualSpacing/>
    </w:pPr>
  </w:style>
  <w:style w:type="paragraph" w:styleId="BalloonText">
    <w:name w:val="Balloon Text"/>
    <w:basedOn w:val="Normal"/>
    <w:link w:val="BalloonTextChar"/>
    <w:uiPriority w:val="99"/>
    <w:semiHidden/>
    <w:unhideWhenUsed/>
    <w:rsid w:val="008B78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85D"/>
    <w:rPr>
      <w:rFonts w:ascii="Lucida Grande" w:hAnsi="Lucida Grande" w:cs="Lucida Grande"/>
      <w:sz w:val="18"/>
      <w:szCs w:val="18"/>
    </w:rPr>
  </w:style>
  <w:style w:type="character" w:styleId="CommentReference">
    <w:name w:val="annotation reference"/>
    <w:basedOn w:val="DefaultParagraphFont"/>
    <w:uiPriority w:val="99"/>
    <w:semiHidden/>
    <w:unhideWhenUsed/>
    <w:rsid w:val="00A40515"/>
    <w:rPr>
      <w:sz w:val="18"/>
      <w:szCs w:val="18"/>
    </w:rPr>
  </w:style>
  <w:style w:type="paragraph" w:styleId="CommentText">
    <w:name w:val="annotation text"/>
    <w:basedOn w:val="Normal"/>
    <w:link w:val="CommentTextChar"/>
    <w:uiPriority w:val="99"/>
    <w:unhideWhenUsed/>
    <w:rsid w:val="00A40515"/>
  </w:style>
  <w:style w:type="character" w:customStyle="1" w:styleId="CommentTextChar">
    <w:name w:val="Comment Text Char"/>
    <w:basedOn w:val="DefaultParagraphFont"/>
    <w:link w:val="CommentText"/>
    <w:uiPriority w:val="99"/>
    <w:rsid w:val="00A40515"/>
    <w:rPr>
      <w:sz w:val="24"/>
      <w:szCs w:val="24"/>
    </w:rPr>
  </w:style>
  <w:style w:type="paragraph" w:styleId="CommentSubject">
    <w:name w:val="annotation subject"/>
    <w:basedOn w:val="CommentText"/>
    <w:next w:val="CommentText"/>
    <w:link w:val="CommentSubjectChar"/>
    <w:uiPriority w:val="99"/>
    <w:semiHidden/>
    <w:unhideWhenUsed/>
    <w:rsid w:val="00A40515"/>
    <w:rPr>
      <w:b/>
      <w:bCs/>
      <w:sz w:val="20"/>
      <w:szCs w:val="20"/>
    </w:rPr>
  </w:style>
  <w:style w:type="character" w:customStyle="1" w:styleId="CommentSubjectChar">
    <w:name w:val="Comment Subject Char"/>
    <w:basedOn w:val="CommentTextChar"/>
    <w:link w:val="CommentSubject"/>
    <w:uiPriority w:val="99"/>
    <w:semiHidden/>
    <w:rsid w:val="00A40515"/>
    <w:rPr>
      <w:b/>
      <w:bCs/>
      <w:sz w:val="24"/>
      <w:szCs w:val="24"/>
    </w:rPr>
  </w:style>
  <w:style w:type="character" w:styleId="Hyperlink">
    <w:name w:val="Hyperlink"/>
    <w:basedOn w:val="DefaultParagraphFont"/>
    <w:uiPriority w:val="99"/>
    <w:unhideWhenUsed/>
    <w:rsid w:val="00D53EC6"/>
    <w:rPr>
      <w:color w:val="0000FF" w:themeColor="hyperlink"/>
      <w:u w:val="single"/>
    </w:rPr>
  </w:style>
  <w:style w:type="paragraph" w:styleId="Revision">
    <w:name w:val="Revision"/>
    <w:hidden/>
    <w:uiPriority w:val="99"/>
    <w:semiHidden/>
    <w:rsid w:val="001B44B6"/>
    <w:rPr>
      <w:sz w:val="24"/>
      <w:szCs w:val="24"/>
    </w:rPr>
  </w:style>
  <w:style w:type="paragraph" w:styleId="Caption">
    <w:name w:val="caption"/>
    <w:basedOn w:val="Normal"/>
    <w:next w:val="Normal"/>
    <w:uiPriority w:val="35"/>
    <w:unhideWhenUsed/>
    <w:qFormat/>
    <w:rsid w:val="005B4D1C"/>
    <w:pPr>
      <w:keepNext/>
      <w:keepLines/>
      <w:spacing w:after="200"/>
      <w:jc w:val="center"/>
    </w:pPr>
    <w:rPr>
      <w:rFonts w:ascii="Times New Roman" w:eastAsia="Times New Roman" w:hAnsi="Times New Roman" w:cs="Times New Roman"/>
      <w:b/>
      <w:bCs/>
      <w:color w:val="4F81BD"/>
      <w:sz w:val="20"/>
      <w:szCs w:val="18"/>
      <w:lang w:eastAsia="en-US"/>
    </w:rPr>
  </w:style>
  <w:style w:type="paragraph" w:styleId="NormalWeb">
    <w:name w:val="Normal (Web)"/>
    <w:basedOn w:val="Normal"/>
    <w:uiPriority w:val="99"/>
    <w:unhideWhenUsed/>
    <w:rsid w:val="008E4BD2"/>
    <w:pPr>
      <w:spacing w:before="100" w:beforeAutospacing="1" w:after="100" w:afterAutospacing="1"/>
    </w:pPr>
    <w:rPr>
      <w:rFonts w:ascii="Times New Roman" w:eastAsia="Times New Roman" w:hAnsi="Times New Roman" w:cs="Times New Roman"/>
      <w:lang w:eastAsia="en-US"/>
    </w:rPr>
  </w:style>
  <w:style w:type="paragraph" w:styleId="Header">
    <w:name w:val="header"/>
    <w:basedOn w:val="Normal"/>
    <w:link w:val="HeaderChar"/>
    <w:unhideWhenUsed/>
    <w:rsid w:val="005866E9"/>
    <w:pPr>
      <w:tabs>
        <w:tab w:val="center" w:pos="4680"/>
        <w:tab w:val="right" w:pos="9360"/>
      </w:tabs>
    </w:pPr>
  </w:style>
  <w:style w:type="character" w:customStyle="1" w:styleId="HeaderChar">
    <w:name w:val="Header Char"/>
    <w:basedOn w:val="DefaultParagraphFont"/>
    <w:link w:val="Header"/>
    <w:rsid w:val="005866E9"/>
    <w:rPr>
      <w:sz w:val="24"/>
      <w:szCs w:val="24"/>
    </w:rPr>
  </w:style>
  <w:style w:type="paragraph" w:styleId="Footer">
    <w:name w:val="footer"/>
    <w:basedOn w:val="Normal"/>
    <w:link w:val="FooterChar"/>
    <w:uiPriority w:val="99"/>
    <w:unhideWhenUsed/>
    <w:rsid w:val="005866E9"/>
    <w:pPr>
      <w:tabs>
        <w:tab w:val="center" w:pos="4680"/>
        <w:tab w:val="right" w:pos="9360"/>
      </w:tabs>
    </w:pPr>
  </w:style>
  <w:style w:type="character" w:customStyle="1" w:styleId="FooterChar">
    <w:name w:val="Footer Char"/>
    <w:basedOn w:val="DefaultParagraphFont"/>
    <w:link w:val="Footer"/>
    <w:uiPriority w:val="99"/>
    <w:rsid w:val="005866E9"/>
    <w:rPr>
      <w:sz w:val="24"/>
      <w:szCs w:val="24"/>
    </w:rPr>
  </w:style>
  <w:style w:type="character" w:styleId="PlaceholderText">
    <w:name w:val="Placeholder Text"/>
    <w:basedOn w:val="DefaultParagraphFont"/>
    <w:uiPriority w:val="99"/>
    <w:semiHidden/>
    <w:rsid w:val="00452257"/>
    <w:rPr>
      <w:color w:val="808080"/>
    </w:rPr>
  </w:style>
  <w:style w:type="table" w:styleId="TableGrid">
    <w:name w:val="Table Grid"/>
    <w:basedOn w:val="TableNormal"/>
    <w:uiPriority w:val="59"/>
    <w:rsid w:val="00FA1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21754"/>
    <w:rPr>
      <w:rFonts w:eastAsiaTheme="minorHAnsi"/>
      <w:sz w:val="20"/>
      <w:szCs w:val="20"/>
      <w:lang w:eastAsia="en-US"/>
    </w:rPr>
  </w:style>
  <w:style w:type="character" w:customStyle="1" w:styleId="FootnoteTextChar">
    <w:name w:val="Footnote Text Char"/>
    <w:basedOn w:val="DefaultParagraphFont"/>
    <w:link w:val="FootnoteText"/>
    <w:uiPriority w:val="99"/>
    <w:rsid w:val="00421754"/>
    <w:rPr>
      <w:rFonts w:eastAsiaTheme="minorHAnsi"/>
      <w:lang w:eastAsia="en-US"/>
    </w:rPr>
  </w:style>
  <w:style w:type="character" w:styleId="FootnoteReference">
    <w:name w:val="footnote reference"/>
    <w:basedOn w:val="DefaultParagraphFont"/>
    <w:uiPriority w:val="99"/>
    <w:unhideWhenUsed/>
    <w:rsid w:val="00421754"/>
    <w:rPr>
      <w:vertAlign w:val="superscript"/>
    </w:rPr>
  </w:style>
  <w:style w:type="paragraph" w:styleId="BlockText">
    <w:name w:val="Block Text"/>
    <w:aliases w:val="bl"/>
    <w:basedOn w:val="Normal"/>
    <w:link w:val="BlockTextChar"/>
    <w:rsid w:val="00421754"/>
    <w:pPr>
      <w:spacing w:after="240"/>
      <w:ind w:left="1440" w:right="1440"/>
    </w:pPr>
    <w:rPr>
      <w:rFonts w:ascii="Times New Roman" w:hAnsi="Times New Roman"/>
      <w:iCs/>
      <w:lang w:eastAsia="en-US"/>
    </w:rPr>
  </w:style>
  <w:style w:type="character" w:customStyle="1" w:styleId="BlockTextChar">
    <w:name w:val="Block Text Char"/>
    <w:aliases w:val="bl Char"/>
    <w:basedOn w:val="DefaultParagraphFont"/>
    <w:link w:val="BlockText"/>
    <w:rsid w:val="00421754"/>
    <w:rPr>
      <w:rFonts w:ascii="Times New Roman" w:hAnsi="Times New Roman"/>
      <w:iCs/>
      <w:sz w:val="24"/>
      <w:szCs w:val="24"/>
      <w:lang w:eastAsia="en-US"/>
    </w:rPr>
  </w:style>
  <w:style w:type="character" w:styleId="Strong">
    <w:name w:val="Strong"/>
    <w:basedOn w:val="DefaultParagraphFont"/>
    <w:uiPriority w:val="22"/>
    <w:qFormat/>
    <w:rsid w:val="00554C3F"/>
    <w:rPr>
      <w:rFonts w:ascii="Times New Roman" w:hAnsi="Times New Roman" w:cs="Times New Roman" w:hint="default"/>
      <w:b/>
      <w:bCs/>
    </w:rPr>
  </w:style>
  <w:style w:type="paragraph" w:customStyle="1" w:styleId="TitlePageother">
    <w:name w:val="Title Page other"/>
    <w:basedOn w:val="Normal"/>
    <w:uiPriority w:val="99"/>
    <w:rsid w:val="001B01D8"/>
    <w:pPr>
      <w:keepNext/>
      <w:suppressAutoHyphens/>
      <w:spacing w:before="120" w:after="120"/>
      <w:jc w:val="center"/>
    </w:pPr>
    <w:rPr>
      <w:rFonts w:ascii="Arial" w:eastAsia="Times New Roman" w:hAnsi="Arial" w:cs="Lucidasans"/>
      <w:sz w:val="36"/>
      <w:szCs w:val="28"/>
      <w:lang w:eastAsia="en-US"/>
    </w:rPr>
  </w:style>
  <w:style w:type="character" w:styleId="IntenseEmphasis">
    <w:name w:val="Intense Emphasis"/>
    <w:basedOn w:val="DefaultParagraphFont"/>
    <w:uiPriority w:val="21"/>
    <w:qFormat/>
    <w:rsid w:val="000414F3"/>
    <w:rPr>
      <w:b/>
      <w:bCs/>
      <w:i/>
      <w:iCs/>
      <w:color w:val="4F81BD" w:themeColor="accent1"/>
    </w:rPr>
  </w:style>
  <w:style w:type="character" w:styleId="FollowedHyperlink">
    <w:name w:val="FollowedHyperlink"/>
    <w:basedOn w:val="DefaultParagraphFont"/>
    <w:uiPriority w:val="99"/>
    <w:semiHidden/>
    <w:unhideWhenUsed/>
    <w:rsid w:val="00C9402B"/>
    <w:rPr>
      <w:color w:val="800080" w:themeColor="followedHyperlink"/>
      <w:u w:val="single"/>
    </w:rPr>
  </w:style>
  <w:style w:type="character" w:customStyle="1" w:styleId="apple-converted-space">
    <w:name w:val="apple-converted-space"/>
    <w:basedOn w:val="DefaultParagraphFont"/>
    <w:rsid w:val="00E95869"/>
  </w:style>
  <w:style w:type="character" w:styleId="PageNumber">
    <w:name w:val="page number"/>
    <w:basedOn w:val="DefaultParagraphFont"/>
    <w:uiPriority w:val="99"/>
    <w:semiHidden/>
    <w:unhideWhenUsed/>
    <w:rsid w:val="007068D8"/>
  </w:style>
</w:styles>
</file>

<file path=word/webSettings.xml><?xml version="1.0" encoding="utf-8"?>
<w:webSettings xmlns:r="http://schemas.openxmlformats.org/officeDocument/2006/relationships" xmlns:w="http://schemas.openxmlformats.org/wordprocessingml/2006/main">
  <w:divs>
    <w:div w:id="60183381">
      <w:bodyDiv w:val="1"/>
      <w:marLeft w:val="0"/>
      <w:marRight w:val="0"/>
      <w:marTop w:val="0"/>
      <w:marBottom w:val="0"/>
      <w:divBdr>
        <w:top w:val="none" w:sz="0" w:space="0" w:color="auto"/>
        <w:left w:val="none" w:sz="0" w:space="0" w:color="auto"/>
        <w:bottom w:val="none" w:sz="0" w:space="0" w:color="auto"/>
        <w:right w:val="none" w:sz="0" w:space="0" w:color="auto"/>
      </w:divBdr>
    </w:div>
    <w:div w:id="69739380">
      <w:bodyDiv w:val="1"/>
      <w:marLeft w:val="0"/>
      <w:marRight w:val="0"/>
      <w:marTop w:val="0"/>
      <w:marBottom w:val="0"/>
      <w:divBdr>
        <w:top w:val="none" w:sz="0" w:space="0" w:color="auto"/>
        <w:left w:val="none" w:sz="0" w:space="0" w:color="auto"/>
        <w:bottom w:val="none" w:sz="0" w:space="0" w:color="auto"/>
        <w:right w:val="none" w:sz="0" w:space="0" w:color="auto"/>
      </w:divBdr>
    </w:div>
    <w:div w:id="91777849">
      <w:bodyDiv w:val="1"/>
      <w:marLeft w:val="0"/>
      <w:marRight w:val="0"/>
      <w:marTop w:val="0"/>
      <w:marBottom w:val="0"/>
      <w:divBdr>
        <w:top w:val="none" w:sz="0" w:space="0" w:color="auto"/>
        <w:left w:val="none" w:sz="0" w:space="0" w:color="auto"/>
        <w:bottom w:val="none" w:sz="0" w:space="0" w:color="auto"/>
        <w:right w:val="none" w:sz="0" w:space="0" w:color="auto"/>
      </w:divBdr>
    </w:div>
    <w:div w:id="103697743">
      <w:bodyDiv w:val="1"/>
      <w:marLeft w:val="0"/>
      <w:marRight w:val="0"/>
      <w:marTop w:val="0"/>
      <w:marBottom w:val="0"/>
      <w:divBdr>
        <w:top w:val="none" w:sz="0" w:space="0" w:color="auto"/>
        <w:left w:val="none" w:sz="0" w:space="0" w:color="auto"/>
        <w:bottom w:val="none" w:sz="0" w:space="0" w:color="auto"/>
        <w:right w:val="none" w:sz="0" w:space="0" w:color="auto"/>
      </w:divBdr>
    </w:div>
    <w:div w:id="141192759">
      <w:bodyDiv w:val="1"/>
      <w:marLeft w:val="0"/>
      <w:marRight w:val="0"/>
      <w:marTop w:val="0"/>
      <w:marBottom w:val="0"/>
      <w:divBdr>
        <w:top w:val="none" w:sz="0" w:space="0" w:color="auto"/>
        <w:left w:val="none" w:sz="0" w:space="0" w:color="auto"/>
        <w:bottom w:val="none" w:sz="0" w:space="0" w:color="auto"/>
        <w:right w:val="none" w:sz="0" w:space="0" w:color="auto"/>
      </w:divBdr>
    </w:div>
    <w:div w:id="143199712">
      <w:bodyDiv w:val="1"/>
      <w:marLeft w:val="0"/>
      <w:marRight w:val="0"/>
      <w:marTop w:val="0"/>
      <w:marBottom w:val="0"/>
      <w:divBdr>
        <w:top w:val="none" w:sz="0" w:space="0" w:color="auto"/>
        <w:left w:val="none" w:sz="0" w:space="0" w:color="auto"/>
        <w:bottom w:val="none" w:sz="0" w:space="0" w:color="auto"/>
        <w:right w:val="none" w:sz="0" w:space="0" w:color="auto"/>
      </w:divBdr>
    </w:div>
    <w:div w:id="147331807">
      <w:bodyDiv w:val="1"/>
      <w:marLeft w:val="0"/>
      <w:marRight w:val="0"/>
      <w:marTop w:val="0"/>
      <w:marBottom w:val="0"/>
      <w:divBdr>
        <w:top w:val="none" w:sz="0" w:space="0" w:color="auto"/>
        <w:left w:val="none" w:sz="0" w:space="0" w:color="auto"/>
        <w:bottom w:val="none" w:sz="0" w:space="0" w:color="auto"/>
        <w:right w:val="none" w:sz="0" w:space="0" w:color="auto"/>
      </w:divBdr>
    </w:div>
    <w:div w:id="196552199">
      <w:bodyDiv w:val="1"/>
      <w:marLeft w:val="0"/>
      <w:marRight w:val="0"/>
      <w:marTop w:val="0"/>
      <w:marBottom w:val="0"/>
      <w:divBdr>
        <w:top w:val="none" w:sz="0" w:space="0" w:color="auto"/>
        <w:left w:val="none" w:sz="0" w:space="0" w:color="auto"/>
        <w:bottom w:val="none" w:sz="0" w:space="0" w:color="auto"/>
        <w:right w:val="none" w:sz="0" w:space="0" w:color="auto"/>
      </w:divBdr>
    </w:div>
    <w:div w:id="242030463">
      <w:bodyDiv w:val="1"/>
      <w:marLeft w:val="0"/>
      <w:marRight w:val="0"/>
      <w:marTop w:val="0"/>
      <w:marBottom w:val="0"/>
      <w:divBdr>
        <w:top w:val="none" w:sz="0" w:space="0" w:color="auto"/>
        <w:left w:val="none" w:sz="0" w:space="0" w:color="auto"/>
        <w:bottom w:val="none" w:sz="0" w:space="0" w:color="auto"/>
        <w:right w:val="none" w:sz="0" w:space="0" w:color="auto"/>
      </w:divBdr>
    </w:div>
    <w:div w:id="276833195">
      <w:bodyDiv w:val="1"/>
      <w:marLeft w:val="0"/>
      <w:marRight w:val="0"/>
      <w:marTop w:val="0"/>
      <w:marBottom w:val="0"/>
      <w:divBdr>
        <w:top w:val="none" w:sz="0" w:space="0" w:color="auto"/>
        <w:left w:val="none" w:sz="0" w:space="0" w:color="auto"/>
        <w:bottom w:val="none" w:sz="0" w:space="0" w:color="auto"/>
        <w:right w:val="none" w:sz="0" w:space="0" w:color="auto"/>
      </w:divBdr>
    </w:div>
    <w:div w:id="278069463">
      <w:bodyDiv w:val="1"/>
      <w:marLeft w:val="0"/>
      <w:marRight w:val="0"/>
      <w:marTop w:val="0"/>
      <w:marBottom w:val="0"/>
      <w:divBdr>
        <w:top w:val="none" w:sz="0" w:space="0" w:color="auto"/>
        <w:left w:val="none" w:sz="0" w:space="0" w:color="auto"/>
        <w:bottom w:val="none" w:sz="0" w:space="0" w:color="auto"/>
        <w:right w:val="none" w:sz="0" w:space="0" w:color="auto"/>
      </w:divBdr>
    </w:div>
    <w:div w:id="285544275">
      <w:bodyDiv w:val="1"/>
      <w:marLeft w:val="0"/>
      <w:marRight w:val="0"/>
      <w:marTop w:val="0"/>
      <w:marBottom w:val="0"/>
      <w:divBdr>
        <w:top w:val="none" w:sz="0" w:space="0" w:color="auto"/>
        <w:left w:val="none" w:sz="0" w:space="0" w:color="auto"/>
        <w:bottom w:val="none" w:sz="0" w:space="0" w:color="auto"/>
        <w:right w:val="none" w:sz="0" w:space="0" w:color="auto"/>
      </w:divBdr>
    </w:div>
    <w:div w:id="289020445">
      <w:bodyDiv w:val="1"/>
      <w:marLeft w:val="0"/>
      <w:marRight w:val="0"/>
      <w:marTop w:val="0"/>
      <w:marBottom w:val="0"/>
      <w:divBdr>
        <w:top w:val="none" w:sz="0" w:space="0" w:color="auto"/>
        <w:left w:val="none" w:sz="0" w:space="0" w:color="auto"/>
        <w:bottom w:val="none" w:sz="0" w:space="0" w:color="auto"/>
        <w:right w:val="none" w:sz="0" w:space="0" w:color="auto"/>
      </w:divBdr>
      <w:divsChild>
        <w:div w:id="381055124">
          <w:marLeft w:val="720"/>
          <w:marRight w:val="0"/>
          <w:marTop w:val="120"/>
          <w:marBottom w:val="120"/>
          <w:divBdr>
            <w:top w:val="none" w:sz="0" w:space="0" w:color="auto"/>
            <w:left w:val="none" w:sz="0" w:space="0" w:color="auto"/>
            <w:bottom w:val="none" w:sz="0" w:space="0" w:color="auto"/>
            <w:right w:val="none" w:sz="0" w:space="0" w:color="auto"/>
          </w:divBdr>
        </w:div>
        <w:div w:id="897478107">
          <w:marLeft w:val="1440"/>
          <w:marRight w:val="0"/>
          <w:marTop w:val="120"/>
          <w:marBottom w:val="120"/>
          <w:divBdr>
            <w:top w:val="none" w:sz="0" w:space="0" w:color="auto"/>
            <w:left w:val="none" w:sz="0" w:space="0" w:color="auto"/>
            <w:bottom w:val="none" w:sz="0" w:space="0" w:color="auto"/>
            <w:right w:val="none" w:sz="0" w:space="0" w:color="auto"/>
          </w:divBdr>
        </w:div>
        <w:div w:id="1065952911">
          <w:marLeft w:val="1440"/>
          <w:marRight w:val="0"/>
          <w:marTop w:val="120"/>
          <w:marBottom w:val="120"/>
          <w:divBdr>
            <w:top w:val="none" w:sz="0" w:space="0" w:color="auto"/>
            <w:left w:val="none" w:sz="0" w:space="0" w:color="auto"/>
            <w:bottom w:val="none" w:sz="0" w:space="0" w:color="auto"/>
            <w:right w:val="none" w:sz="0" w:space="0" w:color="auto"/>
          </w:divBdr>
        </w:div>
        <w:div w:id="1712997109">
          <w:marLeft w:val="720"/>
          <w:marRight w:val="0"/>
          <w:marTop w:val="120"/>
          <w:marBottom w:val="120"/>
          <w:divBdr>
            <w:top w:val="none" w:sz="0" w:space="0" w:color="auto"/>
            <w:left w:val="none" w:sz="0" w:space="0" w:color="auto"/>
            <w:bottom w:val="none" w:sz="0" w:space="0" w:color="auto"/>
            <w:right w:val="none" w:sz="0" w:space="0" w:color="auto"/>
          </w:divBdr>
        </w:div>
        <w:div w:id="1932276168">
          <w:marLeft w:val="1440"/>
          <w:marRight w:val="0"/>
          <w:marTop w:val="120"/>
          <w:marBottom w:val="120"/>
          <w:divBdr>
            <w:top w:val="none" w:sz="0" w:space="0" w:color="auto"/>
            <w:left w:val="none" w:sz="0" w:space="0" w:color="auto"/>
            <w:bottom w:val="none" w:sz="0" w:space="0" w:color="auto"/>
            <w:right w:val="none" w:sz="0" w:space="0" w:color="auto"/>
          </w:divBdr>
        </w:div>
        <w:div w:id="34163862">
          <w:marLeft w:val="1440"/>
          <w:marRight w:val="0"/>
          <w:marTop w:val="120"/>
          <w:marBottom w:val="120"/>
          <w:divBdr>
            <w:top w:val="none" w:sz="0" w:space="0" w:color="auto"/>
            <w:left w:val="none" w:sz="0" w:space="0" w:color="auto"/>
            <w:bottom w:val="none" w:sz="0" w:space="0" w:color="auto"/>
            <w:right w:val="none" w:sz="0" w:space="0" w:color="auto"/>
          </w:divBdr>
        </w:div>
        <w:div w:id="499076200">
          <w:marLeft w:val="1440"/>
          <w:marRight w:val="0"/>
          <w:marTop w:val="120"/>
          <w:marBottom w:val="120"/>
          <w:divBdr>
            <w:top w:val="none" w:sz="0" w:space="0" w:color="auto"/>
            <w:left w:val="none" w:sz="0" w:space="0" w:color="auto"/>
            <w:bottom w:val="none" w:sz="0" w:space="0" w:color="auto"/>
            <w:right w:val="none" w:sz="0" w:space="0" w:color="auto"/>
          </w:divBdr>
        </w:div>
        <w:div w:id="527185757">
          <w:marLeft w:val="720"/>
          <w:marRight w:val="0"/>
          <w:marTop w:val="120"/>
          <w:marBottom w:val="120"/>
          <w:divBdr>
            <w:top w:val="none" w:sz="0" w:space="0" w:color="auto"/>
            <w:left w:val="none" w:sz="0" w:space="0" w:color="auto"/>
            <w:bottom w:val="none" w:sz="0" w:space="0" w:color="auto"/>
            <w:right w:val="none" w:sz="0" w:space="0" w:color="auto"/>
          </w:divBdr>
        </w:div>
      </w:divsChild>
    </w:div>
    <w:div w:id="332924394">
      <w:bodyDiv w:val="1"/>
      <w:marLeft w:val="0"/>
      <w:marRight w:val="0"/>
      <w:marTop w:val="0"/>
      <w:marBottom w:val="0"/>
      <w:divBdr>
        <w:top w:val="none" w:sz="0" w:space="0" w:color="auto"/>
        <w:left w:val="none" w:sz="0" w:space="0" w:color="auto"/>
        <w:bottom w:val="none" w:sz="0" w:space="0" w:color="auto"/>
        <w:right w:val="none" w:sz="0" w:space="0" w:color="auto"/>
      </w:divBdr>
      <w:divsChild>
        <w:div w:id="409471240">
          <w:marLeft w:val="720"/>
          <w:marRight w:val="0"/>
          <w:marTop w:val="120"/>
          <w:marBottom w:val="120"/>
          <w:divBdr>
            <w:top w:val="none" w:sz="0" w:space="0" w:color="auto"/>
            <w:left w:val="none" w:sz="0" w:space="0" w:color="auto"/>
            <w:bottom w:val="none" w:sz="0" w:space="0" w:color="auto"/>
            <w:right w:val="none" w:sz="0" w:space="0" w:color="auto"/>
          </w:divBdr>
        </w:div>
        <w:div w:id="1517421851">
          <w:marLeft w:val="1440"/>
          <w:marRight w:val="0"/>
          <w:marTop w:val="120"/>
          <w:marBottom w:val="120"/>
          <w:divBdr>
            <w:top w:val="none" w:sz="0" w:space="0" w:color="auto"/>
            <w:left w:val="none" w:sz="0" w:space="0" w:color="auto"/>
            <w:bottom w:val="none" w:sz="0" w:space="0" w:color="auto"/>
            <w:right w:val="none" w:sz="0" w:space="0" w:color="auto"/>
          </w:divBdr>
        </w:div>
        <w:div w:id="598415806">
          <w:marLeft w:val="1440"/>
          <w:marRight w:val="0"/>
          <w:marTop w:val="120"/>
          <w:marBottom w:val="120"/>
          <w:divBdr>
            <w:top w:val="none" w:sz="0" w:space="0" w:color="auto"/>
            <w:left w:val="none" w:sz="0" w:space="0" w:color="auto"/>
            <w:bottom w:val="none" w:sz="0" w:space="0" w:color="auto"/>
            <w:right w:val="none" w:sz="0" w:space="0" w:color="auto"/>
          </w:divBdr>
        </w:div>
        <w:div w:id="1410812427">
          <w:marLeft w:val="720"/>
          <w:marRight w:val="0"/>
          <w:marTop w:val="120"/>
          <w:marBottom w:val="120"/>
          <w:divBdr>
            <w:top w:val="none" w:sz="0" w:space="0" w:color="auto"/>
            <w:left w:val="none" w:sz="0" w:space="0" w:color="auto"/>
            <w:bottom w:val="none" w:sz="0" w:space="0" w:color="auto"/>
            <w:right w:val="none" w:sz="0" w:space="0" w:color="auto"/>
          </w:divBdr>
        </w:div>
        <w:div w:id="1418211662">
          <w:marLeft w:val="1440"/>
          <w:marRight w:val="0"/>
          <w:marTop w:val="120"/>
          <w:marBottom w:val="120"/>
          <w:divBdr>
            <w:top w:val="none" w:sz="0" w:space="0" w:color="auto"/>
            <w:left w:val="none" w:sz="0" w:space="0" w:color="auto"/>
            <w:bottom w:val="none" w:sz="0" w:space="0" w:color="auto"/>
            <w:right w:val="none" w:sz="0" w:space="0" w:color="auto"/>
          </w:divBdr>
        </w:div>
        <w:div w:id="348064634">
          <w:marLeft w:val="1440"/>
          <w:marRight w:val="0"/>
          <w:marTop w:val="120"/>
          <w:marBottom w:val="120"/>
          <w:divBdr>
            <w:top w:val="none" w:sz="0" w:space="0" w:color="auto"/>
            <w:left w:val="none" w:sz="0" w:space="0" w:color="auto"/>
            <w:bottom w:val="none" w:sz="0" w:space="0" w:color="auto"/>
            <w:right w:val="none" w:sz="0" w:space="0" w:color="auto"/>
          </w:divBdr>
        </w:div>
        <w:div w:id="1439527629">
          <w:marLeft w:val="1440"/>
          <w:marRight w:val="0"/>
          <w:marTop w:val="120"/>
          <w:marBottom w:val="120"/>
          <w:divBdr>
            <w:top w:val="none" w:sz="0" w:space="0" w:color="auto"/>
            <w:left w:val="none" w:sz="0" w:space="0" w:color="auto"/>
            <w:bottom w:val="none" w:sz="0" w:space="0" w:color="auto"/>
            <w:right w:val="none" w:sz="0" w:space="0" w:color="auto"/>
          </w:divBdr>
        </w:div>
        <w:div w:id="753555536">
          <w:marLeft w:val="720"/>
          <w:marRight w:val="0"/>
          <w:marTop w:val="120"/>
          <w:marBottom w:val="120"/>
          <w:divBdr>
            <w:top w:val="none" w:sz="0" w:space="0" w:color="auto"/>
            <w:left w:val="none" w:sz="0" w:space="0" w:color="auto"/>
            <w:bottom w:val="none" w:sz="0" w:space="0" w:color="auto"/>
            <w:right w:val="none" w:sz="0" w:space="0" w:color="auto"/>
          </w:divBdr>
        </w:div>
      </w:divsChild>
    </w:div>
    <w:div w:id="347027839">
      <w:bodyDiv w:val="1"/>
      <w:marLeft w:val="0"/>
      <w:marRight w:val="0"/>
      <w:marTop w:val="0"/>
      <w:marBottom w:val="0"/>
      <w:divBdr>
        <w:top w:val="none" w:sz="0" w:space="0" w:color="auto"/>
        <w:left w:val="none" w:sz="0" w:space="0" w:color="auto"/>
        <w:bottom w:val="none" w:sz="0" w:space="0" w:color="auto"/>
        <w:right w:val="none" w:sz="0" w:space="0" w:color="auto"/>
      </w:divBdr>
    </w:div>
    <w:div w:id="357976709">
      <w:bodyDiv w:val="1"/>
      <w:marLeft w:val="0"/>
      <w:marRight w:val="0"/>
      <w:marTop w:val="0"/>
      <w:marBottom w:val="0"/>
      <w:divBdr>
        <w:top w:val="none" w:sz="0" w:space="0" w:color="auto"/>
        <w:left w:val="none" w:sz="0" w:space="0" w:color="auto"/>
        <w:bottom w:val="none" w:sz="0" w:space="0" w:color="auto"/>
        <w:right w:val="none" w:sz="0" w:space="0" w:color="auto"/>
      </w:divBdr>
    </w:div>
    <w:div w:id="422650780">
      <w:bodyDiv w:val="1"/>
      <w:marLeft w:val="0"/>
      <w:marRight w:val="0"/>
      <w:marTop w:val="0"/>
      <w:marBottom w:val="0"/>
      <w:divBdr>
        <w:top w:val="none" w:sz="0" w:space="0" w:color="auto"/>
        <w:left w:val="none" w:sz="0" w:space="0" w:color="auto"/>
        <w:bottom w:val="none" w:sz="0" w:space="0" w:color="auto"/>
        <w:right w:val="none" w:sz="0" w:space="0" w:color="auto"/>
      </w:divBdr>
    </w:div>
    <w:div w:id="445080781">
      <w:bodyDiv w:val="1"/>
      <w:marLeft w:val="0"/>
      <w:marRight w:val="0"/>
      <w:marTop w:val="0"/>
      <w:marBottom w:val="0"/>
      <w:divBdr>
        <w:top w:val="none" w:sz="0" w:space="0" w:color="auto"/>
        <w:left w:val="none" w:sz="0" w:space="0" w:color="auto"/>
        <w:bottom w:val="none" w:sz="0" w:space="0" w:color="auto"/>
        <w:right w:val="none" w:sz="0" w:space="0" w:color="auto"/>
      </w:divBdr>
    </w:div>
    <w:div w:id="466778423">
      <w:bodyDiv w:val="1"/>
      <w:marLeft w:val="0"/>
      <w:marRight w:val="0"/>
      <w:marTop w:val="0"/>
      <w:marBottom w:val="0"/>
      <w:divBdr>
        <w:top w:val="none" w:sz="0" w:space="0" w:color="auto"/>
        <w:left w:val="none" w:sz="0" w:space="0" w:color="auto"/>
        <w:bottom w:val="none" w:sz="0" w:space="0" w:color="auto"/>
        <w:right w:val="none" w:sz="0" w:space="0" w:color="auto"/>
      </w:divBdr>
    </w:div>
    <w:div w:id="636031143">
      <w:bodyDiv w:val="1"/>
      <w:marLeft w:val="0"/>
      <w:marRight w:val="0"/>
      <w:marTop w:val="0"/>
      <w:marBottom w:val="0"/>
      <w:divBdr>
        <w:top w:val="none" w:sz="0" w:space="0" w:color="auto"/>
        <w:left w:val="none" w:sz="0" w:space="0" w:color="auto"/>
        <w:bottom w:val="none" w:sz="0" w:space="0" w:color="auto"/>
        <w:right w:val="none" w:sz="0" w:space="0" w:color="auto"/>
      </w:divBdr>
    </w:div>
    <w:div w:id="687870778">
      <w:bodyDiv w:val="1"/>
      <w:marLeft w:val="0"/>
      <w:marRight w:val="0"/>
      <w:marTop w:val="0"/>
      <w:marBottom w:val="0"/>
      <w:divBdr>
        <w:top w:val="none" w:sz="0" w:space="0" w:color="auto"/>
        <w:left w:val="none" w:sz="0" w:space="0" w:color="auto"/>
        <w:bottom w:val="none" w:sz="0" w:space="0" w:color="auto"/>
        <w:right w:val="none" w:sz="0" w:space="0" w:color="auto"/>
      </w:divBdr>
    </w:div>
    <w:div w:id="726339704">
      <w:bodyDiv w:val="1"/>
      <w:marLeft w:val="0"/>
      <w:marRight w:val="0"/>
      <w:marTop w:val="0"/>
      <w:marBottom w:val="0"/>
      <w:divBdr>
        <w:top w:val="none" w:sz="0" w:space="0" w:color="auto"/>
        <w:left w:val="none" w:sz="0" w:space="0" w:color="auto"/>
        <w:bottom w:val="none" w:sz="0" w:space="0" w:color="auto"/>
        <w:right w:val="none" w:sz="0" w:space="0" w:color="auto"/>
      </w:divBdr>
      <w:divsChild>
        <w:div w:id="158423183">
          <w:marLeft w:val="446"/>
          <w:marRight w:val="0"/>
          <w:marTop w:val="0"/>
          <w:marBottom w:val="0"/>
          <w:divBdr>
            <w:top w:val="none" w:sz="0" w:space="0" w:color="auto"/>
            <w:left w:val="none" w:sz="0" w:space="0" w:color="auto"/>
            <w:bottom w:val="none" w:sz="0" w:space="0" w:color="auto"/>
            <w:right w:val="none" w:sz="0" w:space="0" w:color="auto"/>
          </w:divBdr>
        </w:div>
        <w:div w:id="1445147402">
          <w:marLeft w:val="446"/>
          <w:marRight w:val="0"/>
          <w:marTop w:val="0"/>
          <w:marBottom w:val="0"/>
          <w:divBdr>
            <w:top w:val="none" w:sz="0" w:space="0" w:color="auto"/>
            <w:left w:val="none" w:sz="0" w:space="0" w:color="auto"/>
            <w:bottom w:val="none" w:sz="0" w:space="0" w:color="auto"/>
            <w:right w:val="none" w:sz="0" w:space="0" w:color="auto"/>
          </w:divBdr>
        </w:div>
      </w:divsChild>
    </w:div>
    <w:div w:id="773013770">
      <w:bodyDiv w:val="1"/>
      <w:marLeft w:val="0"/>
      <w:marRight w:val="0"/>
      <w:marTop w:val="0"/>
      <w:marBottom w:val="0"/>
      <w:divBdr>
        <w:top w:val="none" w:sz="0" w:space="0" w:color="auto"/>
        <w:left w:val="none" w:sz="0" w:space="0" w:color="auto"/>
        <w:bottom w:val="none" w:sz="0" w:space="0" w:color="auto"/>
        <w:right w:val="none" w:sz="0" w:space="0" w:color="auto"/>
      </w:divBdr>
    </w:div>
    <w:div w:id="800421850">
      <w:bodyDiv w:val="1"/>
      <w:marLeft w:val="0"/>
      <w:marRight w:val="0"/>
      <w:marTop w:val="0"/>
      <w:marBottom w:val="0"/>
      <w:divBdr>
        <w:top w:val="none" w:sz="0" w:space="0" w:color="auto"/>
        <w:left w:val="none" w:sz="0" w:space="0" w:color="auto"/>
        <w:bottom w:val="none" w:sz="0" w:space="0" w:color="auto"/>
        <w:right w:val="none" w:sz="0" w:space="0" w:color="auto"/>
      </w:divBdr>
    </w:div>
    <w:div w:id="924342793">
      <w:bodyDiv w:val="1"/>
      <w:marLeft w:val="0"/>
      <w:marRight w:val="0"/>
      <w:marTop w:val="0"/>
      <w:marBottom w:val="0"/>
      <w:divBdr>
        <w:top w:val="none" w:sz="0" w:space="0" w:color="auto"/>
        <w:left w:val="none" w:sz="0" w:space="0" w:color="auto"/>
        <w:bottom w:val="none" w:sz="0" w:space="0" w:color="auto"/>
        <w:right w:val="none" w:sz="0" w:space="0" w:color="auto"/>
      </w:divBdr>
    </w:div>
    <w:div w:id="938757230">
      <w:bodyDiv w:val="1"/>
      <w:marLeft w:val="0"/>
      <w:marRight w:val="0"/>
      <w:marTop w:val="0"/>
      <w:marBottom w:val="0"/>
      <w:divBdr>
        <w:top w:val="none" w:sz="0" w:space="0" w:color="auto"/>
        <w:left w:val="none" w:sz="0" w:space="0" w:color="auto"/>
        <w:bottom w:val="none" w:sz="0" w:space="0" w:color="auto"/>
        <w:right w:val="none" w:sz="0" w:space="0" w:color="auto"/>
      </w:divBdr>
    </w:div>
    <w:div w:id="1003821591">
      <w:bodyDiv w:val="1"/>
      <w:marLeft w:val="0"/>
      <w:marRight w:val="0"/>
      <w:marTop w:val="0"/>
      <w:marBottom w:val="0"/>
      <w:divBdr>
        <w:top w:val="none" w:sz="0" w:space="0" w:color="auto"/>
        <w:left w:val="none" w:sz="0" w:space="0" w:color="auto"/>
        <w:bottom w:val="none" w:sz="0" w:space="0" w:color="auto"/>
        <w:right w:val="none" w:sz="0" w:space="0" w:color="auto"/>
      </w:divBdr>
    </w:div>
    <w:div w:id="1049064725">
      <w:bodyDiv w:val="1"/>
      <w:marLeft w:val="0"/>
      <w:marRight w:val="0"/>
      <w:marTop w:val="0"/>
      <w:marBottom w:val="0"/>
      <w:divBdr>
        <w:top w:val="none" w:sz="0" w:space="0" w:color="auto"/>
        <w:left w:val="none" w:sz="0" w:space="0" w:color="auto"/>
        <w:bottom w:val="none" w:sz="0" w:space="0" w:color="auto"/>
        <w:right w:val="none" w:sz="0" w:space="0" w:color="auto"/>
      </w:divBdr>
      <w:divsChild>
        <w:div w:id="415715552">
          <w:marLeft w:val="720"/>
          <w:marRight w:val="0"/>
          <w:marTop w:val="108"/>
          <w:marBottom w:val="108"/>
          <w:divBdr>
            <w:top w:val="none" w:sz="0" w:space="0" w:color="auto"/>
            <w:left w:val="none" w:sz="0" w:space="0" w:color="auto"/>
            <w:bottom w:val="none" w:sz="0" w:space="0" w:color="auto"/>
            <w:right w:val="none" w:sz="0" w:space="0" w:color="auto"/>
          </w:divBdr>
        </w:div>
      </w:divsChild>
    </w:div>
    <w:div w:id="1313362655">
      <w:bodyDiv w:val="1"/>
      <w:marLeft w:val="0"/>
      <w:marRight w:val="0"/>
      <w:marTop w:val="0"/>
      <w:marBottom w:val="0"/>
      <w:divBdr>
        <w:top w:val="none" w:sz="0" w:space="0" w:color="auto"/>
        <w:left w:val="none" w:sz="0" w:space="0" w:color="auto"/>
        <w:bottom w:val="none" w:sz="0" w:space="0" w:color="auto"/>
        <w:right w:val="none" w:sz="0" w:space="0" w:color="auto"/>
      </w:divBdr>
    </w:div>
    <w:div w:id="1330988030">
      <w:bodyDiv w:val="1"/>
      <w:marLeft w:val="0"/>
      <w:marRight w:val="0"/>
      <w:marTop w:val="0"/>
      <w:marBottom w:val="0"/>
      <w:divBdr>
        <w:top w:val="none" w:sz="0" w:space="0" w:color="auto"/>
        <w:left w:val="none" w:sz="0" w:space="0" w:color="auto"/>
        <w:bottom w:val="none" w:sz="0" w:space="0" w:color="auto"/>
        <w:right w:val="none" w:sz="0" w:space="0" w:color="auto"/>
      </w:divBdr>
    </w:div>
    <w:div w:id="1333337646">
      <w:bodyDiv w:val="1"/>
      <w:marLeft w:val="0"/>
      <w:marRight w:val="0"/>
      <w:marTop w:val="0"/>
      <w:marBottom w:val="0"/>
      <w:divBdr>
        <w:top w:val="none" w:sz="0" w:space="0" w:color="auto"/>
        <w:left w:val="none" w:sz="0" w:space="0" w:color="auto"/>
        <w:bottom w:val="none" w:sz="0" w:space="0" w:color="auto"/>
        <w:right w:val="none" w:sz="0" w:space="0" w:color="auto"/>
      </w:divBdr>
    </w:div>
    <w:div w:id="1447507475">
      <w:bodyDiv w:val="1"/>
      <w:marLeft w:val="0"/>
      <w:marRight w:val="0"/>
      <w:marTop w:val="0"/>
      <w:marBottom w:val="0"/>
      <w:divBdr>
        <w:top w:val="none" w:sz="0" w:space="0" w:color="auto"/>
        <w:left w:val="none" w:sz="0" w:space="0" w:color="auto"/>
        <w:bottom w:val="none" w:sz="0" w:space="0" w:color="auto"/>
        <w:right w:val="none" w:sz="0" w:space="0" w:color="auto"/>
      </w:divBdr>
    </w:div>
    <w:div w:id="1509638718">
      <w:bodyDiv w:val="1"/>
      <w:marLeft w:val="0"/>
      <w:marRight w:val="0"/>
      <w:marTop w:val="0"/>
      <w:marBottom w:val="0"/>
      <w:divBdr>
        <w:top w:val="none" w:sz="0" w:space="0" w:color="auto"/>
        <w:left w:val="none" w:sz="0" w:space="0" w:color="auto"/>
        <w:bottom w:val="none" w:sz="0" w:space="0" w:color="auto"/>
        <w:right w:val="none" w:sz="0" w:space="0" w:color="auto"/>
      </w:divBdr>
    </w:div>
    <w:div w:id="1515071274">
      <w:bodyDiv w:val="1"/>
      <w:marLeft w:val="0"/>
      <w:marRight w:val="0"/>
      <w:marTop w:val="0"/>
      <w:marBottom w:val="0"/>
      <w:divBdr>
        <w:top w:val="none" w:sz="0" w:space="0" w:color="auto"/>
        <w:left w:val="none" w:sz="0" w:space="0" w:color="auto"/>
        <w:bottom w:val="none" w:sz="0" w:space="0" w:color="auto"/>
        <w:right w:val="none" w:sz="0" w:space="0" w:color="auto"/>
      </w:divBdr>
    </w:div>
    <w:div w:id="1556234631">
      <w:bodyDiv w:val="1"/>
      <w:marLeft w:val="0"/>
      <w:marRight w:val="0"/>
      <w:marTop w:val="0"/>
      <w:marBottom w:val="0"/>
      <w:divBdr>
        <w:top w:val="none" w:sz="0" w:space="0" w:color="auto"/>
        <w:left w:val="none" w:sz="0" w:space="0" w:color="auto"/>
        <w:bottom w:val="none" w:sz="0" w:space="0" w:color="auto"/>
        <w:right w:val="none" w:sz="0" w:space="0" w:color="auto"/>
      </w:divBdr>
    </w:div>
    <w:div w:id="1607468103">
      <w:bodyDiv w:val="1"/>
      <w:marLeft w:val="0"/>
      <w:marRight w:val="0"/>
      <w:marTop w:val="0"/>
      <w:marBottom w:val="0"/>
      <w:divBdr>
        <w:top w:val="none" w:sz="0" w:space="0" w:color="auto"/>
        <w:left w:val="none" w:sz="0" w:space="0" w:color="auto"/>
        <w:bottom w:val="none" w:sz="0" w:space="0" w:color="auto"/>
        <w:right w:val="none" w:sz="0" w:space="0" w:color="auto"/>
      </w:divBdr>
    </w:div>
    <w:div w:id="1619219262">
      <w:bodyDiv w:val="1"/>
      <w:marLeft w:val="0"/>
      <w:marRight w:val="0"/>
      <w:marTop w:val="0"/>
      <w:marBottom w:val="0"/>
      <w:divBdr>
        <w:top w:val="none" w:sz="0" w:space="0" w:color="auto"/>
        <w:left w:val="none" w:sz="0" w:space="0" w:color="auto"/>
        <w:bottom w:val="none" w:sz="0" w:space="0" w:color="auto"/>
        <w:right w:val="none" w:sz="0" w:space="0" w:color="auto"/>
      </w:divBdr>
    </w:div>
    <w:div w:id="1653410008">
      <w:bodyDiv w:val="1"/>
      <w:marLeft w:val="0"/>
      <w:marRight w:val="0"/>
      <w:marTop w:val="0"/>
      <w:marBottom w:val="0"/>
      <w:divBdr>
        <w:top w:val="none" w:sz="0" w:space="0" w:color="auto"/>
        <w:left w:val="none" w:sz="0" w:space="0" w:color="auto"/>
        <w:bottom w:val="none" w:sz="0" w:space="0" w:color="auto"/>
        <w:right w:val="none" w:sz="0" w:space="0" w:color="auto"/>
      </w:divBdr>
    </w:div>
    <w:div w:id="1695032558">
      <w:bodyDiv w:val="1"/>
      <w:marLeft w:val="0"/>
      <w:marRight w:val="0"/>
      <w:marTop w:val="0"/>
      <w:marBottom w:val="0"/>
      <w:divBdr>
        <w:top w:val="none" w:sz="0" w:space="0" w:color="auto"/>
        <w:left w:val="none" w:sz="0" w:space="0" w:color="auto"/>
        <w:bottom w:val="none" w:sz="0" w:space="0" w:color="auto"/>
        <w:right w:val="none" w:sz="0" w:space="0" w:color="auto"/>
      </w:divBdr>
      <w:divsChild>
        <w:div w:id="1611668002">
          <w:marLeft w:val="720"/>
          <w:marRight w:val="0"/>
          <w:marTop w:val="60"/>
          <w:marBottom w:val="60"/>
          <w:divBdr>
            <w:top w:val="none" w:sz="0" w:space="0" w:color="auto"/>
            <w:left w:val="none" w:sz="0" w:space="0" w:color="auto"/>
            <w:bottom w:val="none" w:sz="0" w:space="0" w:color="auto"/>
            <w:right w:val="none" w:sz="0" w:space="0" w:color="auto"/>
          </w:divBdr>
        </w:div>
        <w:div w:id="1709523785">
          <w:marLeft w:val="720"/>
          <w:marRight w:val="0"/>
          <w:marTop w:val="60"/>
          <w:marBottom w:val="60"/>
          <w:divBdr>
            <w:top w:val="none" w:sz="0" w:space="0" w:color="auto"/>
            <w:left w:val="none" w:sz="0" w:space="0" w:color="auto"/>
            <w:bottom w:val="none" w:sz="0" w:space="0" w:color="auto"/>
            <w:right w:val="none" w:sz="0" w:space="0" w:color="auto"/>
          </w:divBdr>
        </w:div>
        <w:div w:id="398750989">
          <w:marLeft w:val="720"/>
          <w:marRight w:val="0"/>
          <w:marTop w:val="60"/>
          <w:marBottom w:val="60"/>
          <w:divBdr>
            <w:top w:val="none" w:sz="0" w:space="0" w:color="auto"/>
            <w:left w:val="none" w:sz="0" w:space="0" w:color="auto"/>
            <w:bottom w:val="none" w:sz="0" w:space="0" w:color="auto"/>
            <w:right w:val="none" w:sz="0" w:space="0" w:color="auto"/>
          </w:divBdr>
        </w:div>
        <w:div w:id="255023453">
          <w:marLeft w:val="720"/>
          <w:marRight w:val="0"/>
          <w:marTop w:val="60"/>
          <w:marBottom w:val="60"/>
          <w:divBdr>
            <w:top w:val="none" w:sz="0" w:space="0" w:color="auto"/>
            <w:left w:val="none" w:sz="0" w:space="0" w:color="auto"/>
            <w:bottom w:val="none" w:sz="0" w:space="0" w:color="auto"/>
            <w:right w:val="none" w:sz="0" w:space="0" w:color="auto"/>
          </w:divBdr>
        </w:div>
        <w:div w:id="970862926">
          <w:marLeft w:val="720"/>
          <w:marRight w:val="0"/>
          <w:marTop w:val="60"/>
          <w:marBottom w:val="60"/>
          <w:divBdr>
            <w:top w:val="none" w:sz="0" w:space="0" w:color="auto"/>
            <w:left w:val="none" w:sz="0" w:space="0" w:color="auto"/>
            <w:bottom w:val="none" w:sz="0" w:space="0" w:color="auto"/>
            <w:right w:val="none" w:sz="0" w:space="0" w:color="auto"/>
          </w:divBdr>
        </w:div>
        <w:div w:id="194465610">
          <w:marLeft w:val="720"/>
          <w:marRight w:val="0"/>
          <w:marTop w:val="60"/>
          <w:marBottom w:val="60"/>
          <w:divBdr>
            <w:top w:val="none" w:sz="0" w:space="0" w:color="auto"/>
            <w:left w:val="none" w:sz="0" w:space="0" w:color="auto"/>
            <w:bottom w:val="none" w:sz="0" w:space="0" w:color="auto"/>
            <w:right w:val="none" w:sz="0" w:space="0" w:color="auto"/>
          </w:divBdr>
        </w:div>
      </w:divsChild>
    </w:div>
    <w:div w:id="1710446961">
      <w:bodyDiv w:val="1"/>
      <w:marLeft w:val="0"/>
      <w:marRight w:val="0"/>
      <w:marTop w:val="0"/>
      <w:marBottom w:val="0"/>
      <w:divBdr>
        <w:top w:val="none" w:sz="0" w:space="0" w:color="auto"/>
        <w:left w:val="none" w:sz="0" w:space="0" w:color="auto"/>
        <w:bottom w:val="none" w:sz="0" w:space="0" w:color="auto"/>
        <w:right w:val="none" w:sz="0" w:space="0" w:color="auto"/>
      </w:divBdr>
    </w:div>
    <w:div w:id="1716008373">
      <w:bodyDiv w:val="1"/>
      <w:marLeft w:val="0"/>
      <w:marRight w:val="0"/>
      <w:marTop w:val="0"/>
      <w:marBottom w:val="0"/>
      <w:divBdr>
        <w:top w:val="none" w:sz="0" w:space="0" w:color="auto"/>
        <w:left w:val="none" w:sz="0" w:space="0" w:color="auto"/>
        <w:bottom w:val="none" w:sz="0" w:space="0" w:color="auto"/>
        <w:right w:val="none" w:sz="0" w:space="0" w:color="auto"/>
      </w:divBdr>
    </w:div>
    <w:div w:id="1724215232">
      <w:bodyDiv w:val="1"/>
      <w:marLeft w:val="0"/>
      <w:marRight w:val="0"/>
      <w:marTop w:val="0"/>
      <w:marBottom w:val="0"/>
      <w:divBdr>
        <w:top w:val="none" w:sz="0" w:space="0" w:color="auto"/>
        <w:left w:val="none" w:sz="0" w:space="0" w:color="auto"/>
        <w:bottom w:val="none" w:sz="0" w:space="0" w:color="auto"/>
        <w:right w:val="none" w:sz="0" w:space="0" w:color="auto"/>
      </w:divBdr>
    </w:div>
    <w:div w:id="1736468801">
      <w:bodyDiv w:val="1"/>
      <w:marLeft w:val="0"/>
      <w:marRight w:val="0"/>
      <w:marTop w:val="0"/>
      <w:marBottom w:val="0"/>
      <w:divBdr>
        <w:top w:val="none" w:sz="0" w:space="0" w:color="auto"/>
        <w:left w:val="none" w:sz="0" w:space="0" w:color="auto"/>
        <w:bottom w:val="none" w:sz="0" w:space="0" w:color="auto"/>
        <w:right w:val="none" w:sz="0" w:space="0" w:color="auto"/>
      </w:divBdr>
    </w:div>
    <w:div w:id="1805587351">
      <w:bodyDiv w:val="1"/>
      <w:marLeft w:val="0"/>
      <w:marRight w:val="0"/>
      <w:marTop w:val="0"/>
      <w:marBottom w:val="0"/>
      <w:divBdr>
        <w:top w:val="none" w:sz="0" w:space="0" w:color="auto"/>
        <w:left w:val="none" w:sz="0" w:space="0" w:color="auto"/>
        <w:bottom w:val="none" w:sz="0" w:space="0" w:color="auto"/>
        <w:right w:val="none" w:sz="0" w:space="0" w:color="auto"/>
      </w:divBdr>
    </w:div>
    <w:div w:id="1814330092">
      <w:bodyDiv w:val="1"/>
      <w:marLeft w:val="0"/>
      <w:marRight w:val="0"/>
      <w:marTop w:val="0"/>
      <w:marBottom w:val="0"/>
      <w:divBdr>
        <w:top w:val="none" w:sz="0" w:space="0" w:color="auto"/>
        <w:left w:val="none" w:sz="0" w:space="0" w:color="auto"/>
        <w:bottom w:val="none" w:sz="0" w:space="0" w:color="auto"/>
        <w:right w:val="none" w:sz="0" w:space="0" w:color="auto"/>
      </w:divBdr>
    </w:div>
    <w:div w:id="1828473417">
      <w:bodyDiv w:val="1"/>
      <w:marLeft w:val="0"/>
      <w:marRight w:val="0"/>
      <w:marTop w:val="0"/>
      <w:marBottom w:val="0"/>
      <w:divBdr>
        <w:top w:val="none" w:sz="0" w:space="0" w:color="auto"/>
        <w:left w:val="none" w:sz="0" w:space="0" w:color="auto"/>
        <w:bottom w:val="none" w:sz="0" w:space="0" w:color="auto"/>
        <w:right w:val="none" w:sz="0" w:space="0" w:color="auto"/>
      </w:divBdr>
    </w:div>
    <w:div w:id="1958752804">
      <w:bodyDiv w:val="1"/>
      <w:marLeft w:val="0"/>
      <w:marRight w:val="0"/>
      <w:marTop w:val="0"/>
      <w:marBottom w:val="0"/>
      <w:divBdr>
        <w:top w:val="none" w:sz="0" w:space="0" w:color="auto"/>
        <w:left w:val="none" w:sz="0" w:space="0" w:color="auto"/>
        <w:bottom w:val="none" w:sz="0" w:space="0" w:color="auto"/>
        <w:right w:val="none" w:sz="0" w:space="0" w:color="auto"/>
      </w:divBdr>
    </w:div>
    <w:div w:id="1976642177">
      <w:bodyDiv w:val="1"/>
      <w:marLeft w:val="0"/>
      <w:marRight w:val="0"/>
      <w:marTop w:val="0"/>
      <w:marBottom w:val="0"/>
      <w:divBdr>
        <w:top w:val="none" w:sz="0" w:space="0" w:color="auto"/>
        <w:left w:val="none" w:sz="0" w:space="0" w:color="auto"/>
        <w:bottom w:val="none" w:sz="0" w:space="0" w:color="auto"/>
        <w:right w:val="none" w:sz="0" w:space="0" w:color="auto"/>
      </w:divBdr>
    </w:div>
    <w:div w:id="1998268355">
      <w:bodyDiv w:val="1"/>
      <w:marLeft w:val="0"/>
      <w:marRight w:val="0"/>
      <w:marTop w:val="0"/>
      <w:marBottom w:val="0"/>
      <w:divBdr>
        <w:top w:val="none" w:sz="0" w:space="0" w:color="auto"/>
        <w:left w:val="none" w:sz="0" w:space="0" w:color="auto"/>
        <w:bottom w:val="none" w:sz="0" w:space="0" w:color="auto"/>
        <w:right w:val="none" w:sz="0" w:space="0" w:color="auto"/>
      </w:divBdr>
    </w:div>
    <w:div w:id="2024210456">
      <w:bodyDiv w:val="1"/>
      <w:marLeft w:val="0"/>
      <w:marRight w:val="0"/>
      <w:marTop w:val="0"/>
      <w:marBottom w:val="0"/>
      <w:divBdr>
        <w:top w:val="none" w:sz="0" w:space="0" w:color="auto"/>
        <w:left w:val="none" w:sz="0" w:space="0" w:color="auto"/>
        <w:bottom w:val="none" w:sz="0" w:space="0" w:color="auto"/>
        <w:right w:val="none" w:sz="0" w:space="0" w:color="auto"/>
      </w:divBdr>
    </w:div>
    <w:div w:id="2028864169">
      <w:bodyDiv w:val="1"/>
      <w:marLeft w:val="0"/>
      <w:marRight w:val="0"/>
      <w:marTop w:val="0"/>
      <w:marBottom w:val="0"/>
      <w:divBdr>
        <w:top w:val="none" w:sz="0" w:space="0" w:color="auto"/>
        <w:left w:val="none" w:sz="0" w:space="0" w:color="auto"/>
        <w:bottom w:val="none" w:sz="0" w:space="0" w:color="auto"/>
        <w:right w:val="none" w:sz="0" w:space="0" w:color="auto"/>
      </w:divBdr>
    </w:div>
    <w:div w:id="2066636790">
      <w:bodyDiv w:val="1"/>
      <w:marLeft w:val="0"/>
      <w:marRight w:val="0"/>
      <w:marTop w:val="0"/>
      <w:marBottom w:val="0"/>
      <w:divBdr>
        <w:top w:val="none" w:sz="0" w:space="0" w:color="auto"/>
        <w:left w:val="none" w:sz="0" w:space="0" w:color="auto"/>
        <w:bottom w:val="none" w:sz="0" w:space="0" w:color="auto"/>
        <w:right w:val="none" w:sz="0" w:space="0" w:color="auto"/>
      </w:divBdr>
    </w:div>
    <w:div w:id="2117943458">
      <w:bodyDiv w:val="1"/>
      <w:marLeft w:val="0"/>
      <w:marRight w:val="0"/>
      <w:marTop w:val="0"/>
      <w:marBottom w:val="0"/>
      <w:divBdr>
        <w:top w:val="none" w:sz="0" w:space="0" w:color="auto"/>
        <w:left w:val="none" w:sz="0" w:space="0" w:color="auto"/>
        <w:bottom w:val="none" w:sz="0" w:space="0" w:color="auto"/>
        <w:right w:val="none" w:sz="0" w:space="0" w:color="auto"/>
      </w:divBdr>
    </w:div>
    <w:div w:id="2140604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92B6A-8492-4D35-BAA0-5940C138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8121</Words>
  <Characters>46296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AMD-FastForward-M6-Common Optical Chip-to-Chip Interconnects Report</vt:lpstr>
    </vt:vector>
  </TitlesOfParts>
  <Company>AMD</Company>
  <LinksUpToDate>false</LinksUpToDate>
  <CharactersWithSpaces>54309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AMD-FastForward-M6-Common Optical Chip-to-Chip Interconnects Report</dc:title>
  <dc:creator>Petre Popescu</dc:creator>
  <cp:lastModifiedBy>Nuwan Jayasena</cp:lastModifiedBy>
  <cp:revision>3</cp:revision>
  <cp:lastPrinted>2013-05-28T12:35:00Z</cp:lastPrinted>
  <dcterms:created xsi:type="dcterms:W3CDTF">2013-06-18T16:11:00Z</dcterms:created>
  <dcterms:modified xsi:type="dcterms:W3CDTF">2013-06-18T16:18:00Z</dcterms:modified>
</cp:coreProperties>
</file>